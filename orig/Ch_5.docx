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3DAAA" w14:textId="31F4315B" w:rsidR="005871E8" w:rsidRDefault="001B2CCC" w:rsidP="00BE1932">
      <w:pPr>
        <w:pStyle w:val="Titel"/>
        <w:rPr>
          <w:rFonts w:asciiTheme="majorHAnsi" w:hAnsiTheme="majorHAnsi" w:cstheme="majorHAnsi"/>
          <w:sz w:val="44"/>
        </w:rPr>
      </w:pPr>
      <w:r w:rsidRPr="00BE1932">
        <w:rPr>
          <w:rFonts w:asciiTheme="majorHAnsi" w:hAnsiTheme="majorHAnsi" w:cstheme="majorHAnsi"/>
          <w:sz w:val="44"/>
          <w:lang w:val="en-GB"/>
        </w:rPr>
        <w:t>Presence? Remote? Remotely present!</w:t>
      </w:r>
      <w:r w:rsidR="00BE1932" w:rsidRPr="00BE1932">
        <w:rPr>
          <w:rFonts w:asciiTheme="majorHAnsi" w:hAnsiTheme="majorHAnsi" w:cstheme="majorHAnsi"/>
          <w:sz w:val="44"/>
          <w:lang w:val="en-GB"/>
        </w:rPr>
        <w:t xml:space="preserve"> </w:t>
      </w:r>
      <w:r w:rsidR="000775E5" w:rsidRPr="00BE1932">
        <w:rPr>
          <w:rFonts w:asciiTheme="majorHAnsi" w:hAnsiTheme="majorHAnsi" w:cstheme="majorHAnsi"/>
          <w:sz w:val="44"/>
        </w:rPr>
        <w:t xml:space="preserve">New technological approaches to remote </w:t>
      </w:r>
      <w:r w:rsidR="00C330DC" w:rsidRPr="00BE1932">
        <w:rPr>
          <w:rFonts w:asciiTheme="majorHAnsi" w:hAnsiTheme="majorHAnsi" w:cstheme="majorHAnsi"/>
          <w:sz w:val="44"/>
        </w:rPr>
        <w:t xml:space="preserve">simultaneous conference </w:t>
      </w:r>
      <w:r w:rsidR="000775E5" w:rsidRPr="00BE1932">
        <w:rPr>
          <w:rFonts w:asciiTheme="majorHAnsi" w:hAnsiTheme="majorHAnsi" w:cstheme="majorHAnsi"/>
          <w:sz w:val="44"/>
        </w:rPr>
        <w:t>interpreting</w:t>
      </w:r>
    </w:p>
    <w:p w14:paraId="001631ED" w14:textId="12828D51" w:rsidR="008525B2" w:rsidRPr="008525B2" w:rsidRDefault="008525B2" w:rsidP="008525B2">
      <w:pPr>
        <w:jc w:val="center"/>
      </w:pPr>
      <w:r w:rsidRPr="008525B2">
        <w:t>Klaus Ziegler, Sebastiano Gigliobianco</w:t>
      </w:r>
    </w:p>
    <w:p w14:paraId="1AD8B1E2" w14:textId="77777777" w:rsidR="00C84AB6" w:rsidRPr="00265D1A" w:rsidRDefault="00C84AB6" w:rsidP="00C84AB6">
      <w:pPr>
        <w:rPr>
          <w:lang w:val="en-GB"/>
        </w:rPr>
      </w:pPr>
    </w:p>
    <w:p w14:paraId="062CE3FA" w14:textId="368F4602" w:rsidR="00C84AB6" w:rsidRPr="00265D1A" w:rsidRDefault="00707ABF">
      <w:pPr>
        <w:pStyle w:val="lsAbstract"/>
        <w:keepNext w:val="0"/>
        <w:rPr>
          <w:lang w:val="en-GB"/>
        </w:rPr>
        <w:pPrChange w:id="0" w:author="MO" w:date="2018-06-11T12:41:00Z">
          <w:pPr>
            <w:pStyle w:val="lsAbstract"/>
            <w:keepNext w:val="0"/>
            <w:jc w:val="left"/>
          </w:pPr>
        </w:pPrChange>
      </w:pPr>
      <w:ins w:id="1" w:author="MO" w:date="2018-06-11T12:41:00Z">
        <w:r w:rsidRPr="00707ABF">
          <w:rPr>
            <w:lang w:val="en-GB"/>
          </w:rPr>
          <w:t>Since</w:t>
        </w:r>
        <w:r w:rsidRPr="00707ABF">
          <w:rPr>
            <w:lang w:val="en-GB"/>
          </w:rPr>
          <w:tab/>
          <w:t>the</w:t>
        </w:r>
        <w:r w:rsidR="005230A1">
          <w:rPr>
            <w:lang w:val="en-GB"/>
          </w:rPr>
          <w:t xml:space="preserve"> </w:t>
        </w:r>
        <w:r w:rsidRPr="00707ABF">
          <w:rPr>
            <w:lang w:val="en-GB"/>
          </w:rPr>
          <w:t>1970’s</w:t>
        </w:r>
        <w:r w:rsidR="005230A1">
          <w:rPr>
            <w:lang w:val="en-GB"/>
          </w:rPr>
          <w:t xml:space="preserve"> </w:t>
        </w:r>
        <w:r w:rsidRPr="00707ABF">
          <w:rPr>
            <w:lang w:val="en-GB"/>
          </w:rPr>
          <w:t>there</w:t>
        </w:r>
        <w:r w:rsidR="005230A1">
          <w:rPr>
            <w:lang w:val="en-GB"/>
          </w:rPr>
          <w:t xml:space="preserve"> </w:t>
        </w:r>
        <w:r w:rsidRPr="00707ABF">
          <w:rPr>
            <w:lang w:val="en-GB"/>
          </w:rPr>
          <w:t>have</w:t>
        </w:r>
        <w:r w:rsidR="005230A1">
          <w:rPr>
            <w:lang w:val="en-GB"/>
          </w:rPr>
          <w:t xml:space="preserve"> </w:t>
        </w:r>
        <w:r w:rsidRPr="00707ABF">
          <w:rPr>
            <w:lang w:val="en-GB"/>
          </w:rPr>
          <w:t>been</w:t>
        </w:r>
        <w:r w:rsidR="005230A1">
          <w:rPr>
            <w:lang w:val="en-GB"/>
          </w:rPr>
          <w:t xml:space="preserve"> </w:t>
        </w:r>
        <w:r w:rsidRPr="00707ABF">
          <w:rPr>
            <w:lang w:val="en-GB"/>
          </w:rPr>
          <w:t>several</w:t>
        </w:r>
      </w:ins>
      <w:ins w:id="2" w:author="MO" w:date="2018-06-11T12:42:00Z">
        <w:r w:rsidR="005230A1">
          <w:rPr>
            <w:lang w:val="en-GB"/>
          </w:rPr>
          <w:t xml:space="preserve"> </w:t>
        </w:r>
      </w:ins>
      <w:ins w:id="3" w:author="MO" w:date="2018-06-11T12:41:00Z">
        <w:r w:rsidRPr="00707ABF">
          <w:rPr>
            <w:lang w:val="en-GB"/>
          </w:rPr>
          <w:t>approaches</w:t>
        </w:r>
      </w:ins>
      <w:ins w:id="4" w:author="MO" w:date="2018-06-11T12:42:00Z">
        <w:r w:rsidR="005230A1">
          <w:rPr>
            <w:lang w:val="en-GB"/>
          </w:rPr>
          <w:t xml:space="preserve"> </w:t>
        </w:r>
      </w:ins>
      <w:ins w:id="5" w:author="MO" w:date="2018-06-11T12:41:00Z">
        <w:r w:rsidRPr="00707ABF">
          <w:rPr>
            <w:lang w:val="en-GB"/>
          </w:rPr>
          <w:t>to</w:t>
        </w:r>
      </w:ins>
      <w:ins w:id="6" w:author="MO" w:date="2018-06-11T12:42:00Z">
        <w:r w:rsidR="005230A1">
          <w:rPr>
            <w:lang w:val="en-GB"/>
          </w:rPr>
          <w:t xml:space="preserve"> </w:t>
        </w:r>
      </w:ins>
      <w:ins w:id="7" w:author="MO" w:date="2018-06-11T12:41:00Z">
        <w:r w:rsidRPr="00707ABF">
          <w:rPr>
            <w:lang w:val="en-GB"/>
          </w:rPr>
          <w:t>test</w:t>
        </w:r>
      </w:ins>
      <w:ins w:id="8" w:author="MO" w:date="2018-06-11T12:42:00Z">
        <w:r w:rsidR="005230A1">
          <w:rPr>
            <w:lang w:val="en-GB"/>
          </w:rPr>
          <w:t xml:space="preserve"> </w:t>
        </w:r>
      </w:ins>
      <w:ins w:id="9" w:author="MO" w:date="2018-06-11T12:41:00Z">
        <w:r w:rsidRPr="00707ABF">
          <w:rPr>
            <w:lang w:val="en-GB"/>
          </w:rPr>
          <w:t>and</w:t>
        </w:r>
      </w:ins>
      <w:ins w:id="10" w:author="MO" w:date="2018-06-11T12:42:00Z">
        <w:r w:rsidR="005230A1">
          <w:rPr>
            <w:lang w:val="en-GB"/>
          </w:rPr>
          <w:t xml:space="preserve"> </w:t>
        </w:r>
      </w:ins>
      <w:ins w:id="11" w:author="MO" w:date="2018-06-11T12:41:00Z">
        <w:r w:rsidRPr="00707ABF">
          <w:rPr>
            <w:lang w:val="en-GB"/>
          </w:rPr>
          <w:t>implement</w:t>
        </w:r>
      </w:ins>
      <w:ins w:id="12" w:author="MO" w:date="2018-06-11T12:42:00Z">
        <w:r w:rsidR="005230A1">
          <w:rPr>
            <w:lang w:val="en-GB"/>
          </w:rPr>
          <w:t xml:space="preserve"> </w:t>
        </w:r>
      </w:ins>
      <w:ins w:id="13" w:author="MO" w:date="2018-06-11T12:41:00Z">
        <w:r w:rsidRPr="00707ABF">
          <w:rPr>
            <w:lang w:val="en-GB"/>
          </w:rPr>
          <w:t>remote</w:t>
        </w:r>
        <w:r w:rsidR="005230A1">
          <w:rPr>
            <w:lang w:val="en-GB"/>
          </w:rPr>
          <w:t xml:space="preserve"> </w:t>
        </w:r>
        <w:r w:rsidRPr="00707ABF">
          <w:rPr>
            <w:lang w:val="en-GB"/>
          </w:rPr>
          <w:t>interpreting</w:t>
        </w:r>
        <w:r w:rsidRPr="00707ABF">
          <w:rPr>
            <w:lang w:val="en-GB"/>
          </w:rPr>
          <w:tab/>
          <w:t>as</w:t>
        </w:r>
        <w:r w:rsidR="005230A1">
          <w:rPr>
            <w:lang w:val="en-GB"/>
          </w:rPr>
          <w:t xml:space="preserve"> </w:t>
        </w:r>
        <w:r w:rsidRPr="00707ABF">
          <w:rPr>
            <w:lang w:val="en-GB"/>
          </w:rPr>
          <w:t>complementary</w:t>
        </w:r>
      </w:ins>
      <w:ins w:id="14" w:author="MO" w:date="2018-06-11T12:42:00Z">
        <w:r w:rsidR="005230A1">
          <w:rPr>
            <w:lang w:val="en-GB"/>
          </w:rPr>
          <w:t xml:space="preserve"> </w:t>
        </w:r>
      </w:ins>
      <w:ins w:id="15" w:author="MO" w:date="2018-06-11T12:41:00Z">
        <w:r w:rsidRPr="00707ABF">
          <w:rPr>
            <w:lang w:val="en-GB"/>
          </w:rPr>
          <w:t>interpreting</w:t>
        </w:r>
      </w:ins>
      <w:ins w:id="16" w:author="MO" w:date="2018-06-11T12:42:00Z">
        <w:r w:rsidR="005230A1">
          <w:rPr>
            <w:lang w:val="en-GB"/>
          </w:rPr>
          <w:t xml:space="preserve"> </w:t>
        </w:r>
      </w:ins>
      <w:ins w:id="17" w:author="MO" w:date="2018-06-11T12:41:00Z">
        <w:r w:rsidRPr="00707ABF">
          <w:rPr>
            <w:lang w:val="en-GB"/>
          </w:rPr>
          <w:t>modality</w:t>
        </w:r>
      </w:ins>
      <w:ins w:id="18" w:author="MO" w:date="2018-06-11T12:42:00Z">
        <w:r w:rsidR="005230A1">
          <w:rPr>
            <w:lang w:val="en-GB"/>
          </w:rPr>
          <w:t xml:space="preserve"> </w:t>
        </w:r>
      </w:ins>
      <w:ins w:id="19" w:author="MO" w:date="2018-06-11T12:41:00Z">
        <w:r w:rsidRPr="00707ABF">
          <w:rPr>
            <w:lang w:val="en-GB"/>
          </w:rPr>
          <w:t>in</w:t>
        </w:r>
      </w:ins>
      <w:ins w:id="20" w:author="MO" w:date="2018-06-11T12:42:00Z">
        <w:r w:rsidR="005230A1">
          <w:rPr>
            <w:lang w:val="en-GB"/>
          </w:rPr>
          <w:t xml:space="preserve"> </w:t>
        </w:r>
      </w:ins>
      <w:ins w:id="21" w:author="MO" w:date="2018-06-11T12:41:00Z">
        <w:r w:rsidRPr="00707ABF">
          <w:rPr>
            <w:lang w:val="en-GB"/>
          </w:rPr>
          <w:t>addition</w:t>
        </w:r>
      </w:ins>
      <w:ins w:id="22" w:author="MO" w:date="2018-06-11T12:42:00Z">
        <w:r w:rsidR="005230A1">
          <w:rPr>
            <w:lang w:val="en-GB"/>
          </w:rPr>
          <w:t xml:space="preserve"> </w:t>
        </w:r>
      </w:ins>
      <w:ins w:id="23" w:author="MO" w:date="2018-06-11T12:41:00Z">
        <w:r w:rsidRPr="00707ABF">
          <w:rPr>
            <w:lang w:val="en-GB"/>
          </w:rPr>
          <w:t>to</w:t>
        </w:r>
      </w:ins>
      <w:ins w:id="24" w:author="MO" w:date="2018-06-11T12:42:00Z">
        <w:r w:rsidR="005230A1">
          <w:rPr>
            <w:lang w:val="en-GB"/>
          </w:rPr>
          <w:t xml:space="preserve"> </w:t>
        </w:r>
      </w:ins>
      <w:ins w:id="25" w:author="MO" w:date="2018-06-11T12:41:00Z">
        <w:r w:rsidRPr="00707ABF">
          <w:rPr>
            <w:lang w:val="en-GB"/>
          </w:rPr>
          <w:t>the</w:t>
        </w:r>
      </w:ins>
      <w:ins w:id="26" w:author="MO" w:date="2018-06-11T12:42:00Z">
        <w:r w:rsidR="005230A1">
          <w:rPr>
            <w:lang w:val="en-GB"/>
          </w:rPr>
          <w:t xml:space="preserve"> </w:t>
        </w:r>
      </w:ins>
      <w:ins w:id="27" w:author="MO" w:date="2018-06-11T12:41:00Z">
        <w:r w:rsidRPr="00707ABF">
          <w:rPr>
            <w:lang w:val="en-GB"/>
          </w:rPr>
          <w:t>traditional</w:t>
        </w:r>
      </w:ins>
      <w:ins w:id="28" w:author="MO" w:date="2018-06-11T12:42:00Z">
        <w:r w:rsidR="005230A1">
          <w:rPr>
            <w:lang w:val="en-GB"/>
          </w:rPr>
          <w:t xml:space="preserve"> </w:t>
        </w:r>
      </w:ins>
      <w:ins w:id="29" w:author="MO" w:date="2018-06-11T12:41:00Z">
        <w:r w:rsidRPr="00707ABF">
          <w:rPr>
            <w:lang w:val="en-GB"/>
          </w:rPr>
          <w:t>and</w:t>
        </w:r>
      </w:ins>
      <w:ins w:id="30" w:author="MO" w:date="2018-06-11T12:42:00Z">
        <w:r w:rsidR="005230A1">
          <w:rPr>
            <w:lang w:val="en-GB"/>
          </w:rPr>
          <w:t xml:space="preserve"> </w:t>
        </w:r>
      </w:ins>
      <w:ins w:id="31" w:author="MO" w:date="2018-06-11T12:41:00Z">
        <w:r w:rsidRPr="00707ABF">
          <w:rPr>
            <w:lang w:val="en-GB"/>
          </w:rPr>
          <w:t>proven</w:t>
        </w:r>
      </w:ins>
      <w:ins w:id="32" w:author="MO" w:date="2018-06-11T12:42:00Z">
        <w:r w:rsidR="005230A1">
          <w:rPr>
            <w:lang w:val="en-GB"/>
          </w:rPr>
          <w:t xml:space="preserve"> </w:t>
        </w:r>
      </w:ins>
      <w:ins w:id="33" w:author="MO" w:date="2018-06-11T12:41:00Z">
        <w:r w:rsidRPr="00707ABF">
          <w:rPr>
            <w:lang w:val="en-GB"/>
          </w:rPr>
          <w:t>interpretation</w:t>
        </w:r>
      </w:ins>
      <w:ins w:id="34" w:author="MO" w:date="2018-06-11T12:42:00Z">
        <w:r w:rsidR="005230A1">
          <w:rPr>
            <w:lang w:val="en-GB"/>
          </w:rPr>
          <w:t xml:space="preserve"> </w:t>
        </w:r>
      </w:ins>
      <w:ins w:id="35" w:author="MO" w:date="2018-06-11T12:41:00Z">
        <w:r w:rsidRPr="00707ABF">
          <w:rPr>
            <w:lang w:val="en-GB"/>
          </w:rPr>
          <w:t>on</w:t>
        </w:r>
      </w:ins>
      <w:ins w:id="36" w:author="MO" w:date="2018-06-11T12:42:00Z">
        <w:r w:rsidR="005230A1">
          <w:rPr>
            <w:lang w:val="en-GB"/>
          </w:rPr>
          <w:t xml:space="preserve"> </w:t>
        </w:r>
      </w:ins>
      <w:ins w:id="37" w:author="MO" w:date="2018-06-11T12:41:00Z">
        <w:r w:rsidRPr="00707ABF">
          <w:rPr>
            <w:lang w:val="en-GB"/>
          </w:rPr>
          <w:t>site</w:t>
        </w:r>
        <w:r w:rsidR="005230A1">
          <w:rPr>
            <w:lang w:val="en-GB"/>
          </w:rPr>
          <w:t>.</w:t>
        </w:r>
        <w:r>
          <w:rPr>
            <w:lang w:val="en-GB"/>
          </w:rPr>
          <w:t xml:space="preserve"> </w:t>
        </w:r>
      </w:ins>
      <w:ins w:id="38" w:author="MO" w:date="2018-06-11T12:43:00Z">
        <w:r w:rsidR="005230A1" w:rsidRPr="005230A1">
          <w:rPr>
            <w:lang w:val="en-GB"/>
          </w:rPr>
          <w:t>The reasons for experimenting with remote interpretation in conference settings are manifold and can generally be classified by economic aspects, availability issues or organizational matters.</w:t>
        </w:r>
        <w:r w:rsidR="005230A1">
          <w:rPr>
            <w:lang w:val="en-GB"/>
          </w:rPr>
          <w:t xml:space="preserve"> </w:t>
        </w:r>
      </w:ins>
      <w:ins w:id="39" w:author="MO" w:date="2018-06-11T12:45:00Z">
        <w:r w:rsidR="005230A1">
          <w:rPr>
            <w:lang w:val="en-GB"/>
          </w:rPr>
          <w:t xml:space="preserve">In this paper we discuss </w:t>
        </w:r>
      </w:ins>
      <w:del w:id="40" w:author="MO" w:date="2018-06-11T12:45:00Z">
        <w:r w:rsidR="00C84AB6" w:rsidRPr="00265D1A" w:rsidDel="005230A1">
          <w:rPr>
            <w:lang w:val="en-GB"/>
          </w:rPr>
          <w:delText xml:space="preserve">Based on </w:delText>
        </w:r>
      </w:del>
      <w:r w:rsidR="00C84AB6" w:rsidRPr="00265D1A">
        <w:rPr>
          <w:lang w:val="en-GB"/>
        </w:rPr>
        <w:t xml:space="preserve">the </w:t>
      </w:r>
      <w:ins w:id="41" w:author="MO" w:date="2018-06-11T12:45:00Z">
        <w:r w:rsidR="005230A1">
          <w:rPr>
            <w:lang w:val="en-GB"/>
          </w:rPr>
          <w:t xml:space="preserve">preliminary </w:t>
        </w:r>
      </w:ins>
      <w:r w:rsidR="00C84AB6" w:rsidRPr="00265D1A">
        <w:rPr>
          <w:lang w:val="en-GB"/>
        </w:rPr>
        <w:t xml:space="preserve">results of a </w:t>
      </w:r>
      <w:del w:id="42" w:author="MO" w:date="2018-06-11T12:45:00Z">
        <w:r w:rsidR="00C84AB6" w:rsidRPr="00265D1A" w:rsidDel="005230A1">
          <w:rPr>
            <w:lang w:val="en-GB"/>
          </w:rPr>
          <w:delText>first series of case studies</w:delText>
        </w:r>
      </w:del>
      <w:ins w:id="43" w:author="MO" w:date="2018-06-11T12:45:00Z">
        <w:r w:rsidR="005230A1">
          <w:rPr>
            <w:lang w:val="en-GB"/>
          </w:rPr>
          <w:t>pilot stu</w:t>
        </w:r>
      </w:ins>
      <w:ins w:id="44" w:author="MO" w:date="2018-06-11T12:46:00Z">
        <w:r w:rsidR="005230A1">
          <w:rPr>
            <w:lang w:val="en-GB"/>
          </w:rPr>
          <w:t>dy</w:t>
        </w:r>
      </w:ins>
      <w:ins w:id="45" w:author="MO" w:date="2018-06-11T12:45:00Z">
        <w:r w:rsidR="005230A1">
          <w:rPr>
            <w:lang w:val="en-GB"/>
          </w:rPr>
          <w:t xml:space="preserve"> aimed at exploring how the limitation</w:t>
        </w:r>
      </w:ins>
      <w:ins w:id="46" w:author="MO" w:date="2018-06-11T12:46:00Z">
        <w:r w:rsidR="005230A1">
          <w:rPr>
            <w:lang w:val="en-GB"/>
          </w:rPr>
          <w:t xml:space="preserve">s of remote interpreting </w:t>
        </w:r>
      </w:ins>
      <w:ins w:id="47" w:author="MO" w:date="2018-06-11T12:45:00Z">
        <w:r w:rsidR="005230A1">
          <w:rPr>
            <w:lang w:val="en-GB"/>
          </w:rPr>
          <w:t>described</w:t>
        </w:r>
      </w:ins>
      <w:ins w:id="48" w:author="MO" w:date="2018-06-11T12:46:00Z">
        <w:r w:rsidR="005230A1">
          <w:rPr>
            <w:lang w:val="en-GB"/>
          </w:rPr>
          <w:t xml:space="preserve"> by the literature </w:t>
        </w:r>
      </w:ins>
      <w:ins w:id="49" w:author="MO" w:date="2018-06-11T12:47:00Z">
        <w:r w:rsidR="005230A1">
          <w:rPr>
            <w:lang w:val="en-GB"/>
          </w:rPr>
          <w:t>could</w:t>
        </w:r>
      </w:ins>
      <w:ins w:id="50" w:author="MO" w:date="2018-06-11T12:46:00Z">
        <w:r w:rsidR="005230A1">
          <w:rPr>
            <w:lang w:val="en-GB"/>
          </w:rPr>
          <w:t xml:space="preserve"> be overcome using new te</w:t>
        </w:r>
      </w:ins>
      <w:ins w:id="51" w:author="MO" w:date="2018-06-11T12:47:00Z">
        <w:r w:rsidR="005230A1">
          <w:rPr>
            <w:lang w:val="en-GB"/>
          </w:rPr>
          <w:t>c</w:t>
        </w:r>
      </w:ins>
      <w:ins w:id="52" w:author="MO" w:date="2018-06-11T12:46:00Z">
        <w:r w:rsidR="005230A1">
          <w:rPr>
            <w:lang w:val="en-GB"/>
          </w:rPr>
          <w:t>hnological adv</w:t>
        </w:r>
      </w:ins>
      <w:ins w:id="53" w:author="MO" w:date="2018-06-11T12:47:00Z">
        <w:r w:rsidR="005230A1">
          <w:rPr>
            <w:lang w:val="en-GB"/>
          </w:rPr>
          <w:t>ances in Information and Communication Technology</w:t>
        </w:r>
      </w:ins>
      <w:ins w:id="54" w:author="MO" w:date="2018-06-11T12:49:00Z">
        <w:r w:rsidR="005230A1">
          <w:rPr>
            <w:lang w:val="en-GB"/>
          </w:rPr>
          <w:t>. We</w:t>
        </w:r>
      </w:ins>
      <w:del w:id="55" w:author="MO" w:date="2018-06-11T12:49:00Z">
        <w:r w:rsidR="00C84AB6" w:rsidRPr="00265D1A" w:rsidDel="005230A1">
          <w:rPr>
            <w:lang w:val="en-GB"/>
          </w:rPr>
          <w:delText>, the</w:delText>
        </w:r>
      </w:del>
      <w:r w:rsidR="00C84AB6" w:rsidRPr="00265D1A">
        <w:rPr>
          <w:lang w:val="en-GB"/>
        </w:rPr>
        <w:t xml:space="preserve"> </w:t>
      </w:r>
      <w:del w:id="56" w:author="MO" w:date="2018-06-11T12:49:00Z">
        <w:r w:rsidR="00C84AB6" w:rsidRPr="00265D1A" w:rsidDel="005230A1">
          <w:rPr>
            <w:lang w:val="en-GB"/>
          </w:rPr>
          <w:delText xml:space="preserve">authors </w:delText>
        </w:r>
      </w:del>
      <w:r w:rsidR="00C84AB6" w:rsidRPr="00265D1A">
        <w:rPr>
          <w:lang w:val="en-GB"/>
        </w:rPr>
        <w:t xml:space="preserve">discuss challenges and technological solutions for remote </w:t>
      </w:r>
      <w:r w:rsidR="003D36A4">
        <w:rPr>
          <w:lang w:val="en-GB"/>
        </w:rPr>
        <w:t xml:space="preserve">simultaneous </w:t>
      </w:r>
      <w:r w:rsidR="00C84AB6" w:rsidRPr="00265D1A">
        <w:rPr>
          <w:lang w:val="en-GB"/>
        </w:rPr>
        <w:t xml:space="preserve">conference </w:t>
      </w:r>
      <w:r w:rsidR="00453D63" w:rsidRPr="00265D1A">
        <w:rPr>
          <w:lang w:val="en-GB"/>
        </w:rPr>
        <w:t>interpret</w:t>
      </w:r>
      <w:r w:rsidR="00453D63">
        <w:rPr>
          <w:lang w:val="en-GB"/>
        </w:rPr>
        <w:t>ing</w:t>
      </w:r>
      <w:r w:rsidR="00453D63" w:rsidRPr="00265D1A">
        <w:rPr>
          <w:lang w:val="en-GB"/>
        </w:rPr>
        <w:t xml:space="preserve"> </w:t>
      </w:r>
      <w:r w:rsidR="00C84AB6" w:rsidRPr="00265D1A">
        <w:rPr>
          <w:lang w:val="en-GB"/>
        </w:rPr>
        <w:t xml:space="preserve">from an interdisciplinary perspective and sketch out </w:t>
      </w:r>
      <w:r w:rsidR="0016094F">
        <w:rPr>
          <w:lang w:val="en-GB"/>
        </w:rPr>
        <w:t>what</w:t>
      </w:r>
      <w:r w:rsidR="0016094F" w:rsidRPr="00265D1A">
        <w:rPr>
          <w:lang w:val="en-GB"/>
        </w:rPr>
        <w:t xml:space="preserve"> </w:t>
      </w:r>
      <w:r w:rsidR="00C84AB6" w:rsidRPr="00265D1A">
        <w:rPr>
          <w:lang w:val="en-GB"/>
        </w:rPr>
        <w:t>future workspace for conference interpreters might look like.</w:t>
      </w:r>
    </w:p>
    <w:p w14:paraId="03329C21" w14:textId="77777777" w:rsidR="00C84AB6" w:rsidRPr="00265D1A" w:rsidRDefault="00C84AB6" w:rsidP="00C84AB6">
      <w:pPr>
        <w:rPr>
          <w:lang w:val="en-GB"/>
        </w:rPr>
      </w:pPr>
    </w:p>
    <w:p w14:paraId="479C5B34" w14:textId="77777777" w:rsidR="006276DA" w:rsidRPr="00265D1A" w:rsidRDefault="001B2CCC" w:rsidP="00D0727B">
      <w:pPr>
        <w:pStyle w:val="lsSection1"/>
        <w:rPr>
          <w:lang w:val="en-GB"/>
        </w:rPr>
      </w:pPr>
      <w:bookmarkStart w:id="57" w:name="__RefHeading__452_2075933062"/>
      <w:bookmarkEnd w:id="57"/>
      <w:r w:rsidRPr="00265D1A">
        <w:rPr>
          <w:lang w:val="en-GB"/>
        </w:rPr>
        <w:t>Introductio</w:t>
      </w:r>
      <w:r w:rsidR="008A168E" w:rsidRPr="00265D1A">
        <w:rPr>
          <w:lang w:val="en-GB"/>
        </w:rPr>
        <w:t>n</w:t>
      </w:r>
    </w:p>
    <w:p w14:paraId="5463C317" w14:textId="77777777" w:rsidR="008A168E" w:rsidRPr="00265D1A" w:rsidRDefault="008A168E" w:rsidP="008A168E">
      <w:pPr>
        <w:rPr>
          <w:lang w:val="en-GB"/>
        </w:rPr>
      </w:pPr>
      <w:r w:rsidRPr="00265D1A">
        <w:rPr>
          <w:lang w:val="en-GB"/>
        </w:rPr>
        <w:t xml:space="preserve">Since the 1970’s there have been several approaches to test and implement remote interpreting as </w:t>
      </w:r>
      <w:r w:rsidR="0016094F">
        <w:rPr>
          <w:lang w:val="en-GB"/>
        </w:rPr>
        <w:t xml:space="preserve">a </w:t>
      </w:r>
      <w:r w:rsidRPr="00265D1A">
        <w:rPr>
          <w:lang w:val="en-GB"/>
        </w:rPr>
        <w:t xml:space="preserve">complementary interpreting modality in addition to the traditional and proven interpretation on site, with all the </w:t>
      </w:r>
      <w:r w:rsidR="0016094F" w:rsidRPr="00265D1A">
        <w:rPr>
          <w:lang w:val="en-GB"/>
        </w:rPr>
        <w:t xml:space="preserve">parties </w:t>
      </w:r>
      <w:r w:rsidRPr="00265D1A">
        <w:rPr>
          <w:lang w:val="en-GB"/>
        </w:rPr>
        <w:t xml:space="preserve">involved (speakers, audience and interpreters) being present in the same room, thus communicating in a more or less face-to-face scenario. The reasons for experimenting with remote interpretation in conference settings are manifold and can generally be classified by economic aspects (e.g. reduced travel costs for </w:t>
      </w:r>
      <w:r w:rsidRPr="00265D1A">
        <w:rPr>
          <w:lang w:val="en-GB"/>
        </w:rPr>
        <w:lastRenderedPageBreak/>
        <w:t xml:space="preserve">interpreters and/or speakers and/or audience), availability issues (e.g. no local interpreters available for a specific language combination) or organizational matters (e.g. an interpreter team can be hired within a shorter period of time, room design does not allow for interpreting booths or booths are simply not wanted to be seen in the room). </w:t>
      </w:r>
    </w:p>
    <w:p w14:paraId="12403B1A" w14:textId="12197396" w:rsidR="008A168E" w:rsidRPr="00265D1A" w:rsidRDefault="008A168E" w:rsidP="008A168E">
      <w:pPr>
        <w:rPr>
          <w:lang w:val="en-GB"/>
        </w:rPr>
      </w:pPr>
      <w:r w:rsidRPr="00265D1A">
        <w:rPr>
          <w:lang w:val="en-GB"/>
        </w:rPr>
        <w:t>Despite the, to a certain extent, encouraging results of studies, tests and experiments carried out throughout history at UNESCO (1976)</w:t>
      </w:r>
      <w:r w:rsidR="001C3EAF">
        <w:rPr>
          <w:rStyle w:val="Funotenzeichen"/>
          <w:lang w:val="en-GB"/>
        </w:rPr>
        <w:footnoteReference w:id="1"/>
      </w:r>
      <w:r w:rsidRPr="00265D1A">
        <w:rPr>
          <w:lang w:val="en-GB"/>
        </w:rPr>
        <w:t>, the United Nations (1978</w:t>
      </w:r>
      <w:r w:rsidR="001C3EAF">
        <w:rPr>
          <w:rStyle w:val="Funotenzeichen"/>
          <w:lang w:val="en-GB"/>
        </w:rPr>
        <w:footnoteReference w:id="2"/>
      </w:r>
      <w:r w:rsidRPr="00265D1A">
        <w:rPr>
          <w:lang w:val="en-GB"/>
        </w:rPr>
        <w:t>, 1982</w:t>
      </w:r>
      <w:r w:rsidR="001C3EAF">
        <w:rPr>
          <w:rStyle w:val="Funotenzeichen"/>
          <w:lang w:val="en-GB"/>
        </w:rPr>
        <w:footnoteReference w:id="3"/>
      </w:r>
      <w:r w:rsidRPr="00265D1A">
        <w:rPr>
          <w:lang w:val="en-GB"/>
        </w:rPr>
        <w:t>, 2001</w:t>
      </w:r>
      <w:r w:rsidR="001C3EAF">
        <w:rPr>
          <w:rStyle w:val="Funotenzeichen"/>
          <w:lang w:val="en-GB"/>
        </w:rPr>
        <w:footnoteReference w:id="4"/>
      </w:r>
      <w:r w:rsidRPr="00265D1A">
        <w:rPr>
          <w:lang w:val="en-GB"/>
        </w:rPr>
        <w:t>), the European Union (1992</w:t>
      </w:r>
      <w:r w:rsidR="001C3EAF">
        <w:rPr>
          <w:rStyle w:val="Funotenzeichen"/>
          <w:lang w:val="en-GB"/>
        </w:rPr>
        <w:footnoteReference w:id="5"/>
      </w:r>
      <w:r w:rsidRPr="00265D1A">
        <w:rPr>
          <w:lang w:val="en-GB"/>
        </w:rPr>
        <w:t>, 2001</w:t>
      </w:r>
      <w:r w:rsidR="001C3EAF">
        <w:rPr>
          <w:rStyle w:val="Funotenzeichen"/>
          <w:lang w:val="en-GB"/>
        </w:rPr>
        <w:footnoteReference w:id="6"/>
      </w:r>
      <w:r w:rsidRPr="00265D1A">
        <w:rPr>
          <w:lang w:val="en-GB"/>
        </w:rPr>
        <w:t>, 2005</w:t>
      </w:r>
      <w:r w:rsidR="001C3EAF">
        <w:rPr>
          <w:rStyle w:val="Funotenzeichen"/>
          <w:lang w:val="en-GB"/>
        </w:rPr>
        <w:footnoteReference w:id="7"/>
      </w:r>
      <w:r w:rsidRPr="00265D1A">
        <w:rPr>
          <w:lang w:val="en-GB"/>
        </w:rPr>
        <w:t xml:space="preserve">) using different technologies for the transmission of audio and video signals from and to interpreters, there have always been two main factors preventing the large scale implementation of remote conference interpretation: technological limitations (due to insufficient availability of bandwidth for the synchronized transmission of sound and image with the necessary quality when transmitting </w:t>
      </w:r>
      <w:r w:rsidR="0016094F">
        <w:rPr>
          <w:lang w:val="en-GB"/>
        </w:rPr>
        <w:t>via</w:t>
      </w:r>
      <w:r w:rsidR="0016094F" w:rsidRPr="00265D1A">
        <w:rPr>
          <w:lang w:val="en-GB"/>
        </w:rPr>
        <w:t xml:space="preserve"> </w:t>
      </w:r>
      <w:r w:rsidRPr="00265D1A">
        <w:rPr>
          <w:lang w:val="en-GB"/>
        </w:rPr>
        <w:t>Internet or telecommunication network, or very high costs when using satellite communication</w:t>
      </w:r>
      <w:r w:rsidR="00250029">
        <w:rPr>
          <w:lang w:val="en-GB"/>
        </w:rPr>
        <w:t>, either exclusively or in combination with terrestri</w:t>
      </w:r>
      <w:r w:rsidR="001D19A1">
        <w:rPr>
          <w:lang w:val="en-GB"/>
        </w:rPr>
        <w:t>al</w:t>
      </w:r>
      <w:r w:rsidR="00250029">
        <w:rPr>
          <w:lang w:val="en-GB"/>
        </w:rPr>
        <w:t xml:space="preserve"> transmission technologies</w:t>
      </w:r>
      <w:r w:rsidRPr="00265D1A">
        <w:rPr>
          <w:lang w:val="en-GB"/>
        </w:rPr>
        <w:t xml:space="preserve">) and the more or less general refusal of the use of so called “new technologies” by conference interpreters. Apart </w:t>
      </w:r>
      <w:r w:rsidR="0016094F">
        <w:rPr>
          <w:lang w:val="en-GB"/>
        </w:rPr>
        <w:t>from</w:t>
      </w:r>
      <w:r w:rsidR="0016094F" w:rsidRPr="00265D1A">
        <w:rPr>
          <w:lang w:val="en-GB"/>
        </w:rPr>
        <w:t xml:space="preserve"> </w:t>
      </w:r>
      <w:r w:rsidR="00E471AA" w:rsidRPr="00265D1A">
        <w:rPr>
          <w:lang w:val="en-GB"/>
        </w:rPr>
        <w:t>measurable</w:t>
      </w:r>
      <w:r w:rsidRPr="00265D1A">
        <w:rPr>
          <w:lang w:val="en-GB"/>
        </w:rPr>
        <w:t xml:space="preserve"> physiological factors like fatigue and stress, leading to symptoms </w:t>
      </w:r>
      <w:r w:rsidR="00250029">
        <w:rPr>
          <w:lang w:val="en-GB"/>
        </w:rPr>
        <w:t>such as</w:t>
      </w:r>
      <w:r w:rsidRPr="00265D1A">
        <w:rPr>
          <w:lang w:val="en-GB"/>
        </w:rPr>
        <w:t xml:space="preserve"> headaches and concentration problems, interpreters used to complain about the unease they were feeling because of not </w:t>
      </w:r>
      <w:r w:rsidR="00A137E8">
        <w:rPr>
          <w:lang w:val="en-GB"/>
        </w:rPr>
        <w:t>“</w:t>
      </w:r>
      <w:r w:rsidRPr="00265D1A">
        <w:rPr>
          <w:lang w:val="en-GB"/>
        </w:rPr>
        <w:t xml:space="preserve">being there” </w:t>
      </w:r>
      <w:r w:rsidR="00A137E8">
        <w:rPr>
          <w:lang w:val="en-GB"/>
        </w:rPr>
        <w:t>(</w:t>
      </w:r>
      <w:proofErr w:type="spellStart"/>
      <w:r w:rsidR="00A137E8">
        <w:rPr>
          <w:lang w:val="en-GB"/>
        </w:rPr>
        <w:t>Mouzourakis</w:t>
      </w:r>
      <w:proofErr w:type="spellEnd"/>
      <w:r w:rsidR="00A137E8">
        <w:rPr>
          <w:lang w:val="en-GB"/>
        </w:rPr>
        <w:t xml:space="preserve"> 2003) </w:t>
      </w:r>
      <w:r w:rsidRPr="00265D1A">
        <w:rPr>
          <w:lang w:val="en-GB"/>
        </w:rPr>
        <w:t xml:space="preserve">and not having the possibility to get the right feeling for the situation, attributing these psychological symptoms mainly to the limited view of the speaker and the audience as well as not having the </w:t>
      </w:r>
      <w:r w:rsidRPr="00265D1A">
        <w:rPr>
          <w:lang w:val="en-GB"/>
        </w:rPr>
        <w:lastRenderedPageBreak/>
        <w:t>possibility to interact directly with the other participants of the event.</w:t>
      </w:r>
    </w:p>
    <w:p w14:paraId="4527FD95" w14:textId="77777777" w:rsidR="006276DA" w:rsidRPr="00265D1A" w:rsidRDefault="008A168E" w:rsidP="008A168E">
      <w:pPr>
        <w:rPr>
          <w:lang w:val="en-GB"/>
        </w:rPr>
      </w:pPr>
      <w:r w:rsidRPr="00265D1A">
        <w:rPr>
          <w:lang w:val="en-GB"/>
        </w:rPr>
        <w:t xml:space="preserve">In the last </w:t>
      </w:r>
      <w:r w:rsidR="0016094F">
        <w:rPr>
          <w:lang w:val="en-GB"/>
        </w:rPr>
        <w:t xml:space="preserve">few </w:t>
      </w:r>
      <w:r w:rsidRPr="00265D1A">
        <w:rPr>
          <w:lang w:val="en-GB"/>
        </w:rPr>
        <w:t>years, general conditions for conference interpreting have been changing constantly due to globalization and altered market needs, on the one hand, but also due to digitalization and extremely fast developing information and communication technologies. The availability of hardware and software for dynamic monitoring and controlling of important parameters like lip sync</w:t>
      </w:r>
      <w:r w:rsidR="00DE3614">
        <w:rPr>
          <w:lang w:val="en-GB"/>
        </w:rPr>
        <w:t>h</w:t>
      </w:r>
      <w:r w:rsidR="00250029">
        <w:rPr>
          <w:lang w:val="en-GB"/>
        </w:rPr>
        <w:t>ronization</w:t>
      </w:r>
      <w:r w:rsidRPr="00265D1A">
        <w:rPr>
          <w:lang w:val="en-GB"/>
        </w:rPr>
        <w:t xml:space="preserve">, latency, video resolution and frequency response as well as network infrastructures that allow for simultaneous transmission of high definition video and high quality audio signals via Internet, combined with latest video, virtual reality and augmented reality technologies </w:t>
      </w:r>
      <w:r w:rsidR="00250029">
        <w:rPr>
          <w:lang w:val="en-GB"/>
        </w:rPr>
        <w:t xml:space="preserve">might </w:t>
      </w:r>
      <w:r w:rsidRPr="00265D1A">
        <w:rPr>
          <w:lang w:val="en-GB"/>
        </w:rPr>
        <w:t xml:space="preserve">offer possibilities to overcome existing technological, physiological and psychological problems. </w:t>
      </w:r>
    </w:p>
    <w:p w14:paraId="2A380C41" w14:textId="77777777" w:rsidR="006276DA" w:rsidRPr="00265D1A" w:rsidRDefault="006276DA" w:rsidP="003951B6">
      <w:pPr>
        <w:rPr>
          <w:lang w:val="en-GB"/>
        </w:rPr>
      </w:pPr>
    </w:p>
    <w:p w14:paraId="433AEC42" w14:textId="77777777" w:rsidR="00746EFA" w:rsidRDefault="00746EFA" w:rsidP="00746EFA">
      <w:pPr>
        <w:pStyle w:val="lsSection1"/>
      </w:pPr>
      <w:bookmarkStart w:id="58" w:name="__RefHeading__454_2075933062"/>
      <w:bookmarkEnd w:id="58"/>
      <w:r>
        <w:t xml:space="preserve">Interdisciplinary </w:t>
      </w:r>
      <w:r w:rsidR="00016440">
        <w:t xml:space="preserve">and terminological </w:t>
      </w:r>
      <w:r>
        <w:t>challenges</w:t>
      </w:r>
    </w:p>
    <w:p w14:paraId="4686873A" w14:textId="6235E68B" w:rsidR="00EC2A0A" w:rsidRDefault="00746EFA" w:rsidP="00746EFA">
      <w:r>
        <w:t xml:space="preserve">One major challenge when discussing “remote interpreting” as </w:t>
      </w:r>
      <w:r w:rsidR="0016094F">
        <w:t xml:space="preserve">a </w:t>
      </w:r>
      <w:r w:rsidR="002F5E18">
        <w:t xml:space="preserve">method </w:t>
      </w:r>
      <w:r>
        <w:t xml:space="preserve">for the delivery of interpreting services resides in the fact that there are a lot of different concepts being used </w:t>
      </w:r>
      <w:r w:rsidR="001374B9">
        <w:t xml:space="preserve">in practice </w:t>
      </w:r>
      <w:r>
        <w:t>by the different stakeholders</w:t>
      </w:r>
      <w:r w:rsidR="009321A3">
        <w:t xml:space="preserve"> when referring to this method</w:t>
      </w:r>
      <w:r>
        <w:t xml:space="preserve">. While this linguistic phenomenon can be explained, to a certain extent, by the fact that </w:t>
      </w:r>
      <w:r w:rsidR="008C3DEE">
        <w:t>interpreters, in general,</w:t>
      </w:r>
      <w:r>
        <w:t xml:space="preserve"> simply aren’t experts in the technical field and therefore use technical concepts without knowing exactly what the technical background for certain scenarios is and what the implications of a </w:t>
      </w:r>
      <w:r w:rsidR="00886E83">
        <w:t>certain</w:t>
      </w:r>
      <w:r>
        <w:t xml:space="preserve"> technical setup </w:t>
      </w:r>
      <w:r w:rsidR="004332C9">
        <w:t xml:space="preserve">exactly </w:t>
      </w:r>
      <w:r>
        <w:t xml:space="preserve">are, we can observe that there is </w:t>
      </w:r>
      <w:r w:rsidR="00016440">
        <w:t xml:space="preserve">still </w:t>
      </w:r>
      <w:r>
        <w:t xml:space="preserve">no </w:t>
      </w:r>
      <w:r w:rsidR="004332C9">
        <w:t xml:space="preserve">harmonized </w:t>
      </w:r>
      <w:r>
        <w:t xml:space="preserve">terminology being used even by </w:t>
      </w:r>
      <w:r w:rsidR="00EC2A0A">
        <w:t xml:space="preserve">technical experts and </w:t>
      </w:r>
      <w:r w:rsidR="006B1670">
        <w:t>researchers</w:t>
      </w:r>
      <w:r>
        <w:t xml:space="preserve">. </w:t>
      </w:r>
    </w:p>
    <w:p w14:paraId="31FEA173" w14:textId="77777777" w:rsidR="000C4624" w:rsidRDefault="000C4624" w:rsidP="00746EFA">
      <w:r>
        <w:t xml:space="preserve">Technically speaking, a video conference and video conferencing can be defined as </w:t>
      </w:r>
    </w:p>
    <w:p w14:paraId="10848967" w14:textId="77777777" w:rsidR="000C4624" w:rsidRPr="00C560CF" w:rsidRDefault="000C4624" w:rsidP="000C4624">
      <w:r w:rsidRPr="00C560CF">
        <w:rPr>
          <w:i/>
        </w:rPr>
        <w:t>“a live, visual connection between two or more people residing in separate locations for the purpose of communication. At its simplest, video conferencing provides transmission of static images and text between two locations. At its most sophisticated, it provides transmission of full-motion video images and high-quality audio between multiple locations”</w:t>
      </w:r>
      <w:r>
        <w:t xml:space="preserve"> </w:t>
      </w:r>
      <w:r w:rsidR="00547B84">
        <w:t>(TechTarget 2017)</w:t>
      </w:r>
      <w:r w:rsidRPr="00C560CF">
        <w:t>.</w:t>
      </w:r>
    </w:p>
    <w:p w14:paraId="4797F8FA" w14:textId="7C70E58D" w:rsidR="000C4624" w:rsidRDefault="00547B84" w:rsidP="00746EFA">
      <w:r>
        <w:t xml:space="preserve">This </w:t>
      </w:r>
      <w:r w:rsidR="00301B29">
        <w:t>definition shows that the same concept is being used for a h</w:t>
      </w:r>
      <w:r w:rsidR="001D70A4">
        <w:t>ug</w:t>
      </w:r>
      <w:r w:rsidR="00301B29">
        <w:t xml:space="preserve">e </w:t>
      </w:r>
      <w:r w:rsidR="00301B29">
        <w:lastRenderedPageBreak/>
        <w:t>variety of different technical setups.</w:t>
      </w:r>
    </w:p>
    <w:p w14:paraId="2C377061" w14:textId="77777777" w:rsidR="00301B29" w:rsidRDefault="00301B29" w:rsidP="00746EFA">
      <w:r>
        <w:t>When it comes to including interpreters in communication to facilitate the necessary translation between the languages that are being spoken by the participants in a communicative event, things become even more diffuse. The term ‘remote interpreting’ as one of the most widely used concepts</w:t>
      </w:r>
      <w:r w:rsidR="001D70A4">
        <w:t>,</w:t>
      </w:r>
      <w:r>
        <w:t xml:space="preserve"> covers a whole range of technologically very different setups. These setups </w:t>
      </w:r>
      <w:r w:rsidR="0016094F">
        <w:t xml:space="preserve">range </w:t>
      </w:r>
      <w:r>
        <w:t>from a traditional presence</w:t>
      </w:r>
      <w:r w:rsidR="0016094F">
        <w:t>-</w:t>
      </w:r>
      <w:r>
        <w:t xml:space="preserve">based scenario where interpreters, main speakers and the audience are concentrated at one event location, and one or several secondary speakers are connected from a distance for a limited sequence of time, to a situation where none of the </w:t>
      </w:r>
      <w:r w:rsidR="009F71EE">
        <w:t>actors</w:t>
      </w:r>
      <w:r>
        <w:t xml:space="preserve"> </w:t>
      </w:r>
      <w:r w:rsidR="009F71EE">
        <w:t>within the triad</w:t>
      </w:r>
      <w:r>
        <w:t xml:space="preserve"> speaker-listener-interpreter is at the same location as the other</w:t>
      </w:r>
      <w:r w:rsidR="009F71EE">
        <w:t>s</w:t>
      </w:r>
      <w:r>
        <w:t xml:space="preserve">. </w:t>
      </w:r>
    </w:p>
    <w:p w14:paraId="65DEFFBE" w14:textId="77777777" w:rsidR="009F49FD" w:rsidRDefault="00841D66" w:rsidP="00746EFA">
      <w:r>
        <w:t>Braun</w:t>
      </w:r>
      <w:r w:rsidR="00AC59D8">
        <w:t xml:space="preserve"> </w:t>
      </w:r>
      <w:r w:rsidR="009F71EE">
        <w:t xml:space="preserve">takes up </w:t>
      </w:r>
      <w:r w:rsidR="005A06C4">
        <w:t xml:space="preserve">this terminological challenge </w:t>
      </w:r>
      <w:r w:rsidR="00AC59D8">
        <w:t xml:space="preserve">saying that </w:t>
      </w:r>
    </w:p>
    <w:p w14:paraId="3706194E" w14:textId="12234637" w:rsidR="00D3460E" w:rsidRPr="00C560CF" w:rsidRDefault="009F49FD" w:rsidP="00D3460E">
      <w:pPr>
        <w:rPr>
          <w:i/>
        </w:rPr>
      </w:pPr>
      <w:r w:rsidRPr="00C560CF">
        <w:rPr>
          <w:i/>
        </w:rPr>
        <w:t>“</w:t>
      </w:r>
      <w:r w:rsidR="00AC59D8">
        <w:rPr>
          <w:i/>
        </w:rPr>
        <w:t xml:space="preserve">Two main uses of telephone and videoconference communication can be distinguished in connection with interpreting. </w:t>
      </w:r>
      <w:r w:rsidR="00D3460E" w:rsidRPr="00C560CF">
        <w:rPr>
          <w:i/>
        </w:rPr>
        <w:t xml:space="preserve">One of these, </w:t>
      </w:r>
      <w:r w:rsidR="00D3460E" w:rsidRPr="00C560CF">
        <w:rPr>
          <w:b/>
          <w:i/>
        </w:rPr>
        <w:t>remote interpreting (RI)</w:t>
      </w:r>
      <w:r w:rsidR="00D3460E" w:rsidRPr="00C560CF">
        <w:rPr>
          <w:i/>
        </w:rPr>
        <w:t>, refers to the use of communication technologies to gain access to an interpreter in another room, building, town, city or country. In this setting, a telephone line or videoconference link is used to connect the interpreter to the primary participants, who are together at one site” (Braun 2015</w:t>
      </w:r>
      <w:r w:rsidR="009F71EE">
        <w:rPr>
          <w:i/>
        </w:rPr>
        <w:t>:1</w:t>
      </w:r>
      <w:r w:rsidR="00AC59D8">
        <w:rPr>
          <w:i/>
        </w:rPr>
        <w:t>)</w:t>
      </w:r>
      <w:r w:rsidR="00301B29">
        <w:rPr>
          <w:i/>
        </w:rPr>
        <w:t>,</w:t>
      </w:r>
    </w:p>
    <w:p w14:paraId="000593CA" w14:textId="29111348" w:rsidR="009F49FD" w:rsidRDefault="00301B29" w:rsidP="00746EFA">
      <w:proofErr w:type="gramStart"/>
      <w:r w:rsidRPr="002E1B75">
        <w:t>thus</w:t>
      </w:r>
      <w:proofErr w:type="gramEnd"/>
      <w:r>
        <w:t xml:space="preserve"> </w:t>
      </w:r>
      <w:r w:rsidR="009321A3">
        <w:t>excluding a setup where the participants are located at different locations</w:t>
      </w:r>
      <w:r w:rsidR="00154987">
        <w:t xml:space="preserve">. For this case, she </w:t>
      </w:r>
      <w:r w:rsidR="005E628E">
        <w:t>introduces the concept of “</w:t>
      </w:r>
      <w:r w:rsidR="005E628E" w:rsidRPr="00C560CF">
        <w:rPr>
          <w:b/>
        </w:rPr>
        <w:t>teleconference interpreting</w:t>
      </w:r>
      <w:r w:rsidR="005E628E">
        <w:t xml:space="preserve"> to cover both telephone and videoconference communication” (</w:t>
      </w:r>
      <w:r w:rsidR="009F71EE">
        <w:t>Braun 2015:2</w:t>
      </w:r>
      <w:r w:rsidR="005E628E">
        <w:t xml:space="preserve">). </w:t>
      </w:r>
      <w:r w:rsidR="005E419C">
        <w:t>Further on</w:t>
      </w:r>
      <w:r w:rsidR="008F0ABD">
        <w:t xml:space="preserve">, she introduces </w:t>
      </w:r>
      <w:r w:rsidR="000C4277" w:rsidRPr="000C4277">
        <w:t xml:space="preserve">as </w:t>
      </w:r>
      <w:r w:rsidR="000C4277" w:rsidRPr="00DD7D12">
        <w:t xml:space="preserve">a </w:t>
      </w:r>
      <w:r w:rsidR="000C4277" w:rsidRPr="000C4277">
        <w:t>separate</w:t>
      </w:r>
      <w:r w:rsidR="000C4277">
        <w:t xml:space="preserve"> </w:t>
      </w:r>
      <w:r w:rsidR="00EC2A0A">
        <w:t>term</w:t>
      </w:r>
    </w:p>
    <w:p w14:paraId="710366AD" w14:textId="77777777" w:rsidR="00EB2A37" w:rsidRDefault="00EB2A37" w:rsidP="00EB2A37">
      <w:pPr>
        <w:rPr>
          <w:i/>
        </w:rPr>
      </w:pPr>
      <w:r w:rsidRPr="002E1B75">
        <w:rPr>
          <w:i/>
        </w:rPr>
        <w:t>“…</w:t>
      </w:r>
      <w:r w:rsidRPr="002E1B75">
        <w:rPr>
          <w:b/>
          <w:i/>
        </w:rPr>
        <w:t>teleconference interpreting</w:t>
      </w:r>
      <w:r w:rsidRPr="002E1B75">
        <w:rPr>
          <w:i/>
        </w:rPr>
        <w:t xml:space="preserve"> to cover both telephone and videoconference communication” (</w:t>
      </w:r>
      <w:proofErr w:type="spellStart"/>
      <w:r w:rsidRPr="002E1B75">
        <w:rPr>
          <w:i/>
        </w:rPr>
        <w:t>dto</w:t>
      </w:r>
      <w:proofErr w:type="spellEnd"/>
      <w:r w:rsidRPr="002E1B75">
        <w:rPr>
          <w:i/>
        </w:rPr>
        <w:t>.)</w:t>
      </w:r>
      <w:r w:rsidRPr="00C560CF">
        <w:rPr>
          <w:i/>
        </w:rPr>
        <w:t xml:space="preserve"> </w:t>
      </w:r>
    </w:p>
    <w:p w14:paraId="2A86E0D4" w14:textId="77777777" w:rsidR="00EB2A37" w:rsidRPr="00C560CF" w:rsidRDefault="00EB2A37" w:rsidP="00746EFA">
      <w:pPr>
        <w:rPr>
          <w:i/>
        </w:rPr>
      </w:pPr>
      <w:r>
        <w:t xml:space="preserve">For </w:t>
      </w:r>
      <w:proofErr w:type="spellStart"/>
      <w:r>
        <w:t>disambiguity</w:t>
      </w:r>
      <w:proofErr w:type="spellEnd"/>
      <w:r>
        <w:t xml:space="preserve"> purposes, she </w:t>
      </w:r>
      <w:r w:rsidR="00EC2A0A">
        <w:t xml:space="preserve">then </w:t>
      </w:r>
      <w:r>
        <w:t>introduces the terms “</w:t>
      </w:r>
      <w:r w:rsidRPr="00C560CF">
        <w:rPr>
          <w:b/>
        </w:rPr>
        <w:t>telephone-based interpreting</w:t>
      </w:r>
      <w:r>
        <w:t>” and “</w:t>
      </w:r>
      <w:r w:rsidRPr="00C560CF">
        <w:rPr>
          <w:b/>
        </w:rPr>
        <w:t>videoconference-based interpreting</w:t>
      </w:r>
      <w:r>
        <w:t>”</w:t>
      </w:r>
      <w:r w:rsidR="00996AED">
        <w:t xml:space="preserve"> (</w:t>
      </w:r>
      <w:proofErr w:type="spellStart"/>
      <w:r w:rsidR="00996AED">
        <w:t>dto</w:t>
      </w:r>
      <w:proofErr w:type="spellEnd"/>
      <w:r w:rsidR="00996AED">
        <w:t>.), but</w:t>
      </w:r>
      <w:r w:rsidR="00996AED" w:rsidRPr="00EB2A37">
        <w:t xml:space="preserve"> adds</w:t>
      </w:r>
      <w:r w:rsidR="00996AED">
        <w:t xml:space="preserve"> that there are a lot of additional concepts being used in practice</w:t>
      </w:r>
      <w:r w:rsidR="00996AED">
        <w:rPr>
          <w:i/>
        </w:rPr>
        <w:t>.</w:t>
      </w:r>
    </w:p>
    <w:p w14:paraId="136BEE86" w14:textId="77777777" w:rsidR="00DE3614" w:rsidRDefault="00BE0353" w:rsidP="00301B29">
      <w:r>
        <w:t>For the purposes o</w:t>
      </w:r>
      <w:r w:rsidR="001D70A4">
        <w:t xml:space="preserve">f this article, we </w:t>
      </w:r>
      <w:r w:rsidR="0016094F">
        <w:t xml:space="preserve">broaden </w:t>
      </w:r>
      <w:r w:rsidR="001D70A4">
        <w:t>up the</w:t>
      </w:r>
      <w:r>
        <w:t xml:space="preserve"> perspective and adhere to the definition given in the recently published ISO Standard 20108, introducing the term of ‘distance interpreting’ </w:t>
      </w:r>
      <w:r w:rsidR="00301B29">
        <w:t>(</w:t>
      </w:r>
      <w:r>
        <w:t>with ‘remote interpreting’ as admitted term</w:t>
      </w:r>
      <w:r w:rsidR="00301B29">
        <w:t>)</w:t>
      </w:r>
      <w:r>
        <w:t xml:space="preserve">, giving the definition </w:t>
      </w:r>
      <w:r w:rsidR="00301B29">
        <w:t>of</w:t>
      </w:r>
      <w:r>
        <w:t xml:space="preserve"> ‘</w:t>
      </w:r>
      <w:r w:rsidRPr="0030612A">
        <w:t xml:space="preserve">interpreting of a speaker in a different location from that of the interpreter, enabled </w:t>
      </w:r>
      <w:r w:rsidRPr="0030612A">
        <w:lastRenderedPageBreak/>
        <w:t>by information and communications technology (ICT)</w:t>
      </w:r>
      <w:r>
        <w:t xml:space="preserve">’. </w:t>
      </w:r>
    </w:p>
    <w:p w14:paraId="2EAA456D" w14:textId="77777777" w:rsidR="00301B29" w:rsidRDefault="00301B29" w:rsidP="00301B29">
      <w:r>
        <w:t xml:space="preserve">Analyzing technological, communicative, cognitive, physiological and psychological aspects it becomes clear very soon that every single dislocation of one of the emitting or receiving elements (speaker, listener or interpreter) to a different location (thus becoming a distant location) has a considerable impact on the technological setup and the components and transmission channels needed to enable communication between the different parties involved. </w:t>
      </w:r>
    </w:p>
    <w:p w14:paraId="553629A8" w14:textId="7B41EC1E" w:rsidR="00746EFA" w:rsidRDefault="00746EFA" w:rsidP="00746EFA">
      <w:r>
        <w:t xml:space="preserve">Furthermore, communicative aspects like verbal and non-verbal communication are altered by the rearrangement of the setting, as elements like gestures, facial expressions etc. cannot be perceived directly anymore, and have to be captured, transmitted and reproduced again at the distant site in order to be made available. </w:t>
      </w:r>
      <w:r>
        <w:br/>
        <w:t xml:space="preserve">As far as cognition is affected, the cognitive load generated by additional or, at least, altered </w:t>
      </w:r>
      <w:r w:rsidR="000C4277" w:rsidRPr="005D4BEC">
        <w:t>receptive</w:t>
      </w:r>
      <w:r w:rsidR="000C4277">
        <w:t xml:space="preserve"> </w:t>
      </w:r>
      <w:r>
        <w:t xml:space="preserve">and productive tasks that interpreters </w:t>
      </w:r>
      <w:r w:rsidR="00873CB3">
        <w:t xml:space="preserve">will </w:t>
      </w:r>
      <w:r>
        <w:t>have to manage while performing</w:t>
      </w:r>
      <w:r w:rsidR="009F71EE">
        <w:t>,</w:t>
      </w:r>
      <w:r>
        <w:t xml:space="preserve"> related to the sub-processes of listening to a source text, processing its content and re-producing that content in the target language, is also being influenced significantly by every alteration of the setting (Moser-Mercer </w:t>
      </w:r>
      <w:r w:rsidR="00610B21">
        <w:t>2005</w:t>
      </w:r>
      <w:r>
        <w:t xml:space="preserve">). Research has revealed that cognition is intimately linked to physiological processes that take place in the human body, especially the brain as </w:t>
      </w:r>
      <w:r w:rsidR="0016094F">
        <w:t xml:space="preserve">the </w:t>
      </w:r>
      <w:r>
        <w:t>controlling unit, and that a variation of acoustic and visual input to interpreters has an impact on vital functional systems like the respiratory system, metabolism and others, lead</w:t>
      </w:r>
      <w:r w:rsidR="009F71EE">
        <w:t>ing</w:t>
      </w:r>
      <w:r>
        <w:t xml:space="preserve"> to stress, earlier fatigue and other phenomena (Moser-Mercer </w:t>
      </w:r>
      <w:r w:rsidR="00873CB3">
        <w:t>20</w:t>
      </w:r>
      <w:r w:rsidR="00610B21">
        <w:t>03</w:t>
      </w:r>
      <w:r>
        <w:t>).</w:t>
      </w:r>
      <w:r>
        <w:br/>
        <w:t xml:space="preserve">Last, but not least, there is also a wide range of psychological factors that have to be considered when approaching ‘distance interpreting’ from an interdisciplinary point of view. In an </w:t>
      </w:r>
      <w:r w:rsidR="009F71EE">
        <w:t xml:space="preserve">ideal </w:t>
      </w:r>
      <w:r>
        <w:t xml:space="preserve">setting, communication taking place with all participants being at the same location, in the same room and with no obstacles impeding direct mutual perception, allows the participants in the communicative event to make use of at least four out of the five basic human senses: touch, smell, see, hear. Whereas most of the related parameters, such as neuronal stimulation for haptic feedback, composition of ambient air for smelling, audio frequencies for hearing and light waves for vision can easily be measured, quantified and evaluated, other phenomena such as energy fields (sometimes referred to as mental, astral/emotional and etheric/physical bodies) that affect the balance of both the physical body and the non-physical mind, are much more difficult to capture and evaluate, although they might have an </w:t>
      </w:r>
      <w:r>
        <w:lastRenderedPageBreak/>
        <w:t>influence on human interaction and, by that, on communication.</w:t>
      </w:r>
    </w:p>
    <w:p w14:paraId="19E901AD" w14:textId="77777777" w:rsidR="00F3567C" w:rsidRPr="00C560CF" w:rsidRDefault="00E4464C" w:rsidP="00F3567C">
      <w:r>
        <w:t xml:space="preserve">Whereas many interesting aspects related to distance interpreting have been addressed based on other interpreting specializations, such as </w:t>
      </w:r>
      <w:r w:rsidR="00C17680">
        <w:t xml:space="preserve">legal interpreting (see AVIDICUS projects 1 </w:t>
      </w:r>
      <w:r w:rsidR="00A50334">
        <w:t>- 3</w:t>
      </w:r>
      <w:r w:rsidR="00C17680">
        <w:t>)</w:t>
      </w:r>
      <w:r w:rsidR="00A50334">
        <w:t xml:space="preserve">, there have not yet been similar </w:t>
      </w:r>
      <w:r w:rsidR="001D70A4">
        <w:t xml:space="preserve">large-scale </w:t>
      </w:r>
      <w:r w:rsidR="00A50334">
        <w:t xml:space="preserve">projects </w:t>
      </w:r>
      <w:r w:rsidR="00A56F00">
        <w:t>directly or indirectly</w:t>
      </w:r>
      <w:r w:rsidR="00A50334">
        <w:t xml:space="preserve"> </w:t>
      </w:r>
      <w:r w:rsidR="00746EFA">
        <w:t xml:space="preserve">related to distance </w:t>
      </w:r>
      <w:r>
        <w:t xml:space="preserve">simultaneous conference </w:t>
      </w:r>
      <w:r w:rsidR="00746EFA">
        <w:t>interpreting</w:t>
      </w:r>
      <w:r w:rsidR="00A50334">
        <w:t>. However, several aspects have been studied on a smaller scale</w:t>
      </w:r>
      <w:r w:rsidR="005B502C">
        <w:t>,</w:t>
      </w:r>
      <w:r w:rsidR="00A50334">
        <w:t xml:space="preserve"> such as </w:t>
      </w:r>
      <w:r w:rsidR="005B502C">
        <w:t xml:space="preserve">stress and performance in remote interpreting </w:t>
      </w:r>
      <w:r w:rsidR="00BC2928">
        <w:t>(</w:t>
      </w:r>
      <w:r w:rsidR="00172E17">
        <w:t xml:space="preserve">Moser-Mercer 2003, </w:t>
      </w:r>
      <w:proofErr w:type="spellStart"/>
      <w:r w:rsidR="00F3567C">
        <w:t>R</w:t>
      </w:r>
      <w:r w:rsidR="00F3567C" w:rsidRPr="00C560CF">
        <w:t>oziner</w:t>
      </w:r>
      <w:proofErr w:type="spellEnd"/>
      <w:r w:rsidR="00F3567C" w:rsidRPr="00C560CF">
        <w:t xml:space="preserve"> &amp; </w:t>
      </w:r>
      <w:proofErr w:type="spellStart"/>
      <w:r w:rsidR="00F3567C" w:rsidRPr="00C560CF">
        <w:t>Shlesinger</w:t>
      </w:r>
      <w:proofErr w:type="spellEnd"/>
      <w:r w:rsidR="00F3567C" w:rsidRPr="00C560CF">
        <w:t xml:space="preserve"> 2010</w:t>
      </w:r>
      <w:r w:rsidR="00F3567C">
        <w:t>)</w:t>
      </w:r>
      <w:r w:rsidR="005B502C">
        <w:t xml:space="preserve">, </w:t>
      </w:r>
      <w:r w:rsidR="00850598">
        <w:t>perception of remote interpreting by interpreters</w:t>
      </w:r>
      <w:r w:rsidR="00DE3614">
        <w:t xml:space="preserve"> (</w:t>
      </w:r>
      <w:proofErr w:type="spellStart"/>
      <w:r w:rsidR="00DE3614">
        <w:t>Mouzourakis</w:t>
      </w:r>
      <w:proofErr w:type="spellEnd"/>
      <w:r w:rsidR="00DE3614">
        <w:t xml:space="preserve"> 2006) or visual input (</w:t>
      </w:r>
      <w:proofErr w:type="spellStart"/>
      <w:r w:rsidR="00DE3614">
        <w:t>Rennert</w:t>
      </w:r>
      <w:proofErr w:type="spellEnd"/>
      <w:r w:rsidR="00DE3614">
        <w:t xml:space="preserve"> 2008; </w:t>
      </w:r>
      <w:proofErr w:type="spellStart"/>
      <w:r w:rsidR="00DE3614">
        <w:t>Luisetto</w:t>
      </w:r>
      <w:proofErr w:type="spellEnd"/>
      <w:r w:rsidR="00DE3614">
        <w:t xml:space="preserve"> </w:t>
      </w:r>
      <w:r w:rsidR="00A56F00">
        <w:t>2016</w:t>
      </w:r>
      <w:r w:rsidR="00DE3614">
        <w:t>)</w:t>
      </w:r>
      <w:r w:rsidR="00A56F00">
        <w:t>.</w:t>
      </w:r>
    </w:p>
    <w:p w14:paraId="1AF2160D" w14:textId="77777777" w:rsidR="006C0B52" w:rsidRPr="001D70A4" w:rsidRDefault="006C0B52" w:rsidP="006C0B52"/>
    <w:p w14:paraId="5444C025" w14:textId="77777777" w:rsidR="00C83EE2" w:rsidRPr="00265D1A" w:rsidRDefault="00DE1CD9" w:rsidP="00C83EE2">
      <w:pPr>
        <w:pStyle w:val="lsSection1"/>
        <w:rPr>
          <w:lang w:val="en-GB"/>
        </w:rPr>
      </w:pPr>
      <w:r w:rsidRPr="00265D1A">
        <w:rPr>
          <w:lang w:val="en-GB"/>
        </w:rPr>
        <w:t>Solutions in the past</w:t>
      </w:r>
    </w:p>
    <w:p w14:paraId="6C8C39F5" w14:textId="77777777" w:rsidR="00DE1CD9" w:rsidRPr="00265D1A" w:rsidRDefault="00DE1CD9" w:rsidP="00DE1CD9">
      <w:pPr>
        <w:pStyle w:val="lsSection2"/>
        <w:rPr>
          <w:lang w:val="en-GB"/>
        </w:rPr>
      </w:pPr>
      <w:r w:rsidRPr="00265D1A">
        <w:rPr>
          <w:lang w:val="en-GB"/>
        </w:rPr>
        <w:t>Tests and experiments UNE</w:t>
      </w:r>
      <w:r w:rsidR="00ED5CA7" w:rsidRPr="00265D1A">
        <w:rPr>
          <w:lang w:val="en-GB"/>
        </w:rPr>
        <w:t>SCO, UN</w:t>
      </w:r>
    </w:p>
    <w:p w14:paraId="5A986922" w14:textId="2B0C279F" w:rsidR="00DD3475" w:rsidRPr="00265D1A" w:rsidRDefault="00BC5A24" w:rsidP="006C0B52">
      <w:pPr>
        <w:rPr>
          <w:lang w:val="en-GB"/>
        </w:rPr>
      </w:pPr>
      <w:r w:rsidRPr="00265D1A">
        <w:rPr>
          <w:lang w:val="en-GB"/>
        </w:rPr>
        <w:t>Since the seventies</w:t>
      </w:r>
      <w:r w:rsidR="00A839D7">
        <w:rPr>
          <w:lang w:val="en-GB"/>
        </w:rPr>
        <w:t>, due to a quick development in telecommunication technology,</w:t>
      </w:r>
      <w:r w:rsidRPr="00265D1A">
        <w:rPr>
          <w:lang w:val="en-GB"/>
        </w:rPr>
        <w:t xml:space="preserve"> </w:t>
      </w:r>
      <w:r w:rsidR="009E60BC" w:rsidRPr="00265D1A">
        <w:rPr>
          <w:lang w:val="en-GB"/>
        </w:rPr>
        <w:t>big international institutions such as the United Nations or the European Union have begun testing new interpreting solutions to reduce the</w:t>
      </w:r>
      <w:r w:rsidR="00B55CB9" w:rsidRPr="00265D1A">
        <w:rPr>
          <w:lang w:val="en-GB"/>
        </w:rPr>
        <w:t xml:space="preserve"> cost of conferences</w:t>
      </w:r>
      <w:r w:rsidR="00870339" w:rsidRPr="00265D1A">
        <w:rPr>
          <w:lang w:val="en-GB"/>
        </w:rPr>
        <w:t xml:space="preserve"> </w:t>
      </w:r>
      <w:r w:rsidR="00B55CB9" w:rsidRPr="00265D1A">
        <w:rPr>
          <w:lang w:val="en-GB"/>
        </w:rPr>
        <w:fldChar w:fldCharType="begin"/>
      </w:r>
      <w:r w:rsidR="00B318B4">
        <w:rPr>
          <w:lang w:val="en-GB"/>
        </w:rPr>
        <w:instrText xml:space="preserve"> ADDIN ZOTERO_ITEM CSL_CITATION {"citationID":"HW4RkFyn","properties":{"formattedCitation":"(Andres &amp; Falk 2009:9)","plainCitation":"(Andres &amp; Falk 2009:9)"},"citationItems":[{"id":48,"uris":["http://zotero.org/users/4040722/items/7EVR4B9G"],"uri":["http://zotero.org/users/4040722/items/7EVR4B9G"],"itemData":{"id":48,"type":"chapter","title":"Information and Communication Technologies (ICT) in Interpreting - Remote and Telephone Interpreting","container-title":"Spürst Du wie der Bauch rauf runter?/Is everything all topsy turvy in your tummy? - Fachdolmetschen im Gesundheitsbereich/Health Care Interpreting","publisher":"Lang, Peter Frankfurt","page":"9–27","author":[{"family":"Andres","given":"Dörte"},{"family":"Falk","given":"Stefanie"}],"issued":{"date-parts":[["2009"]]}},"locator":"9"}],"schema":"https://github.com/citation-style-language/schema/raw/master/csl-citation.json"} </w:instrText>
      </w:r>
      <w:r w:rsidR="00B55CB9" w:rsidRPr="00265D1A">
        <w:rPr>
          <w:lang w:val="en-GB"/>
        </w:rPr>
        <w:fldChar w:fldCharType="separate"/>
      </w:r>
      <w:r w:rsidR="00B55CB9" w:rsidRPr="00265D1A">
        <w:rPr>
          <w:noProof/>
          <w:lang w:val="en-GB"/>
        </w:rPr>
        <w:t>(</w:t>
      </w:r>
      <w:r w:rsidR="005B1649">
        <w:rPr>
          <w:noProof/>
          <w:lang w:val="en-GB"/>
        </w:rPr>
        <w:t>UN</w:t>
      </w:r>
      <w:r w:rsidR="002D2582">
        <w:rPr>
          <w:noProof/>
          <w:lang w:val="en-GB"/>
        </w:rPr>
        <w:t>ESCO</w:t>
      </w:r>
      <w:r w:rsidR="005B1649">
        <w:rPr>
          <w:noProof/>
          <w:lang w:val="en-GB"/>
        </w:rPr>
        <w:t xml:space="preserve"> 1987:</w:t>
      </w:r>
      <w:r w:rsidR="00A839D7">
        <w:rPr>
          <w:noProof/>
          <w:lang w:val="en-GB"/>
        </w:rPr>
        <w:t>26</w:t>
      </w:r>
      <w:r w:rsidR="00B55CB9" w:rsidRPr="00265D1A">
        <w:rPr>
          <w:noProof/>
          <w:lang w:val="en-GB"/>
        </w:rPr>
        <w:t>)</w:t>
      </w:r>
      <w:r w:rsidR="00B55CB9" w:rsidRPr="00265D1A">
        <w:rPr>
          <w:lang w:val="en-GB"/>
        </w:rPr>
        <w:fldChar w:fldCharType="end"/>
      </w:r>
      <w:r w:rsidR="00B55CB9" w:rsidRPr="00265D1A">
        <w:rPr>
          <w:lang w:val="en-GB"/>
        </w:rPr>
        <w:t>.</w:t>
      </w:r>
    </w:p>
    <w:p w14:paraId="24062461" w14:textId="59499930" w:rsidR="00B55CB9" w:rsidRPr="00265D1A" w:rsidRDefault="00B55CB9" w:rsidP="006C0B52">
      <w:pPr>
        <w:rPr>
          <w:lang w:val="en-GB"/>
        </w:rPr>
      </w:pPr>
      <w:r w:rsidRPr="00265D1A">
        <w:rPr>
          <w:lang w:val="en-GB"/>
        </w:rPr>
        <w:t>One of the first experiments with remote interpreting took place in 1976 when the UNESCO organized its general assembly in Nairobi. The interpreters, however, were asked to work from Paris, w</w:t>
      </w:r>
      <w:r w:rsidR="00F74BCA">
        <w:rPr>
          <w:lang w:val="en-GB"/>
        </w:rPr>
        <w:t>hich was connected to the capita</w:t>
      </w:r>
      <w:r w:rsidRPr="00265D1A">
        <w:rPr>
          <w:lang w:val="en-GB"/>
        </w:rPr>
        <w:t xml:space="preserve">l city of Kenia thorough </w:t>
      </w:r>
      <w:r w:rsidR="00141E68" w:rsidRPr="00265D1A">
        <w:rPr>
          <w:lang w:val="en-GB"/>
        </w:rPr>
        <w:t xml:space="preserve">a satellite connection which provided an audio and video connection quality equal to that of a standard TV broadcast </w:t>
      </w:r>
      <w:r w:rsidR="00141E68" w:rsidRPr="00265D1A">
        <w:rPr>
          <w:lang w:val="en-GB"/>
        </w:rPr>
        <w:fldChar w:fldCharType="begin"/>
      </w:r>
      <w:r w:rsidR="00B318B4">
        <w:rPr>
          <w:lang w:val="en-GB"/>
        </w:rPr>
        <w:instrText xml:space="preserve"> ADDIN ZOTERO_ITEM CSL_CITATION {"citationID":"ayP4uSWM","properties":{"formattedCitation":"(Mouzourakis 1996:30)","plainCitation":"(Mouzourakis 1996:30)"},"citationItems":[{"id":66,"uris":["http://zotero.org/groups/1370841/items/TC2S9H47"],"uri":["http://zotero.org/groups/1370841/items/TC2S9H47"],"itemData":{"id":66,"type":"article-journal","title":"Videoconferencing: techniques and challanges","container-title":"Interpreting","page":"21-38","volume":"1","issue":"1","author":[{"family":"Mouzourakis","given":"Panayotis"}],"issued":{"date-parts":[["1996"]]}},"locator":"30"}],"schema":"https://github.com/citation-style-language/schema/raw/master/csl-citation.json"} </w:instrText>
      </w:r>
      <w:r w:rsidR="00141E68" w:rsidRPr="00265D1A">
        <w:rPr>
          <w:lang w:val="en-GB"/>
        </w:rPr>
        <w:fldChar w:fldCharType="separate"/>
      </w:r>
      <w:r w:rsidR="00BE6509" w:rsidRPr="00265D1A">
        <w:rPr>
          <w:noProof/>
          <w:lang w:val="en-GB"/>
        </w:rPr>
        <w:t>(Mouzourakis 1996:30)</w:t>
      </w:r>
      <w:r w:rsidR="00141E68" w:rsidRPr="00265D1A">
        <w:rPr>
          <w:lang w:val="en-GB"/>
        </w:rPr>
        <w:fldChar w:fldCharType="end"/>
      </w:r>
      <w:r w:rsidR="00141E68" w:rsidRPr="00265D1A">
        <w:rPr>
          <w:lang w:val="en-GB"/>
        </w:rPr>
        <w:t xml:space="preserve">. </w:t>
      </w:r>
      <w:r w:rsidR="005E2503">
        <w:rPr>
          <w:lang w:val="en-GB"/>
        </w:rPr>
        <w:t xml:space="preserve">The interpreters </w:t>
      </w:r>
      <w:r w:rsidRPr="00265D1A">
        <w:rPr>
          <w:lang w:val="en-GB"/>
        </w:rPr>
        <w:t xml:space="preserve">were not </w:t>
      </w:r>
      <w:r w:rsidR="005E40B3" w:rsidRPr="00265D1A">
        <w:rPr>
          <w:lang w:val="en-GB"/>
        </w:rPr>
        <w:t>satisfied</w:t>
      </w:r>
      <w:r w:rsidRPr="00265D1A">
        <w:rPr>
          <w:lang w:val="en-GB"/>
        </w:rPr>
        <w:t xml:space="preserve"> with their p</w:t>
      </w:r>
      <w:r w:rsidR="00141E68" w:rsidRPr="00265D1A">
        <w:rPr>
          <w:lang w:val="en-GB"/>
        </w:rPr>
        <w:t xml:space="preserve">erformance and stated that they were more tired and stressed than usual </w:t>
      </w:r>
      <w:r w:rsidR="00141E68" w:rsidRPr="00265D1A">
        <w:rPr>
          <w:lang w:val="en-GB"/>
        </w:rPr>
        <w:fldChar w:fldCharType="begin"/>
      </w:r>
      <w:r w:rsidR="00346D21">
        <w:rPr>
          <w:lang w:val="en-GB"/>
        </w:rPr>
        <w:instrText xml:space="preserve"> ADDIN ZOTERO_ITEM CSL_CITATION {"citationID":"T3rwVfds","properties":{"formattedCitation":"(Korak 2010:21)","plainCitation":"(Korak 2010:21)"},"citationItems":[{"id":95,"uris":["http://zotero.org/groups/1370841/items/7SC2UFQK"],"uri":["http://zotero.org/groups/1370841/items/7SC2UFQK"],"itemData":{"id":95,"type":"book","title":"Remote interpreting via skype: Anwendungsmöglichkeiten von VoIP-Software im Bereich Community Interpreting - Communicate everywhere?","publisher":"Frank &amp; Timme","publisher-place":"Berlin","event-place":"Berlin","ISBN":"978-3-86596-318-5","author":[{"family":"Korak","given":"Christina"}],"issued":{"date-parts":[["2010"]]}},"locator":"21"}],"schema":"https://github.com/citation-style-language/schema/raw/master/csl-citation.json"} </w:instrText>
      </w:r>
      <w:r w:rsidR="00141E68" w:rsidRPr="00265D1A">
        <w:rPr>
          <w:lang w:val="en-GB"/>
        </w:rPr>
        <w:fldChar w:fldCharType="separate"/>
      </w:r>
      <w:r w:rsidR="00346D21">
        <w:rPr>
          <w:noProof/>
          <w:lang w:val="en-GB"/>
        </w:rPr>
        <w:t>(</w:t>
      </w:r>
      <w:r w:rsidR="005E2503">
        <w:rPr>
          <w:noProof/>
          <w:lang w:val="en-GB"/>
        </w:rPr>
        <w:t>Kurz 2000:294</w:t>
      </w:r>
      <w:r w:rsidR="00346D21">
        <w:rPr>
          <w:noProof/>
          <w:lang w:val="en-GB"/>
        </w:rPr>
        <w:t>)</w:t>
      </w:r>
      <w:r w:rsidR="00141E68" w:rsidRPr="00265D1A">
        <w:rPr>
          <w:lang w:val="en-GB"/>
        </w:rPr>
        <w:fldChar w:fldCharType="end"/>
      </w:r>
      <w:r w:rsidR="00141E68" w:rsidRPr="00265D1A">
        <w:rPr>
          <w:lang w:val="en-GB"/>
        </w:rPr>
        <w:t>.</w:t>
      </w:r>
    </w:p>
    <w:p w14:paraId="1AAE6DB7" w14:textId="1E572CD7" w:rsidR="008B4BD3" w:rsidRPr="00265D1A" w:rsidRDefault="008B4BD3" w:rsidP="006C0B52">
      <w:pPr>
        <w:rPr>
          <w:lang w:val="en-GB"/>
        </w:rPr>
      </w:pPr>
      <w:r w:rsidRPr="00265D1A">
        <w:rPr>
          <w:lang w:val="en-GB"/>
        </w:rPr>
        <w:t xml:space="preserve">A second experiment with remote interpreting was organized in 1978 by the United Nations. </w:t>
      </w:r>
      <w:r w:rsidR="003A5E29" w:rsidRPr="00265D1A">
        <w:rPr>
          <w:lang w:val="en-GB"/>
        </w:rPr>
        <w:t xml:space="preserve">The conference was held in Buenos Aires and there were interpreters working </w:t>
      </w:r>
      <w:r w:rsidR="00CE42B8" w:rsidRPr="00265D1A">
        <w:rPr>
          <w:lang w:val="en-GB"/>
        </w:rPr>
        <w:t xml:space="preserve">both in Buenos Aires and in New York, the </w:t>
      </w:r>
      <w:r w:rsidR="00BF1694" w:rsidRPr="00265D1A">
        <w:rPr>
          <w:lang w:val="en-GB"/>
        </w:rPr>
        <w:t xml:space="preserve">latter received audio and video signals through a satellite connection. </w:t>
      </w:r>
      <w:r w:rsidR="003B32C2" w:rsidRPr="00265D1A">
        <w:rPr>
          <w:lang w:val="en-GB"/>
        </w:rPr>
        <w:t>The results showed that</w:t>
      </w:r>
      <w:r w:rsidR="00A839D7">
        <w:rPr>
          <w:lang w:val="en-GB"/>
        </w:rPr>
        <w:t xml:space="preserve"> it was possible for the interpreters working in New York to achieve a high quality interpretation</w:t>
      </w:r>
      <w:r w:rsidR="000C4277">
        <w:rPr>
          <w:lang w:val="en-GB"/>
        </w:rPr>
        <w:t>,</w:t>
      </w:r>
      <w:r w:rsidR="00A839D7">
        <w:rPr>
          <w:lang w:val="en-GB"/>
        </w:rPr>
        <w:t xml:space="preserve"> </w:t>
      </w:r>
      <w:r w:rsidR="00A839D7" w:rsidRPr="00265D1A">
        <w:rPr>
          <w:lang w:val="en-GB"/>
        </w:rPr>
        <w:fldChar w:fldCharType="begin"/>
      </w:r>
      <w:r w:rsidR="00A839D7">
        <w:rPr>
          <w:lang w:val="en-GB"/>
        </w:rPr>
        <w:instrText xml:space="preserve"> ADDIN ZOTERO_ITEM CSL_CITATION {"citationID":"HW4RkFyn","properties":{"formattedCitation":"(Andres &amp; Falk 2009:9)","plainCitation":"(Andres &amp; Falk 2009:9)"},"citationItems":[{"id":48,"uris":["http://zotero.org/users/4040722/items/7EVR4B9G"],"uri":["http://zotero.org/users/4040722/items/7EVR4B9G"],"itemData":{"id":48,"type":"chapter","title":"Information and Communication Technologies (ICT) in Interpreting - Remote and Telephone Interpreting","container-title":"Spürst Du wie der Bauch rauf runter?/Is everything all topsy turvy in your tummy? - Fachdolmetschen im Gesundheitsbereich/Health Care Interpreting","publisher":"Lang, Peter Frankfurt","page":"9–27","author":[{"family":"Andres","given":"Dörte"},{"family":"Falk","given":"Stefanie"}],"issued":{"date-parts":[["2009"]]}},"locator":"9"}],"schema":"https://github.com/citation-style-language/schema/raw/master/csl-citation.json"} </w:instrText>
      </w:r>
      <w:r w:rsidR="00A839D7" w:rsidRPr="00265D1A">
        <w:rPr>
          <w:lang w:val="en-GB"/>
        </w:rPr>
        <w:fldChar w:fldCharType="separate"/>
      </w:r>
      <w:r w:rsidR="00A839D7" w:rsidRPr="00265D1A">
        <w:rPr>
          <w:noProof/>
          <w:lang w:val="en-GB"/>
        </w:rPr>
        <w:t>(</w:t>
      </w:r>
      <w:r w:rsidR="00A839D7">
        <w:rPr>
          <w:noProof/>
          <w:lang w:val="en-GB"/>
        </w:rPr>
        <w:t>UN</w:t>
      </w:r>
      <w:r w:rsidR="002D2582">
        <w:rPr>
          <w:noProof/>
          <w:lang w:val="en-GB"/>
        </w:rPr>
        <w:t>ESCO</w:t>
      </w:r>
      <w:r w:rsidR="00A839D7">
        <w:rPr>
          <w:noProof/>
          <w:lang w:val="en-GB"/>
        </w:rPr>
        <w:t xml:space="preserve"> 1987:26</w:t>
      </w:r>
      <w:r w:rsidR="00A839D7" w:rsidRPr="00265D1A">
        <w:rPr>
          <w:noProof/>
          <w:lang w:val="en-GB"/>
        </w:rPr>
        <w:t>)</w:t>
      </w:r>
      <w:r w:rsidR="00A839D7" w:rsidRPr="00265D1A">
        <w:rPr>
          <w:lang w:val="en-GB"/>
        </w:rPr>
        <w:fldChar w:fldCharType="end"/>
      </w:r>
      <w:r w:rsidR="00A839D7">
        <w:rPr>
          <w:lang w:val="en-GB"/>
        </w:rPr>
        <w:t xml:space="preserve"> although </w:t>
      </w:r>
      <w:r w:rsidR="003B32C2" w:rsidRPr="00265D1A">
        <w:rPr>
          <w:lang w:val="en-GB"/>
        </w:rPr>
        <w:t xml:space="preserve">the interpreters working in Buenos Aires were able to deliver a better performance due to their more intensive preparation and knowledge about the conference </w:t>
      </w:r>
      <w:r w:rsidR="003B32C2" w:rsidRPr="00265D1A">
        <w:rPr>
          <w:lang w:val="en-GB"/>
        </w:rPr>
        <w:fldChar w:fldCharType="begin"/>
      </w:r>
      <w:r w:rsidR="00346D21">
        <w:rPr>
          <w:lang w:val="en-GB"/>
        </w:rPr>
        <w:instrText xml:space="preserve"> ADDIN ZOTERO_ITEM CSL_CITATION {"citationID":"dIvbSR0k","properties":{"formattedCitation":"(Korak 2010:21)","plainCitation":"(Korak 2010:21)"},"citationItems":[{"id":95,"uris":["http://zotero.org/groups/1370841/items/7SC2UFQK"],"uri":["http://zotero.org/groups/1370841/items/7SC2UFQK"],"itemData":{"id":95,"type":"book","title":"Remote interpreting via skype: Anwendungsmöglichkeiten von VoIP-Software im Bereich Community Interpreting - Communicate everywhere?","publisher":"Frank &amp; Timme","publisher-place":"Berlin","event-place":"Berlin","ISBN":"978-3-86596-318-5","author":[{"family":"Korak","given":"Christina"}],"issued":{"date-parts":[["2010"]]}},"locator":"21"}],"schema":"https://github.com/citation-style-language/schema/raw/master/csl-citation.json"} </w:instrText>
      </w:r>
      <w:r w:rsidR="003B32C2" w:rsidRPr="00265D1A">
        <w:rPr>
          <w:lang w:val="en-GB"/>
        </w:rPr>
        <w:fldChar w:fldCharType="separate"/>
      </w:r>
      <w:r w:rsidR="00346D21">
        <w:rPr>
          <w:noProof/>
          <w:lang w:val="en-GB"/>
        </w:rPr>
        <w:t>(</w:t>
      </w:r>
      <w:r w:rsidR="00FC186C">
        <w:rPr>
          <w:noProof/>
          <w:lang w:val="en-GB"/>
        </w:rPr>
        <w:t>Chernov 2004</w:t>
      </w:r>
      <w:r w:rsidR="00346D21">
        <w:rPr>
          <w:noProof/>
          <w:lang w:val="en-GB"/>
        </w:rPr>
        <w:t>:</w:t>
      </w:r>
      <w:r w:rsidR="00EF6D18">
        <w:rPr>
          <w:noProof/>
          <w:lang w:val="en-GB"/>
        </w:rPr>
        <w:t>82-</w:t>
      </w:r>
      <w:r w:rsidR="005B1649">
        <w:rPr>
          <w:noProof/>
          <w:lang w:val="en-GB"/>
        </w:rPr>
        <w:t>90</w:t>
      </w:r>
      <w:r w:rsidR="00346D21">
        <w:rPr>
          <w:noProof/>
          <w:lang w:val="en-GB"/>
        </w:rPr>
        <w:t>)</w:t>
      </w:r>
      <w:r w:rsidR="003B32C2" w:rsidRPr="00265D1A">
        <w:rPr>
          <w:lang w:val="en-GB"/>
        </w:rPr>
        <w:fldChar w:fldCharType="end"/>
      </w:r>
      <w:r w:rsidR="003B32C2" w:rsidRPr="00265D1A">
        <w:rPr>
          <w:lang w:val="en-GB"/>
        </w:rPr>
        <w:t xml:space="preserve">. </w:t>
      </w:r>
    </w:p>
    <w:p w14:paraId="30B3BC1B" w14:textId="287F3DC9" w:rsidR="003B32C2" w:rsidRPr="00265D1A" w:rsidRDefault="00AF17D0" w:rsidP="006C0B52">
      <w:pPr>
        <w:rPr>
          <w:lang w:val="en-GB"/>
        </w:rPr>
      </w:pPr>
      <w:r w:rsidRPr="00265D1A">
        <w:rPr>
          <w:lang w:val="en-GB"/>
        </w:rPr>
        <w:t xml:space="preserve">Another </w:t>
      </w:r>
      <w:r w:rsidR="0016094F">
        <w:rPr>
          <w:lang w:val="en-GB"/>
        </w:rPr>
        <w:t>e</w:t>
      </w:r>
      <w:r w:rsidRPr="00265D1A">
        <w:rPr>
          <w:lang w:val="en-GB"/>
        </w:rPr>
        <w:t xml:space="preserve">xperiment with satellite connection took place in Vienna in </w:t>
      </w:r>
      <w:r w:rsidR="00FA6982" w:rsidRPr="00265D1A">
        <w:rPr>
          <w:lang w:val="en-GB"/>
        </w:rPr>
        <w:lastRenderedPageBreak/>
        <w:t xml:space="preserve">1982 during the United Nation conference on the Exploration and Peaceful Use of Outer Space. </w:t>
      </w:r>
      <w:r w:rsidR="000C4277" w:rsidRPr="00DD7D12">
        <w:rPr>
          <w:lang w:val="en-GB"/>
        </w:rPr>
        <w:t>At</w:t>
      </w:r>
      <w:r w:rsidR="00EF6D18" w:rsidRPr="00DD7D12">
        <w:rPr>
          <w:lang w:val="en-GB"/>
        </w:rPr>
        <w:t xml:space="preserve"> this conference</w:t>
      </w:r>
      <w:r w:rsidR="00FA6982" w:rsidRPr="00265D1A">
        <w:rPr>
          <w:lang w:val="en-GB"/>
        </w:rPr>
        <w:t>, the interpreters worked in Vienna as well</w:t>
      </w:r>
      <w:r w:rsidR="00474DC9" w:rsidRPr="00265D1A">
        <w:rPr>
          <w:lang w:val="en-GB"/>
        </w:rPr>
        <w:t>, but not in the same building</w:t>
      </w:r>
      <w:r w:rsidR="00993F82">
        <w:rPr>
          <w:lang w:val="en-GB"/>
        </w:rPr>
        <w:t xml:space="preserve"> </w:t>
      </w:r>
      <w:r w:rsidR="00993F82" w:rsidRPr="00265D1A">
        <w:rPr>
          <w:lang w:val="en-GB"/>
        </w:rPr>
        <w:fldChar w:fldCharType="begin"/>
      </w:r>
      <w:r w:rsidR="00993F82">
        <w:rPr>
          <w:lang w:val="en-GB"/>
        </w:rPr>
        <w:instrText xml:space="preserve"> ADDIN ZOTERO_ITEM CSL_CITATION {"citationID":"VzwVXEOy","properties":{"formattedCitation":"(Andres &amp; Falk 2009:10)","plainCitation":"(Andres &amp; Falk 2009:10)"},"citationItems":[{"id":48,"uris":["http://zotero.org/users/4040722/items/7EVR4B9G"],"uri":["http://zotero.org/users/4040722/items/7EVR4B9G"],"itemData":{"id":48,"type":"chapter","title":"Information and Communication Technologies (ICT) in Interpreting - Remote and Telephone Interpreting","container-title":"Spürst Du wie der Bauch rauf runter?/Is everything all topsy turvy in your tummy? - Fachdolmetschen im Gesundheitsbereich/Health Care Interpreting","publisher":"Lang, Peter Frankfurt","page":"9–27","author":[{"family":"Andres","given":"Dörte"},{"family":"Falk","given":"Stefanie"}],"issued":{"date-parts":[["2009"]]}},"locator":"10"}],"schema":"https://github.com/citation-style-language/schema/raw/master/csl-citation.json"} </w:instrText>
      </w:r>
      <w:r w:rsidR="00993F82" w:rsidRPr="00265D1A">
        <w:rPr>
          <w:lang w:val="en-GB"/>
        </w:rPr>
        <w:fldChar w:fldCharType="separate"/>
      </w:r>
      <w:r w:rsidR="00993F82" w:rsidRPr="00265D1A">
        <w:rPr>
          <w:noProof/>
          <w:lang w:val="en-GB"/>
        </w:rPr>
        <w:t>(Andres &amp; Falk 2009:10)</w:t>
      </w:r>
      <w:r w:rsidR="00993F82" w:rsidRPr="00265D1A">
        <w:rPr>
          <w:lang w:val="en-GB"/>
        </w:rPr>
        <w:fldChar w:fldCharType="end"/>
      </w:r>
      <w:r w:rsidR="0044052F" w:rsidRPr="00265D1A">
        <w:rPr>
          <w:lang w:val="en-GB"/>
        </w:rPr>
        <w:t>. The communication</w:t>
      </w:r>
      <w:r w:rsidR="00474DC9" w:rsidRPr="00265D1A">
        <w:rPr>
          <w:lang w:val="en-GB"/>
        </w:rPr>
        <w:t xml:space="preserve"> </w:t>
      </w:r>
      <w:r w:rsidR="0044052F" w:rsidRPr="00265D1A">
        <w:rPr>
          <w:lang w:val="en-GB"/>
        </w:rPr>
        <w:t xml:space="preserve">was a success, but the interpreters complained of increased stress </w:t>
      </w:r>
      <w:r w:rsidR="00474DC9" w:rsidRPr="00265D1A">
        <w:rPr>
          <w:lang w:val="en-GB"/>
        </w:rPr>
        <w:fldChar w:fldCharType="begin"/>
      </w:r>
      <w:r w:rsidR="00B318B4">
        <w:rPr>
          <w:lang w:val="en-GB"/>
        </w:rPr>
        <w:instrText xml:space="preserve"> ADDIN ZOTERO_ITEM CSL_CITATION {"citationID":"VzwVXEOy","properties":{"formattedCitation":"(Andres &amp; Falk 2009:10)","plainCitation":"(Andres &amp; Falk 2009:10)"},"citationItems":[{"id":48,"uris":["http://zotero.org/users/4040722/items/7EVR4B9G"],"uri":["http://zotero.org/users/4040722/items/7EVR4B9G"],"itemData":{"id":48,"type":"chapter","title":"Information and Communication Technologies (ICT) in Interpreting - Remote and Telephone Interpreting","container-title":"Spürst Du wie der Bauch rauf runter?/Is everything all topsy turvy in your tummy? - Fachdolmetschen im Gesundheitsbereich/Health Care Interpreting","publisher":"Lang, Peter Frankfurt","page":"9–27","author":[{"family":"Andres","given":"Dörte"},{"family":"Falk","given":"Stefanie"}],"issued":{"date-parts":[["2009"]]}},"locator":"10"}],"schema":"https://github.com/citation-style-language/schema/raw/master/csl-citation.json"} </w:instrText>
      </w:r>
      <w:r w:rsidR="00474DC9" w:rsidRPr="00265D1A">
        <w:rPr>
          <w:lang w:val="en-GB"/>
        </w:rPr>
        <w:fldChar w:fldCharType="separate"/>
      </w:r>
      <w:r w:rsidR="00474DC9" w:rsidRPr="00265D1A">
        <w:rPr>
          <w:noProof/>
          <w:lang w:val="en-GB"/>
        </w:rPr>
        <w:t>(</w:t>
      </w:r>
      <w:r w:rsidR="00EF6D18">
        <w:rPr>
          <w:noProof/>
          <w:lang w:val="en-GB"/>
        </w:rPr>
        <w:t>UNESCO 1987:26</w:t>
      </w:r>
      <w:r w:rsidR="00474DC9" w:rsidRPr="00265D1A">
        <w:rPr>
          <w:noProof/>
          <w:lang w:val="en-GB"/>
        </w:rPr>
        <w:t>)</w:t>
      </w:r>
      <w:r w:rsidR="00474DC9" w:rsidRPr="00265D1A">
        <w:rPr>
          <w:lang w:val="en-GB"/>
        </w:rPr>
        <w:fldChar w:fldCharType="end"/>
      </w:r>
      <w:r w:rsidR="00474DC9" w:rsidRPr="00265D1A">
        <w:rPr>
          <w:lang w:val="en-GB"/>
        </w:rPr>
        <w:t>.</w:t>
      </w:r>
    </w:p>
    <w:p w14:paraId="7A441B3E" w14:textId="34721D5D" w:rsidR="00474DC9" w:rsidRPr="00265D1A" w:rsidRDefault="00474DC9" w:rsidP="006C0B52">
      <w:pPr>
        <w:rPr>
          <w:lang w:val="en-GB"/>
        </w:rPr>
      </w:pPr>
      <w:r w:rsidRPr="00265D1A">
        <w:rPr>
          <w:lang w:val="en-GB"/>
        </w:rPr>
        <w:t>Although these experiments with satellite connection</w:t>
      </w:r>
      <w:r w:rsidR="00D17CA2">
        <w:rPr>
          <w:lang w:val="en-GB"/>
        </w:rPr>
        <w:t xml:space="preserve"> between the 70’s and the 80’s</w:t>
      </w:r>
      <w:r w:rsidRPr="00265D1A">
        <w:rPr>
          <w:lang w:val="en-GB"/>
        </w:rPr>
        <w:t xml:space="preserve"> demonstrated that remote interpreting was possible, the huge costs and the increased </w:t>
      </w:r>
      <w:r w:rsidR="0044052F" w:rsidRPr="00265D1A">
        <w:rPr>
          <w:lang w:val="en-GB"/>
        </w:rPr>
        <w:t xml:space="preserve">level of </w:t>
      </w:r>
      <w:r w:rsidRPr="00265D1A">
        <w:rPr>
          <w:lang w:val="en-GB"/>
        </w:rPr>
        <w:t>stress led to the conclusion that this technology was too exp</w:t>
      </w:r>
      <w:r w:rsidR="0009512B">
        <w:rPr>
          <w:lang w:val="en-GB"/>
        </w:rPr>
        <w:t>e</w:t>
      </w:r>
      <w:r w:rsidRPr="00265D1A">
        <w:rPr>
          <w:lang w:val="en-GB"/>
        </w:rPr>
        <w:t xml:space="preserve">nsive and </w:t>
      </w:r>
      <w:r w:rsidR="007A3ADE" w:rsidRPr="00265D1A">
        <w:rPr>
          <w:lang w:val="en-GB"/>
        </w:rPr>
        <w:t>immature</w:t>
      </w:r>
      <w:r w:rsidRPr="00265D1A">
        <w:rPr>
          <w:lang w:val="en-GB"/>
        </w:rPr>
        <w:t xml:space="preserve"> to be used </w:t>
      </w:r>
      <w:r w:rsidR="0016094F" w:rsidRPr="00265D1A">
        <w:rPr>
          <w:lang w:val="en-GB"/>
        </w:rPr>
        <w:t xml:space="preserve">yet </w:t>
      </w:r>
      <w:r w:rsidRPr="00265D1A">
        <w:rPr>
          <w:lang w:val="en-GB"/>
        </w:rPr>
        <w:fldChar w:fldCharType="begin"/>
      </w:r>
      <w:r w:rsidR="00B318B4">
        <w:rPr>
          <w:lang w:val="en-GB"/>
        </w:rPr>
        <w:instrText xml:space="preserve"> ADDIN ZOTERO_ITEM CSL_CITATION {"citationID":"g4yYAsBX","properties":{"formattedCitation":"(Andres &amp; Falk 2009:11)","plainCitation":"(Andres &amp; Falk 2009:11)"},"citationItems":[{"id":48,"uris":["http://zotero.org/users/4040722/items/7EVR4B9G"],"uri":["http://zotero.org/users/4040722/items/7EVR4B9G"],"itemData":{"id":48,"type":"chapter","title":"Information and Communication Technologies (ICT) in Interpreting - Remote and Telephone Interpreting","container-title":"Spürst Du wie der Bauch rauf runter?/Is everything all topsy turvy in your tummy? - Fachdolmetschen im Gesundheitsbereich/Health Care Interpreting","publisher":"Lang, Peter Frankfurt","page":"9–27","author":[{"family":"Andres","given":"Dörte"},{"family":"Falk","given":"Stefanie"}],"issued":{"date-parts":[["2009"]]}},"locator":"11"}],"schema":"https://github.com/citation-style-language/schema/raw/master/csl-citation.json"} </w:instrText>
      </w:r>
      <w:r w:rsidRPr="00265D1A">
        <w:rPr>
          <w:lang w:val="en-GB"/>
        </w:rPr>
        <w:fldChar w:fldCharType="separate"/>
      </w:r>
      <w:r w:rsidRPr="00265D1A">
        <w:rPr>
          <w:noProof/>
          <w:lang w:val="en-GB"/>
        </w:rPr>
        <w:t>(</w:t>
      </w:r>
      <w:r w:rsidR="00EF6D18">
        <w:rPr>
          <w:noProof/>
          <w:lang w:val="en-GB"/>
        </w:rPr>
        <w:t>dto. 26</w:t>
      </w:r>
      <w:r w:rsidRPr="00265D1A">
        <w:rPr>
          <w:noProof/>
          <w:lang w:val="en-GB"/>
        </w:rPr>
        <w:t>)</w:t>
      </w:r>
      <w:r w:rsidRPr="00265D1A">
        <w:rPr>
          <w:lang w:val="en-GB"/>
        </w:rPr>
        <w:fldChar w:fldCharType="end"/>
      </w:r>
      <w:r w:rsidRPr="00265D1A">
        <w:rPr>
          <w:lang w:val="en-GB"/>
        </w:rPr>
        <w:t>.</w:t>
      </w:r>
    </w:p>
    <w:p w14:paraId="21D605A6" w14:textId="18EEFD2C" w:rsidR="006A4310" w:rsidRPr="00265D1A" w:rsidRDefault="000263BF" w:rsidP="006C0B52">
      <w:pPr>
        <w:rPr>
          <w:lang w:val="en-GB"/>
        </w:rPr>
      </w:pPr>
      <w:r w:rsidRPr="00265D1A">
        <w:rPr>
          <w:lang w:val="en-GB"/>
        </w:rPr>
        <w:t>Thanks to the ongoing advancem</w:t>
      </w:r>
      <w:r w:rsidR="008973A3" w:rsidRPr="00265D1A">
        <w:rPr>
          <w:lang w:val="en-GB"/>
        </w:rPr>
        <w:t xml:space="preserve">ent of ICT and the growth of the European Union, </w:t>
      </w:r>
      <w:r w:rsidR="001D1D8A" w:rsidRPr="00265D1A">
        <w:rPr>
          <w:lang w:val="en-GB"/>
        </w:rPr>
        <w:t xml:space="preserve">new possibilities for remote interpreting arose. </w:t>
      </w:r>
      <w:r w:rsidR="00BA25B8" w:rsidRPr="00265D1A">
        <w:rPr>
          <w:lang w:val="en-GB"/>
        </w:rPr>
        <w:t xml:space="preserve">From the beginning of the nineties onward the European Union was the main </w:t>
      </w:r>
      <w:r w:rsidR="0009512B" w:rsidRPr="00DD7D12">
        <w:rPr>
          <w:lang w:val="en-GB"/>
        </w:rPr>
        <w:t>driv</w:t>
      </w:r>
      <w:r w:rsidR="00F07207" w:rsidRPr="00DD7D12">
        <w:rPr>
          <w:lang w:val="en-GB"/>
        </w:rPr>
        <w:t>ing force behind</w:t>
      </w:r>
      <w:r w:rsidR="00BA25B8" w:rsidRPr="00265D1A">
        <w:rPr>
          <w:lang w:val="en-GB"/>
        </w:rPr>
        <w:t xml:space="preserve"> this development with the aim to create a central hub where the interpreters could work</w:t>
      </w:r>
      <w:r w:rsidR="006A4310" w:rsidRPr="00265D1A">
        <w:rPr>
          <w:lang w:val="en-GB"/>
        </w:rPr>
        <w:t xml:space="preserve"> </w:t>
      </w:r>
      <w:r w:rsidR="00BA25B8" w:rsidRPr="00265D1A">
        <w:rPr>
          <w:lang w:val="en-GB"/>
        </w:rPr>
        <w:fldChar w:fldCharType="begin"/>
      </w:r>
      <w:r w:rsidR="00B318B4">
        <w:rPr>
          <w:lang w:val="en-GB"/>
        </w:rPr>
        <w:instrText xml:space="preserve"> ADDIN ZOTERO_ITEM CSL_CITATION {"citationID":"ieZIhLbP","properties":{"formattedCitation":"(Braun &amp; Taylor 2011:35)","plainCitation":"(Braun &amp; Taylor 2011:35)"},"citationItems":[{"id":32,"uris":["http://zotero.org/users/4040722/items/FE2WPFND"],"uri":["http://zotero.org/users/4040722/items/FE2WPFND"],"itemData":{"id":32,"type":"chapter","title":"Video-mediated interpreting: and overview of current practice and research","container-title":"Videoconference and remote interpreting in criminal proceedings","publisher-place":"Guilford: University of Surrey","page":"25–57","event-place":"Guilford: University of Surrey","author":[{"family":"Braun","given":"Sabine"},{"family":"Taylor","given":"Judith L."}],"editor":[{"family":"Braun","given":"S."},{"family":"Taylor","given":"J. &amp; L."}],"issued":{"date-parts":[["2011"]]}},"locator":"35"}],"schema":"https://github.com/citation-style-language/schema/raw/master/csl-citation.json"} </w:instrText>
      </w:r>
      <w:r w:rsidR="00BA25B8" w:rsidRPr="00265D1A">
        <w:rPr>
          <w:lang w:val="en-GB"/>
        </w:rPr>
        <w:fldChar w:fldCharType="separate"/>
      </w:r>
      <w:r w:rsidR="006A4310" w:rsidRPr="00265D1A">
        <w:rPr>
          <w:noProof/>
          <w:lang w:val="en-GB"/>
        </w:rPr>
        <w:t>(Braun &amp; Taylor 2011:35)</w:t>
      </w:r>
      <w:r w:rsidR="00BA25B8" w:rsidRPr="00265D1A">
        <w:rPr>
          <w:lang w:val="en-GB"/>
        </w:rPr>
        <w:fldChar w:fldCharType="end"/>
      </w:r>
      <w:r w:rsidR="006A4310" w:rsidRPr="00265D1A">
        <w:rPr>
          <w:lang w:val="en-GB"/>
        </w:rPr>
        <w:t>.</w:t>
      </w:r>
    </w:p>
    <w:p w14:paraId="2AA368FA" w14:textId="009C24A6" w:rsidR="008973A3" w:rsidRPr="00265D1A" w:rsidRDefault="000D02BE" w:rsidP="006C0B52">
      <w:pPr>
        <w:rPr>
          <w:lang w:val="en-GB"/>
        </w:rPr>
      </w:pPr>
      <w:r w:rsidRPr="00265D1A">
        <w:rPr>
          <w:lang w:val="en-GB"/>
        </w:rPr>
        <w:t>One of the first positive result</w:t>
      </w:r>
      <w:r w:rsidR="0009512B">
        <w:rPr>
          <w:lang w:val="en-GB"/>
        </w:rPr>
        <w:t>s</w:t>
      </w:r>
      <w:r w:rsidRPr="00265D1A">
        <w:rPr>
          <w:lang w:val="en-GB"/>
        </w:rPr>
        <w:t xml:space="preserve"> was achieved in 1999 in Vi</w:t>
      </w:r>
      <w:r w:rsidR="001072A0" w:rsidRPr="00265D1A">
        <w:rPr>
          <w:lang w:val="en-GB"/>
        </w:rPr>
        <w:t>enna using ISDN technology</w:t>
      </w:r>
      <w:r w:rsidR="00A15F25" w:rsidRPr="00265D1A">
        <w:rPr>
          <w:lang w:val="en-GB"/>
        </w:rPr>
        <w:t xml:space="preserve"> during a</w:t>
      </w:r>
      <w:r w:rsidR="001072A0" w:rsidRPr="00265D1A">
        <w:rPr>
          <w:lang w:val="en-GB"/>
        </w:rPr>
        <w:t xml:space="preserve"> </w:t>
      </w:r>
      <w:r w:rsidR="00A60D1B" w:rsidRPr="00265D1A">
        <w:rPr>
          <w:lang w:val="en-GB"/>
        </w:rPr>
        <w:t>UN Inter-Agency Meeting on Language Arrangements, Documentations and Publications</w:t>
      </w:r>
      <w:r w:rsidR="00A15F25" w:rsidRPr="00265D1A">
        <w:rPr>
          <w:lang w:val="en-GB"/>
        </w:rPr>
        <w:t xml:space="preserve"> which was held in Geneva and interpreted from Vienna. </w:t>
      </w:r>
      <w:r w:rsidR="005A1FE5" w:rsidRPr="00265D1A">
        <w:rPr>
          <w:lang w:val="en-GB"/>
        </w:rPr>
        <w:t xml:space="preserve">During this experiment, the </w:t>
      </w:r>
      <w:r w:rsidR="0009512B">
        <w:rPr>
          <w:lang w:val="en-GB"/>
        </w:rPr>
        <w:t xml:space="preserve">transmitted </w:t>
      </w:r>
      <w:r w:rsidR="005A1FE5" w:rsidRPr="00265D1A">
        <w:rPr>
          <w:lang w:val="en-GB"/>
        </w:rPr>
        <w:t xml:space="preserve">audio </w:t>
      </w:r>
      <w:r w:rsidR="0009512B">
        <w:rPr>
          <w:lang w:val="en-GB"/>
        </w:rPr>
        <w:t>signals were based f</w:t>
      </w:r>
      <w:r w:rsidR="005A1FE5" w:rsidRPr="00265D1A">
        <w:rPr>
          <w:lang w:val="en-GB"/>
        </w:rPr>
        <w:t xml:space="preserve">or the first time </w:t>
      </w:r>
      <w:r w:rsidR="0009512B">
        <w:rPr>
          <w:lang w:val="en-GB"/>
        </w:rPr>
        <w:t xml:space="preserve">on </w:t>
      </w:r>
      <w:r w:rsidR="005A1FE5" w:rsidRPr="00265D1A">
        <w:rPr>
          <w:lang w:val="en-GB"/>
        </w:rPr>
        <w:t xml:space="preserve">a frequency </w:t>
      </w:r>
      <w:r w:rsidR="0009512B">
        <w:rPr>
          <w:lang w:val="en-GB"/>
        </w:rPr>
        <w:t xml:space="preserve">going up to </w:t>
      </w:r>
      <w:r w:rsidR="005A1FE5" w:rsidRPr="00265D1A">
        <w:rPr>
          <w:lang w:val="en-GB"/>
        </w:rPr>
        <w:t xml:space="preserve">7 kHz. The conference hall in Geneva was recorded by three cameras and the pictures were projected in Vienna using a projection screen with a transmission rate of 384 kbps </w:t>
      </w:r>
      <w:r w:rsidR="005A1FE5" w:rsidRPr="00265D1A">
        <w:rPr>
          <w:lang w:val="en-GB"/>
        </w:rPr>
        <w:fldChar w:fldCharType="begin"/>
      </w:r>
      <w:r w:rsidR="00B318B4">
        <w:rPr>
          <w:lang w:val="en-GB"/>
        </w:rPr>
        <w:instrText xml:space="preserve"> ADDIN ZOTERO_ITEM CSL_CITATION {"citationID":"irYB64c9","properties":{"formattedCitation":"(Mouzourakis 2006:63)","plainCitation":"(Mouzourakis 2006:63)"},"citationItems":[{"id":96,"uris":["http://zotero.org/groups/1370841/items/ZNWAH2ZF"],"uri":["http://zotero.org/groups/1370841/items/ZNWAH2ZF"],"itemData":{"id":96,"type":"article-journal","title":"Remote interpreting: A technical perspective on recent experiments","container-title":"Interpreting","page":"45–66","volume":"8","issue":"1","abstract":"This article reviews recent remote interpreting (RI) experiments carried out at the United Nations and European Union institutions, with emphasis on their salient technical features, which are also summarized in the Appendix. Motivations for remote interpreting with minimum technical requirements for sound and image transmission in compressed form as well as the methods used in recent experiments for image capture in the meeting room and display in the remote room are discussed. The impact of technical conditions upon interpreters' perception of remote interpreting is also examined using questionnaire data, which seem to suggest that the interpreters' visual perception of the meeting room, as mediated by image displays, is the determining factor for the “alienation” or absence of a feeling of presence in the meeting room universally experienced by interpreters under RI conditions. The paper also points out the advantages of a more coherent research methodology based upon the notion of presence in a virtual environment as well as possible innovative approaches to providing the interpreter with meeting room views.","ISSN":"1384-6647","author":[{"family":"Mouzourakis","given":"Panayotis"}],"issued":{"date-parts":[["2006"]]}},"locator":"63"}],"schema":"https://github.com/citation-style-language/schema/raw/master/csl-citation.json"} </w:instrText>
      </w:r>
      <w:r w:rsidR="005A1FE5" w:rsidRPr="00265D1A">
        <w:rPr>
          <w:lang w:val="en-GB"/>
        </w:rPr>
        <w:fldChar w:fldCharType="separate"/>
      </w:r>
      <w:r w:rsidR="005A1FE5" w:rsidRPr="00265D1A">
        <w:rPr>
          <w:noProof/>
          <w:lang w:val="en-GB"/>
        </w:rPr>
        <w:t>(Mouzourakis 2006:63)</w:t>
      </w:r>
      <w:r w:rsidR="005A1FE5" w:rsidRPr="00265D1A">
        <w:rPr>
          <w:lang w:val="en-GB"/>
        </w:rPr>
        <w:fldChar w:fldCharType="end"/>
      </w:r>
      <w:r w:rsidR="005A1FE5" w:rsidRPr="00265D1A">
        <w:rPr>
          <w:lang w:val="en-GB"/>
        </w:rPr>
        <w:t>.</w:t>
      </w:r>
      <w:r w:rsidR="00BD1B36" w:rsidRPr="00265D1A">
        <w:rPr>
          <w:lang w:val="en-GB"/>
        </w:rPr>
        <w:t xml:space="preserve"> The audience was satisfied with the performance of the interpreters and for the first time the interpreters were pleased with the quality of the audio transmission, although they criticized the video quality</w:t>
      </w:r>
      <w:r w:rsidR="00A60D1B" w:rsidRPr="00265D1A">
        <w:rPr>
          <w:lang w:val="en-GB"/>
        </w:rPr>
        <w:t xml:space="preserve"> </w:t>
      </w:r>
      <w:r w:rsidR="00A60D1B" w:rsidRPr="00265D1A">
        <w:rPr>
          <w:lang w:val="en-GB"/>
        </w:rPr>
        <w:fldChar w:fldCharType="begin"/>
      </w:r>
      <w:r w:rsidR="00B318B4">
        <w:rPr>
          <w:lang w:val="en-GB"/>
        </w:rPr>
        <w:instrText xml:space="preserve"> ADDIN ZOTERO_ITEM CSL_CITATION {"citationID":"QZwjZbyU","properties":{"formattedCitation":"(Andres &amp; Falk 2009:11)","plainCitation":"(Andres &amp; Falk 2009:11)"},"citationItems":[{"id":48,"uris":["http://zotero.org/users/4040722/items/7EVR4B9G"],"uri":["http://zotero.org/users/4040722/items/7EVR4B9G"],"itemData":{"id":48,"type":"chapter","title":"Information and Communication Technologies (ICT) in Interpreting - Remote and Telephone Interpreting","container-title":"Spürst Du wie der Bauch rauf runter?/Is everything all topsy turvy in your tummy? - Fachdolmetschen im Gesundheitsbereich/Health Care Interpreting","publisher":"Lang, Peter Frankfurt","page":"9–27","author":[{"family":"Andres","given":"Dörte"},{"family":"Falk","given":"Stefanie"}],"issued":{"date-parts":[["2009"]]}},"locator":"11"}],"schema":"https://github.com/citation-style-language/schema/raw/master/csl-citation.json"} </w:instrText>
      </w:r>
      <w:r w:rsidR="00A60D1B" w:rsidRPr="00265D1A">
        <w:rPr>
          <w:lang w:val="en-GB"/>
        </w:rPr>
        <w:fldChar w:fldCharType="separate"/>
      </w:r>
      <w:r w:rsidR="00A60D1B" w:rsidRPr="00265D1A">
        <w:rPr>
          <w:noProof/>
          <w:lang w:val="en-GB"/>
        </w:rPr>
        <w:t>(Andres &amp; Falk 2009:11)</w:t>
      </w:r>
      <w:r w:rsidR="00A60D1B" w:rsidRPr="00265D1A">
        <w:rPr>
          <w:lang w:val="en-GB"/>
        </w:rPr>
        <w:fldChar w:fldCharType="end"/>
      </w:r>
      <w:r w:rsidR="00A60D1B" w:rsidRPr="00265D1A">
        <w:rPr>
          <w:lang w:val="en-GB"/>
        </w:rPr>
        <w:t>.</w:t>
      </w:r>
      <w:r w:rsidR="00A33B5B" w:rsidRPr="00265D1A">
        <w:rPr>
          <w:lang w:val="en-GB"/>
        </w:rPr>
        <w:t xml:space="preserve"> Two months later a second experiment w</w:t>
      </w:r>
      <w:r w:rsidR="0009512B">
        <w:rPr>
          <w:lang w:val="en-GB"/>
        </w:rPr>
        <w:t>as</w:t>
      </w:r>
      <w:r w:rsidR="00A33B5B" w:rsidRPr="00265D1A">
        <w:rPr>
          <w:lang w:val="en-GB"/>
        </w:rPr>
        <w:t xml:space="preserve"> organized together with the International Telecommunication Union (ITU) and the </w:t>
      </w:r>
      <w:proofErr w:type="spellStart"/>
      <w:r w:rsidR="0009512B">
        <w:rPr>
          <w:lang w:val="en-GB"/>
        </w:rPr>
        <w:t>É</w:t>
      </w:r>
      <w:r w:rsidR="00A33B5B" w:rsidRPr="00265D1A">
        <w:rPr>
          <w:lang w:val="en-GB"/>
        </w:rPr>
        <w:t>cole</w:t>
      </w:r>
      <w:proofErr w:type="spellEnd"/>
      <w:r w:rsidR="00A33B5B" w:rsidRPr="00265D1A">
        <w:rPr>
          <w:lang w:val="en-GB"/>
        </w:rPr>
        <w:t xml:space="preserve"> de </w:t>
      </w:r>
      <w:proofErr w:type="spellStart"/>
      <w:r w:rsidR="00A33B5B" w:rsidRPr="00265D1A">
        <w:rPr>
          <w:lang w:val="en-GB"/>
        </w:rPr>
        <w:t>Tradu</w:t>
      </w:r>
      <w:r w:rsidR="0009512B">
        <w:rPr>
          <w:lang w:val="en-GB"/>
        </w:rPr>
        <w:t>c</w:t>
      </w:r>
      <w:r w:rsidR="00A33B5B" w:rsidRPr="00265D1A">
        <w:rPr>
          <w:lang w:val="en-GB"/>
        </w:rPr>
        <w:t>tion</w:t>
      </w:r>
      <w:proofErr w:type="spellEnd"/>
      <w:r w:rsidR="00A33B5B" w:rsidRPr="00265D1A">
        <w:rPr>
          <w:lang w:val="en-GB"/>
        </w:rPr>
        <w:t xml:space="preserve"> et </w:t>
      </w:r>
      <w:proofErr w:type="spellStart"/>
      <w:r w:rsidR="00A33B5B" w:rsidRPr="00265D1A">
        <w:rPr>
          <w:lang w:val="en-GB"/>
        </w:rPr>
        <w:t>d’Interprétation</w:t>
      </w:r>
      <w:proofErr w:type="spellEnd"/>
      <w:r w:rsidR="00A33B5B" w:rsidRPr="00265D1A">
        <w:rPr>
          <w:lang w:val="en-GB"/>
        </w:rPr>
        <w:t xml:space="preserve"> (ETI).</w:t>
      </w:r>
      <w:r w:rsidR="00D22DC1" w:rsidRPr="00265D1A">
        <w:rPr>
          <w:lang w:val="en-GB"/>
        </w:rPr>
        <w:t xml:space="preserve"> For this experiment two French booth</w:t>
      </w:r>
      <w:r w:rsidR="0009512B">
        <w:rPr>
          <w:lang w:val="en-GB"/>
        </w:rPr>
        <w:t>s</w:t>
      </w:r>
      <w:r w:rsidR="00D22DC1" w:rsidRPr="00265D1A">
        <w:rPr>
          <w:lang w:val="en-GB"/>
        </w:rPr>
        <w:t xml:space="preserve"> were installed: one in the conference hall and a second one in a remote location.</w:t>
      </w:r>
      <w:r w:rsidR="009C20BB" w:rsidRPr="00265D1A">
        <w:rPr>
          <w:lang w:val="en-GB"/>
        </w:rPr>
        <w:t xml:space="preserve"> In this case the audio signal was encoded in MP3 format and the video signal was transmitted with a rate of 382 kbps </w:t>
      </w:r>
      <w:r w:rsidR="009C20BB" w:rsidRPr="00265D1A">
        <w:rPr>
          <w:lang w:val="en-GB"/>
        </w:rPr>
        <w:fldChar w:fldCharType="begin"/>
      </w:r>
      <w:r w:rsidR="00B318B4">
        <w:rPr>
          <w:lang w:val="en-GB"/>
        </w:rPr>
        <w:instrText xml:space="preserve"> ADDIN ZOTERO_ITEM CSL_CITATION {"citationID":"CQd6ePlZ","properties":{"formattedCitation":"(Mouzourakis 2006:63)","plainCitation":"(Mouzourakis 2006:63)"},"citationItems":[{"id":96,"uris":["http://zotero.org/groups/1370841/items/ZNWAH2ZF"],"uri":["http://zotero.org/groups/1370841/items/ZNWAH2ZF"],"itemData":{"id":96,"type":"article-journal","title":"Remote interpreting: A technical perspective on recent experiments","container-title":"Interpreting","page":"45–66","volume":"8","issue":"1","abstract":"This article reviews recent remote interpreting (RI) experiments carried out at the United Nations and European Union institutions, with emphasis on their salient technical features, which are also summarized in the Appendix. Motivations for remote interpreting with minimum technical requirements for sound and image transmission in compressed form as well as the methods used in recent experiments for image capture in the meeting room and display in the remote room are discussed. The impact of technical conditions upon interpreters' perception of remote interpreting is also examined using questionnaire data, which seem to suggest that the interpreters' visual perception of the meeting room, as mediated by image displays, is the determining factor for the “alienation” or absence of a feeling of presence in the meeting room universally experienced by interpreters under RI conditions. The paper also points out the advantages of a more coherent research methodology based upon the notion of presence in a virtual environment as well as possible innovative approaches to providing the interpreter with meeting room views.","ISSN":"1384-6647","author":[{"family":"Mouzourakis","given":"Panayotis"}],"issued":{"date-parts":[["2006"]]}},"locator":"63"}],"schema":"https://github.com/citation-style-language/schema/raw/master/csl-citation.json"} </w:instrText>
      </w:r>
      <w:r w:rsidR="009C20BB" w:rsidRPr="00265D1A">
        <w:rPr>
          <w:lang w:val="en-GB"/>
        </w:rPr>
        <w:fldChar w:fldCharType="separate"/>
      </w:r>
      <w:r w:rsidR="009C20BB" w:rsidRPr="00265D1A">
        <w:rPr>
          <w:noProof/>
          <w:lang w:val="en-GB"/>
        </w:rPr>
        <w:t>(Mouzourakis 2006:63)</w:t>
      </w:r>
      <w:r w:rsidR="009C20BB" w:rsidRPr="00265D1A">
        <w:rPr>
          <w:lang w:val="en-GB"/>
        </w:rPr>
        <w:fldChar w:fldCharType="end"/>
      </w:r>
      <w:r w:rsidR="009C20BB" w:rsidRPr="00265D1A">
        <w:rPr>
          <w:lang w:val="en-GB"/>
        </w:rPr>
        <w:t>.</w:t>
      </w:r>
      <w:r w:rsidR="00D22DC1" w:rsidRPr="00265D1A">
        <w:rPr>
          <w:lang w:val="en-GB"/>
        </w:rPr>
        <w:t xml:space="preserve"> The audience </w:t>
      </w:r>
      <w:r w:rsidR="0016094F">
        <w:rPr>
          <w:lang w:val="en-GB"/>
        </w:rPr>
        <w:t xml:space="preserve">alternately </w:t>
      </w:r>
      <w:r w:rsidR="00D22DC1" w:rsidRPr="00265D1A">
        <w:rPr>
          <w:lang w:val="en-GB"/>
        </w:rPr>
        <w:t xml:space="preserve">received the signal from the local and remote booth and was happy with the results. </w:t>
      </w:r>
      <w:r w:rsidR="00D22DC1" w:rsidRPr="00773D6D">
        <w:rPr>
          <w:lang w:val="en-GB"/>
        </w:rPr>
        <w:t xml:space="preserve">The interpreters, on the other hand, </w:t>
      </w:r>
      <w:r w:rsidR="004F55FD" w:rsidRPr="0068405C">
        <w:rPr>
          <w:lang w:val="en-GB"/>
        </w:rPr>
        <w:t>perceived the physical distance from the conference hall and had a feeling of losing control over the situation</w:t>
      </w:r>
      <w:r w:rsidR="00D22DC1" w:rsidRPr="00773D6D">
        <w:rPr>
          <w:lang w:val="en-GB"/>
        </w:rPr>
        <w:t>.</w:t>
      </w:r>
      <w:r w:rsidR="004F55FD">
        <w:rPr>
          <w:lang w:val="en-GB"/>
        </w:rPr>
        <w:t xml:space="preserve"> </w:t>
      </w:r>
      <w:r w:rsidR="00D22DC1" w:rsidRPr="00265D1A">
        <w:rPr>
          <w:lang w:val="en-GB"/>
        </w:rPr>
        <w:t>Interestingly</w:t>
      </w:r>
      <w:r w:rsidR="0044052F" w:rsidRPr="00265D1A">
        <w:rPr>
          <w:lang w:val="en-GB"/>
        </w:rPr>
        <w:t>,</w:t>
      </w:r>
      <w:r w:rsidR="00D22DC1" w:rsidRPr="00265D1A">
        <w:rPr>
          <w:lang w:val="en-GB"/>
        </w:rPr>
        <w:t xml:space="preserve"> saliva samples were taken from both booths before and after the conference, but </w:t>
      </w:r>
      <w:r w:rsidR="0016094F">
        <w:rPr>
          <w:lang w:val="en-GB"/>
        </w:rPr>
        <w:t>contrary</w:t>
      </w:r>
      <w:r w:rsidR="0016094F" w:rsidRPr="00265D1A">
        <w:rPr>
          <w:lang w:val="en-GB"/>
        </w:rPr>
        <w:t xml:space="preserve"> </w:t>
      </w:r>
      <w:r w:rsidR="00D22DC1" w:rsidRPr="00265D1A">
        <w:rPr>
          <w:lang w:val="en-GB"/>
        </w:rPr>
        <w:t xml:space="preserve">to what the interpreters </w:t>
      </w:r>
      <w:r w:rsidR="002B6F3D" w:rsidRPr="00265D1A">
        <w:rPr>
          <w:lang w:val="en-GB"/>
        </w:rPr>
        <w:t>stated</w:t>
      </w:r>
      <w:r w:rsidR="00D22DC1" w:rsidRPr="00265D1A">
        <w:rPr>
          <w:lang w:val="en-GB"/>
        </w:rPr>
        <w:t xml:space="preserve">, no </w:t>
      </w:r>
      <w:r w:rsidR="00D22DC1" w:rsidRPr="00265D1A">
        <w:rPr>
          <w:lang w:val="en-GB"/>
        </w:rPr>
        <w:lastRenderedPageBreak/>
        <w:t xml:space="preserve">relevant difference was noted in stress hormones </w:t>
      </w:r>
      <w:r w:rsidR="00D22DC1" w:rsidRPr="00265D1A">
        <w:rPr>
          <w:lang w:val="en-GB"/>
        </w:rPr>
        <w:fldChar w:fldCharType="begin"/>
      </w:r>
      <w:r w:rsidR="00B318B4">
        <w:rPr>
          <w:lang w:val="en-GB"/>
        </w:rPr>
        <w:instrText xml:space="preserve"> ADDIN ZOTERO_ITEM CSL_CITATION {"citationID":"lExh6DtW","properties":{"formattedCitation":"(Andres &amp; Falk 2009:12)","plainCitation":"(Andres &amp; Falk 2009:12)"},"citationItems":[{"id":48,"uris":["http://zotero.org/users/4040722/items/7EVR4B9G"],"uri":["http://zotero.org/users/4040722/items/7EVR4B9G"],"itemData":{"id":48,"type":"chapter","title":"Information and Communication Technologies (ICT) in Interpreting - Remote and Telephone Interpreting","container-title":"Spürst Du wie der Bauch rauf runter?/Is everything all topsy turvy in your tummy? - Fachdolmetschen im Gesundheitsbereich/Health Care Interpreting","publisher":"Lang, Peter Frankfurt","page":"9–27","author":[{"family":"Andres","given":"Dörte"},{"family":"Falk","given":"Stefanie"}],"issued":{"date-parts":[["2009"]]}},"locator":"12"}],"schema":"https://github.com/citation-style-language/schema/raw/master/csl-citation.json"} </w:instrText>
      </w:r>
      <w:r w:rsidR="00D22DC1" w:rsidRPr="00265D1A">
        <w:rPr>
          <w:lang w:val="en-GB"/>
        </w:rPr>
        <w:fldChar w:fldCharType="separate"/>
      </w:r>
      <w:r w:rsidR="009B6DE1">
        <w:rPr>
          <w:noProof/>
          <w:lang w:val="en-GB"/>
        </w:rPr>
        <w:t>(Moser-Mercer 2003</w:t>
      </w:r>
      <w:r w:rsidR="00D22DC1" w:rsidRPr="00265D1A">
        <w:rPr>
          <w:noProof/>
          <w:lang w:val="en-GB"/>
        </w:rPr>
        <w:t>)</w:t>
      </w:r>
      <w:r w:rsidR="00D22DC1" w:rsidRPr="00265D1A">
        <w:rPr>
          <w:lang w:val="en-GB"/>
        </w:rPr>
        <w:fldChar w:fldCharType="end"/>
      </w:r>
      <w:r w:rsidR="00D22DC1" w:rsidRPr="00265D1A">
        <w:rPr>
          <w:lang w:val="en-GB"/>
        </w:rPr>
        <w:t>.</w:t>
      </w:r>
    </w:p>
    <w:p w14:paraId="59FF1716" w14:textId="14ECED56" w:rsidR="00B547B5" w:rsidRPr="00265D1A" w:rsidRDefault="00B547B5" w:rsidP="006C0B52">
      <w:pPr>
        <w:rPr>
          <w:lang w:val="en-GB"/>
        </w:rPr>
      </w:pPr>
      <w:r w:rsidRPr="00265D1A">
        <w:rPr>
          <w:lang w:val="en-GB"/>
        </w:rPr>
        <w:t xml:space="preserve">A new experiment was organized in 2001 in New York by the United Nations in which both ISDN and satellite connection were tested. </w:t>
      </w:r>
      <w:r w:rsidR="0063121F" w:rsidRPr="00265D1A">
        <w:rPr>
          <w:lang w:val="en-GB"/>
        </w:rPr>
        <w:t xml:space="preserve">The conference was recorded using three cameras and a 42-inch plus a 25-inch plasma screens were installed in front of the booths. With this </w:t>
      </w:r>
      <w:r w:rsidR="00EE5216" w:rsidRPr="00265D1A">
        <w:rPr>
          <w:lang w:val="en-GB"/>
        </w:rPr>
        <w:t>experiment,</w:t>
      </w:r>
      <w:r w:rsidR="0063121F" w:rsidRPr="00265D1A">
        <w:rPr>
          <w:lang w:val="en-GB"/>
        </w:rPr>
        <w:t xml:space="preserve"> the UN </w:t>
      </w:r>
      <w:r w:rsidR="00EE5216" w:rsidRPr="00265D1A">
        <w:rPr>
          <w:lang w:val="en-GB"/>
        </w:rPr>
        <w:t xml:space="preserve">laid </w:t>
      </w:r>
      <w:r w:rsidR="00EE5216" w:rsidRPr="00DD7D12">
        <w:rPr>
          <w:lang w:val="en-GB"/>
        </w:rPr>
        <w:t xml:space="preserve">down </w:t>
      </w:r>
      <w:r w:rsidR="00DB6CAA" w:rsidRPr="00DD7D12">
        <w:rPr>
          <w:lang w:val="en-GB"/>
        </w:rPr>
        <w:t xml:space="preserve">the </w:t>
      </w:r>
      <w:r w:rsidR="00EE5216" w:rsidRPr="00DD7D12">
        <w:rPr>
          <w:lang w:val="en-GB"/>
        </w:rPr>
        <w:t>following</w:t>
      </w:r>
      <w:r w:rsidR="00EE5216" w:rsidRPr="00265D1A">
        <w:rPr>
          <w:lang w:val="en-GB"/>
        </w:rPr>
        <w:t xml:space="preserve"> minimum requirements for remote interpreting:</w:t>
      </w:r>
    </w:p>
    <w:p w14:paraId="2A257FC9" w14:textId="77777777" w:rsidR="00EE5216" w:rsidRPr="00265D1A" w:rsidRDefault="00EE5216" w:rsidP="00EE5216">
      <w:pPr>
        <w:pStyle w:val="Zitat"/>
        <w:rPr>
          <w:lang w:val="en-GB" w:eastAsia="de-DE" w:bidi="ar-SA"/>
        </w:rPr>
      </w:pPr>
      <w:r w:rsidRPr="00265D1A">
        <w:rPr>
          <w:lang w:val="en-GB" w:eastAsia="de-DE" w:bidi="ar-SA"/>
        </w:rPr>
        <w:t>„14 kHz sound (requiring 128 kbps) for sending floor sound to the booths (14 kHz) and 10 kHz sound (at 64 kbps) for sending interpretation back to the floor (10 kHz); 512 kbps for the image of the speaker plus 384 kbps for the floor/podium image.“</w:t>
      </w:r>
      <w:r w:rsidRPr="00265D1A">
        <w:rPr>
          <w:lang w:val="en-GB" w:eastAsia="de-DE" w:bidi="ar-SA"/>
        </w:rPr>
        <w:fldChar w:fldCharType="begin"/>
      </w:r>
      <w:r w:rsidR="00B318B4">
        <w:rPr>
          <w:lang w:val="en-GB" w:eastAsia="de-DE" w:bidi="ar-SA"/>
        </w:rPr>
        <w:instrText xml:space="preserve"> ADDIN ZOTERO_ITEM CSL_CITATION {"citationID":"3biu2j5U","properties":{"formattedCitation":"(Mouzourakis 2006:63)","plainCitation":"(Mouzourakis 2006:63)"},"citationItems":[{"id":96,"uris":["http://zotero.org/groups/1370841/items/ZNWAH2ZF"],"uri":["http://zotero.org/groups/1370841/items/ZNWAH2ZF"],"itemData":{"id":96,"type":"article-journal","title":"Remote interpreting: A technical perspective on recent experiments","container-title":"Interpreting","page":"45–66","volume":"8","issue":"1","abstract":"This article reviews recent remote interpreting (RI) experiments carried out at the United Nations and European Union institutions, with emphasis on their salient technical features, which are also summarized in the Appendix. Motivations for remote interpreting with minimum technical requirements for sound and image transmission in compressed form as well as the methods used in recent experiments for image capture in the meeting room and display in the remote room are discussed. The impact of technical conditions upon interpreters' perception of remote interpreting is also examined using questionnaire data, which seem to suggest that the interpreters' visual perception of the meeting room, as mediated by image displays, is the determining factor for the “alienation” or absence of a feeling of presence in the meeting room universally experienced by interpreters under RI conditions. The paper also points out the advantages of a more coherent research methodology based upon the notion of presence in a virtual environment as well as possible innovative approaches to providing the interpreter with meeting room views.","ISSN":"1384-6647","author":[{"family":"Mouzourakis","given":"Panayotis"}],"issued":{"date-parts":[["2006"]]}},"locator":"63"}],"schema":"https://github.com/citation-style-language/schema/raw/master/csl-citation.json"} </w:instrText>
      </w:r>
      <w:r w:rsidRPr="00265D1A">
        <w:rPr>
          <w:lang w:val="en-GB" w:eastAsia="de-DE" w:bidi="ar-SA"/>
        </w:rPr>
        <w:fldChar w:fldCharType="separate"/>
      </w:r>
      <w:r w:rsidRPr="00265D1A">
        <w:rPr>
          <w:noProof/>
          <w:lang w:val="en-GB" w:eastAsia="de-DE" w:bidi="ar-SA"/>
        </w:rPr>
        <w:t>(Mouzourakis 2006:63)</w:t>
      </w:r>
      <w:r w:rsidRPr="00265D1A">
        <w:rPr>
          <w:lang w:val="en-GB" w:eastAsia="de-DE" w:bidi="ar-SA"/>
        </w:rPr>
        <w:fldChar w:fldCharType="end"/>
      </w:r>
    </w:p>
    <w:p w14:paraId="7BA3FEDC" w14:textId="04B85DB1" w:rsidR="00EE5216" w:rsidRPr="00265D1A" w:rsidRDefault="00EB02D7" w:rsidP="00EE5216">
      <w:pPr>
        <w:rPr>
          <w:lang w:val="en-GB"/>
        </w:rPr>
      </w:pPr>
      <w:r w:rsidRPr="00265D1A">
        <w:rPr>
          <w:lang w:val="en-GB"/>
        </w:rPr>
        <w:t>Two new studies took place in 2001 and 2005 at the European Parliament</w:t>
      </w:r>
      <w:r w:rsidR="00E02025" w:rsidRPr="00265D1A">
        <w:rPr>
          <w:lang w:val="en-GB"/>
        </w:rPr>
        <w:t xml:space="preserve"> to test </w:t>
      </w:r>
      <w:r w:rsidR="00C26FA5" w:rsidRPr="00265D1A">
        <w:rPr>
          <w:lang w:val="en-GB"/>
        </w:rPr>
        <w:t xml:space="preserve">a connection through optic </w:t>
      </w:r>
      <w:r w:rsidR="0039305B" w:rsidRPr="00265D1A">
        <w:rPr>
          <w:lang w:val="en-GB"/>
        </w:rPr>
        <w:t xml:space="preserve">fibre </w:t>
      </w:r>
      <w:r w:rsidR="0039305B" w:rsidRPr="00265D1A">
        <w:rPr>
          <w:lang w:val="en-GB"/>
        </w:rPr>
        <w:fldChar w:fldCharType="begin"/>
      </w:r>
      <w:r w:rsidR="00346D21">
        <w:rPr>
          <w:lang w:val="en-GB"/>
        </w:rPr>
        <w:instrText xml:space="preserve"> ADDIN ZOTERO_ITEM CSL_CITATION {"citationID":"v0rUDTOB","properties":{"formattedCitation":"{\\rtf (Korak 2010:30\\uc0\\u8211{}34)}","plainCitation":"(Korak 2010:30–34)"},"citationItems":[{"id":95,"uris":["http://zotero.org/groups/1370841/items/7SC2UFQK"],"uri":["http://zotero.org/groups/1370841/items/7SC2UFQK"],"itemData":{"id":95,"type":"book","title":"Remote interpreting via skype: Anwendungsmöglichkeiten von VoIP-Software im Bereich Community Interpreting - Communicate everywhere?","publisher":"Frank &amp; Timme","publisher-place":"Berlin","event-place":"Berlin","ISBN":"978-3-86596-318-5","author":[{"family":"Korak","given":"Christina"}],"issued":{"date-parts":[["2010"]]}},"locator":"30 - 34"}],"schema":"https://github.com/citation-style-language/schema/raw/master/csl-citation.json"} </w:instrText>
      </w:r>
      <w:r w:rsidR="0039305B" w:rsidRPr="00265D1A">
        <w:rPr>
          <w:lang w:val="en-GB"/>
        </w:rPr>
        <w:fldChar w:fldCharType="separate"/>
      </w:r>
      <w:r w:rsidR="00346D21" w:rsidRPr="00346D21">
        <w:rPr>
          <w:rFonts w:eastAsia="Times New Roman" w:cs="Times New Roman"/>
        </w:rPr>
        <w:t>(</w:t>
      </w:r>
      <w:r w:rsidR="00BA6ADF">
        <w:rPr>
          <w:noProof/>
          <w:lang w:val="en-GB" w:eastAsia="de-DE" w:bidi="ar-SA"/>
        </w:rPr>
        <w:t>dto.</w:t>
      </w:r>
      <w:r w:rsidR="00F94A7A">
        <w:rPr>
          <w:rFonts w:eastAsia="Times New Roman" w:cs="Times New Roman"/>
        </w:rPr>
        <w:t xml:space="preserve"> 64</w:t>
      </w:r>
      <w:r w:rsidR="00346D21" w:rsidRPr="00346D21">
        <w:rPr>
          <w:rFonts w:eastAsia="Times New Roman" w:cs="Times New Roman"/>
        </w:rPr>
        <w:t>)</w:t>
      </w:r>
      <w:r w:rsidR="0039305B" w:rsidRPr="00265D1A">
        <w:rPr>
          <w:lang w:val="en-GB"/>
        </w:rPr>
        <w:fldChar w:fldCharType="end"/>
      </w:r>
      <w:r w:rsidR="0039305B" w:rsidRPr="00265D1A">
        <w:rPr>
          <w:lang w:val="en-GB"/>
        </w:rPr>
        <w:t>.</w:t>
      </w:r>
      <w:r w:rsidR="00126001" w:rsidRPr="00265D1A">
        <w:rPr>
          <w:lang w:val="en-GB"/>
        </w:rPr>
        <w:t xml:space="preserve"> The results of the first experiment showed that the interpreters were satisfied with the audio and video quality. However, they criticised </w:t>
      </w:r>
      <w:r w:rsidR="008C62A7">
        <w:rPr>
          <w:lang w:val="en-GB"/>
        </w:rPr>
        <w:t>the selection of pictures and the fact that they did not have</w:t>
      </w:r>
      <w:r w:rsidR="00126001" w:rsidRPr="00265D1A">
        <w:rPr>
          <w:lang w:val="en-GB"/>
        </w:rPr>
        <w:t xml:space="preserve"> </w:t>
      </w:r>
      <w:r w:rsidR="00C66012">
        <w:rPr>
          <w:lang w:val="en-GB"/>
        </w:rPr>
        <w:t xml:space="preserve">a </w:t>
      </w:r>
      <w:r w:rsidR="00126001" w:rsidRPr="00265D1A">
        <w:rPr>
          <w:lang w:val="en-GB"/>
        </w:rPr>
        <w:t>comprehensive view of the conference room</w:t>
      </w:r>
      <w:r w:rsidR="00C66012">
        <w:rPr>
          <w:lang w:val="en-GB"/>
        </w:rPr>
        <w:t xml:space="preserve"> (</w:t>
      </w:r>
      <w:r w:rsidR="00C66012">
        <w:rPr>
          <w:rFonts w:eastAsiaTheme="minorEastAsia" w:cs="Times New Roman"/>
          <w:color w:val="000000"/>
          <w:lang w:eastAsia="de-DE" w:bidi="ar-SA"/>
        </w:rPr>
        <w:t>European Parliament Interpretation Directorate 2001:19</w:t>
      </w:r>
      <w:r w:rsidR="00EF6D18">
        <w:rPr>
          <w:rFonts w:eastAsiaTheme="minorEastAsia" w:cs="Times New Roman"/>
          <w:color w:val="000000"/>
          <w:lang w:eastAsia="de-DE" w:bidi="ar-SA"/>
        </w:rPr>
        <w:t>-</w:t>
      </w:r>
      <w:r w:rsidR="00C66012">
        <w:rPr>
          <w:rFonts w:eastAsiaTheme="minorEastAsia" w:cs="Times New Roman"/>
          <w:color w:val="000000"/>
          <w:lang w:eastAsia="de-DE" w:bidi="ar-SA"/>
        </w:rPr>
        <w:t>21</w:t>
      </w:r>
      <w:r w:rsidR="00C66012">
        <w:rPr>
          <w:lang w:val="en-GB"/>
        </w:rPr>
        <w:t>).</w:t>
      </w:r>
      <w:r w:rsidR="00126001" w:rsidRPr="00265D1A">
        <w:rPr>
          <w:lang w:val="en-GB"/>
        </w:rPr>
        <w:t xml:space="preserve"> </w:t>
      </w:r>
      <w:r w:rsidR="00C66012">
        <w:rPr>
          <w:lang w:val="en-GB"/>
        </w:rPr>
        <w:t>Moreover, they</w:t>
      </w:r>
      <w:r w:rsidR="00C66012" w:rsidRPr="00265D1A">
        <w:rPr>
          <w:lang w:val="en-GB"/>
        </w:rPr>
        <w:t xml:space="preserve"> </w:t>
      </w:r>
      <w:r w:rsidR="00126001" w:rsidRPr="00265D1A">
        <w:rPr>
          <w:lang w:val="en-GB"/>
        </w:rPr>
        <w:t xml:space="preserve">stated that they felt </w:t>
      </w:r>
      <w:r w:rsidR="0038752F">
        <w:rPr>
          <w:lang w:val="en-GB"/>
        </w:rPr>
        <w:t>uncomfortable</w:t>
      </w:r>
      <w:r w:rsidR="0077434F">
        <w:rPr>
          <w:lang w:val="en-GB"/>
        </w:rPr>
        <w:t xml:space="preserve"> and that the remote interpretation setting is overall more tiring</w:t>
      </w:r>
      <w:r w:rsidR="00126001" w:rsidRPr="00265D1A">
        <w:rPr>
          <w:lang w:val="en-GB"/>
        </w:rPr>
        <w:t xml:space="preserve"> </w:t>
      </w:r>
      <w:r w:rsidR="00126001" w:rsidRPr="00265D1A">
        <w:rPr>
          <w:lang w:val="en-GB"/>
        </w:rPr>
        <w:fldChar w:fldCharType="begin"/>
      </w:r>
      <w:r w:rsidR="00B318B4">
        <w:rPr>
          <w:lang w:val="en-GB"/>
        </w:rPr>
        <w:instrText xml:space="preserve"> ADDIN ZOTERO_ITEM CSL_CITATION {"citationID":"lJUUmTbe","properties":{"formattedCitation":"(Andres &amp; Falk 2009:12)","plainCitation":"(Andres &amp; Falk 2009:12)"},"citationItems":[{"id":48,"uris":["http://zotero.org/users/4040722/items/7EVR4B9G"],"uri":["http://zotero.org/users/4040722/items/7EVR4B9G"],"itemData":{"id":48,"type":"chapter","title":"Information and Communication Technologies (ICT) in Interpreting - Remote and Telephone Interpreting","container-title":"Spürst Du wie der Bauch rauf runter?/Is everything all topsy turvy in your tummy? - Fachdolmetschen im Gesundheitsbereich/Health Care Interpreting","publisher":"Lang, Peter Frankfurt","page":"9–27","author":[{"family":"Andres","given":"Dörte"},{"family":"Falk","given":"Stefanie"}],"issued":{"date-parts":[["2009"]]}},"locator":"12"}],"schema":"https://github.com/citation-style-language/schema/raw/master/csl-citation.json"} </w:instrText>
      </w:r>
      <w:r w:rsidR="00126001" w:rsidRPr="00265D1A">
        <w:rPr>
          <w:lang w:val="en-GB"/>
        </w:rPr>
        <w:fldChar w:fldCharType="separate"/>
      </w:r>
      <w:r w:rsidR="00126001" w:rsidRPr="00265D1A">
        <w:rPr>
          <w:noProof/>
          <w:lang w:val="en-GB"/>
        </w:rPr>
        <w:t>(</w:t>
      </w:r>
      <w:r w:rsidR="0038752F">
        <w:rPr>
          <w:noProof/>
          <w:lang w:val="en-GB"/>
        </w:rPr>
        <w:t>d</w:t>
      </w:r>
      <w:r w:rsidR="0038752F">
        <w:rPr>
          <w:rFonts w:eastAsiaTheme="minorEastAsia" w:cs="Times New Roman"/>
          <w:color w:val="000000"/>
          <w:lang w:eastAsia="de-DE" w:bidi="ar-SA"/>
        </w:rPr>
        <w:t>to. 22</w:t>
      </w:r>
      <w:r w:rsidR="0077434F">
        <w:rPr>
          <w:rFonts w:eastAsiaTheme="minorEastAsia" w:cs="Times New Roman"/>
          <w:color w:val="000000"/>
          <w:lang w:eastAsia="de-DE" w:bidi="ar-SA"/>
        </w:rPr>
        <w:t>-23</w:t>
      </w:r>
      <w:r w:rsidR="00126001" w:rsidRPr="00265D1A">
        <w:rPr>
          <w:noProof/>
          <w:lang w:val="en-GB"/>
        </w:rPr>
        <w:t>)</w:t>
      </w:r>
      <w:r w:rsidR="00126001" w:rsidRPr="00265D1A">
        <w:rPr>
          <w:lang w:val="en-GB"/>
        </w:rPr>
        <w:fldChar w:fldCharType="end"/>
      </w:r>
      <w:r w:rsidR="00126001" w:rsidRPr="00265D1A">
        <w:rPr>
          <w:lang w:val="en-GB"/>
        </w:rPr>
        <w:t>.</w:t>
      </w:r>
      <w:r w:rsidR="008F1994" w:rsidRPr="00265D1A">
        <w:rPr>
          <w:lang w:val="en-GB"/>
        </w:rPr>
        <w:t xml:space="preserve"> The second experiment, which lasted five weeks, </w:t>
      </w:r>
      <w:r w:rsidR="0044052F" w:rsidRPr="00265D1A">
        <w:rPr>
          <w:lang w:val="en-GB"/>
        </w:rPr>
        <w:t>brought similar results</w:t>
      </w:r>
      <w:r w:rsidR="008F1994" w:rsidRPr="00265D1A">
        <w:rPr>
          <w:lang w:val="en-GB"/>
        </w:rPr>
        <w:t xml:space="preserve">: the interpreters were pleased with the audio and video quality although a complete view of the audience was lacking. Moreover, they felt alienated and isolated from the conference and the screens caused eye-burning, headaches, loss in concentration and higher tension and fatigue. They also stated that they felt their performance was of inferior quality while </w:t>
      </w:r>
      <w:r w:rsidR="0044052F" w:rsidRPr="00265D1A">
        <w:rPr>
          <w:lang w:val="en-GB"/>
        </w:rPr>
        <w:t>working remotely</w:t>
      </w:r>
      <w:r w:rsidR="00435FD0">
        <w:rPr>
          <w:lang w:val="en-GB"/>
        </w:rPr>
        <w:t>. M</w:t>
      </w:r>
      <w:r w:rsidR="008F1994" w:rsidRPr="00265D1A">
        <w:rPr>
          <w:lang w:val="en-GB"/>
        </w:rPr>
        <w:t>edical examinations</w:t>
      </w:r>
      <w:r w:rsidR="00435FD0">
        <w:rPr>
          <w:lang w:val="en-GB"/>
        </w:rPr>
        <w:t>, however,</w:t>
      </w:r>
      <w:r w:rsidR="008F1994" w:rsidRPr="00265D1A">
        <w:rPr>
          <w:lang w:val="en-GB"/>
        </w:rPr>
        <w:t xml:space="preserve"> found no evidence of increased stress</w:t>
      </w:r>
      <w:r w:rsidR="00435FD0">
        <w:rPr>
          <w:lang w:val="en-GB"/>
        </w:rPr>
        <w:t xml:space="preserve"> </w:t>
      </w:r>
      <w:r w:rsidR="008F1994" w:rsidRPr="00265D1A">
        <w:rPr>
          <w:lang w:val="en-GB"/>
        </w:rPr>
        <w:t>a</w:t>
      </w:r>
      <w:r w:rsidR="00435FD0">
        <w:rPr>
          <w:lang w:val="en-GB"/>
        </w:rPr>
        <w:t>nd</w:t>
      </w:r>
      <w:r w:rsidR="008F1994" w:rsidRPr="00265D1A">
        <w:rPr>
          <w:lang w:val="en-GB"/>
        </w:rPr>
        <w:t xml:space="preserve"> </w:t>
      </w:r>
      <w:r w:rsidR="00DC7427">
        <w:rPr>
          <w:lang w:val="en-GB"/>
        </w:rPr>
        <w:t xml:space="preserve">a </w:t>
      </w:r>
      <w:r w:rsidR="008F1994" w:rsidRPr="00265D1A">
        <w:rPr>
          <w:lang w:val="en-GB"/>
        </w:rPr>
        <w:t>performance evaluation confirmed that the interpreters’ performance</w:t>
      </w:r>
      <w:r w:rsidR="0053274C">
        <w:rPr>
          <w:lang w:val="en-GB"/>
        </w:rPr>
        <w:t xml:space="preserve"> working remotely</w:t>
      </w:r>
      <w:r w:rsidR="008F1994" w:rsidRPr="00265D1A">
        <w:rPr>
          <w:lang w:val="en-GB"/>
        </w:rPr>
        <w:t xml:space="preserve"> was slightly inferior, but</w:t>
      </w:r>
      <w:r w:rsidR="0053274C">
        <w:rPr>
          <w:lang w:val="en-GB"/>
        </w:rPr>
        <w:t xml:space="preserve"> not enough to reach statistical relevance (</w:t>
      </w:r>
      <w:proofErr w:type="spellStart"/>
      <w:r w:rsidR="0053274C">
        <w:rPr>
          <w:lang w:val="en-GB"/>
        </w:rPr>
        <w:t>Roziner</w:t>
      </w:r>
      <w:proofErr w:type="spellEnd"/>
      <w:r w:rsidR="0053274C">
        <w:rPr>
          <w:lang w:val="en-GB"/>
        </w:rPr>
        <w:t xml:space="preserve"> &amp; </w:t>
      </w:r>
      <w:proofErr w:type="spellStart"/>
      <w:r w:rsidR="0053274C">
        <w:rPr>
          <w:lang w:val="en-GB"/>
        </w:rPr>
        <w:t>Shlesinger</w:t>
      </w:r>
      <w:proofErr w:type="spellEnd"/>
      <w:r w:rsidR="0053274C">
        <w:rPr>
          <w:lang w:val="en-GB"/>
        </w:rPr>
        <w:t xml:space="preserve"> 2010:</w:t>
      </w:r>
      <w:r w:rsidR="00DC7427">
        <w:rPr>
          <w:lang w:val="en-GB"/>
        </w:rPr>
        <w:t>225-243</w:t>
      </w:r>
      <w:r w:rsidR="0053274C">
        <w:rPr>
          <w:lang w:val="en-GB"/>
        </w:rPr>
        <w:t>)</w:t>
      </w:r>
      <w:r w:rsidR="008F1994" w:rsidRPr="00265D1A">
        <w:rPr>
          <w:lang w:val="en-GB"/>
        </w:rPr>
        <w:t>.</w:t>
      </w:r>
    </w:p>
    <w:p w14:paraId="5D752AA4" w14:textId="77777777" w:rsidR="00474DC9" w:rsidRPr="00265D1A" w:rsidRDefault="00474DC9" w:rsidP="006C0B52">
      <w:pPr>
        <w:rPr>
          <w:lang w:val="en-GB"/>
        </w:rPr>
      </w:pPr>
    </w:p>
    <w:p w14:paraId="72F1C4FE" w14:textId="77777777" w:rsidR="00C21B9B" w:rsidRPr="00265D1A" w:rsidRDefault="00C21B9B" w:rsidP="00C21B9B">
      <w:pPr>
        <w:pStyle w:val="lsSection1"/>
        <w:rPr>
          <w:lang w:val="en-GB"/>
        </w:rPr>
      </w:pPr>
      <w:r w:rsidRPr="00265D1A">
        <w:rPr>
          <w:lang w:val="en-GB"/>
        </w:rPr>
        <w:t>Solutions at present</w:t>
      </w:r>
    </w:p>
    <w:p w14:paraId="401F484C" w14:textId="77777777" w:rsidR="006276DA" w:rsidRPr="00265D1A" w:rsidRDefault="0096546E" w:rsidP="00D0727B">
      <w:pPr>
        <w:pStyle w:val="lsSection2"/>
        <w:rPr>
          <w:lang w:val="en-GB"/>
        </w:rPr>
      </w:pPr>
      <w:r w:rsidRPr="00265D1A">
        <w:rPr>
          <w:lang w:val="en-GB"/>
        </w:rPr>
        <w:lastRenderedPageBreak/>
        <w:t>LAN based solutions</w:t>
      </w:r>
      <w:r w:rsidR="00DB0B74" w:rsidRPr="00265D1A">
        <w:rPr>
          <w:lang w:val="en-GB"/>
        </w:rPr>
        <w:t xml:space="preserve"> </w:t>
      </w:r>
    </w:p>
    <w:p w14:paraId="0B25678D" w14:textId="7A61873C" w:rsidR="00A56F00" w:rsidRDefault="00A56F00" w:rsidP="00A56F00">
      <w:pPr>
        <w:rPr>
          <w:lang w:val="en-GB"/>
        </w:rPr>
      </w:pPr>
      <w:r>
        <w:rPr>
          <w:lang w:val="en-GB"/>
        </w:rPr>
        <w:t>An example of a remote interpreting solution which is based on a local network is currently being used by the Directorate General for Interpretation of the European Commission (DG SCIC). In this setting, interpreters work from a conventional permanent booth</w:t>
      </w:r>
      <w:r w:rsidR="00A65A9C">
        <w:rPr>
          <w:lang w:val="en-GB"/>
        </w:rPr>
        <w:t xml:space="preserve"> located in another room</w:t>
      </w:r>
      <w:r w:rsidR="00D52378">
        <w:rPr>
          <w:lang w:val="en-GB"/>
        </w:rPr>
        <w:t xml:space="preserve"> </w:t>
      </w:r>
      <w:r w:rsidR="0075067F">
        <w:rPr>
          <w:lang w:val="en-GB"/>
        </w:rPr>
        <w:t>at</w:t>
      </w:r>
      <w:r w:rsidR="00D52378">
        <w:rPr>
          <w:lang w:val="en-GB"/>
        </w:rPr>
        <w:t xml:space="preserve"> the same location</w:t>
      </w:r>
      <w:r>
        <w:rPr>
          <w:lang w:val="en-GB"/>
        </w:rPr>
        <w:t xml:space="preserve">, although </w:t>
      </w:r>
      <w:r w:rsidR="00505552">
        <w:rPr>
          <w:lang w:val="en-GB"/>
        </w:rPr>
        <w:t>occasional</w:t>
      </w:r>
      <w:r w:rsidR="00BA6ADF">
        <w:rPr>
          <w:lang w:val="en-GB"/>
        </w:rPr>
        <w:t>l</w:t>
      </w:r>
      <w:r w:rsidR="00505552">
        <w:rPr>
          <w:lang w:val="en-GB"/>
        </w:rPr>
        <w:t>y</w:t>
      </w:r>
      <w:r>
        <w:rPr>
          <w:lang w:val="en-GB"/>
        </w:rPr>
        <w:t xml:space="preserve"> mobile booths were also used, in front of which 4 high resolution </w:t>
      </w:r>
      <w:r w:rsidRPr="00DD7D12">
        <w:rPr>
          <w:lang w:val="en-GB"/>
        </w:rPr>
        <w:t>screen</w:t>
      </w:r>
      <w:r w:rsidR="00505552">
        <w:rPr>
          <w:lang w:val="en-GB"/>
        </w:rPr>
        <w:t>s</w:t>
      </w:r>
      <w:r>
        <w:rPr>
          <w:lang w:val="en-GB"/>
        </w:rPr>
        <w:t xml:space="preserve"> are placed. Through the screens, interpreters receive the following images:</w:t>
      </w:r>
    </w:p>
    <w:p w14:paraId="35023AD4" w14:textId="77777777" w:rsidR="00A56F00" w:rsidRDefault="00A56F00" w:rsidP="00A56F00">
      <w:pPr>
        <w:pStyle w:val="Listenabsatz"/>
        <w:numPr>
          <w:ilvl w:val="0"/>
          <w:numId w:val="29"/>
        </w:numPr>
        <w:rPr>
          <w:lang w:val="en-GB"/>
        </w:rPr>
      </w:pPr>
      <w:r>
        <w:rPr>
          <w:lang w:val="en-GB"/>
        </w:rPr>
        <w:t>On a 50” full HD screen with split view, an overview of the entire meeting table from two different angles is shown. Thanks to the big screen and the high resolution, the interpreters are able to see all the participants’ faces.</w:t>
      </w:r>
    </w:p>
    <w:p w14:paraId="3197B01B" w14:textId="77777777" w:rsidR="00A56F00" w:rsidRDefault="00A56F00" w:rsidP="00A56F00">
      <w:pPr>
        <w:pStyle w:val="Listenabsatz"/>
        <w:numPr>
          <w:ilvl w:val="0"/>
          <w:numId w:val="29"/>
        </w:numPr>
        <w:rPr>
          <w:lang w:val="en-GB"/>
        </w:rPr>
      </w:pPr>
      <w:r>
        <w:rPr>
          <w:lang w:val="en-GB"/>
        </w:rPr>
        <w:t>An image of the active speaker is transmitted on two 22” full HD screens which are places laterally to the 50” screen</w:t>
      </w:r>
    </w:p>
    <w:p w14:paraId="234BD487" w14:textId="77777777" w:rsidR="00A56F00" w:rsidRDefault="00A56F00" w:rsidP="00A56F00">
      <w:pPr>
        <w:pStyle w:val="Listenabsatz"/>
        <w:numPr>
          <w:ilvl w:val="0"/>
          <w:numId w:val="29"/>
        </w:numPr>
        <w:rPr>
          <w:lang w:val="en-GB"/>
        </w:rPr>
      </w:pPr>
      <w:r>
        <w:rPr>
          <w:lang w:val="en-GB"/>
        </w:rPr>
        <w:t>A static shot of the presidency is displayed on a third 22” Full HD screen which is placed on top of the 50” screen.</w:t>
      </w:r>
    </w:p>
    <w:p w14:paraId="2F24F4EB" w14:textId="0A8E1272" w:rsidR="00A56F00" w:rsidRPr="002C7EC0" w:rsidRDefault="00A56F00" w:rsidP="00A56F00">
      <w:pPr>
        <w:rPr>
          <w:lang w:val="en-GB"/>
        </w:rPr>
      </w:pPr>
      <w:r>
        <w:rPr>
          <w:lang w:val="en-GB"/>
        </w:rPr>
        <w:t xml:space="preserve">In order to transmit the images from the meeting room to the interpreting room, optic fibre cables are used </w:t>
      </w:r>
      <w:r>
        <w:rPr>
          <w:lang w:val="en-GB"/>
        </w:rPr>
        <w:fldChar w:fldCharType="begin"/>
      </w:r>
      <w:r>
        <w:rPr>
          <w:lang w:val="en-GB"/>
        </w:rPr>
        <w:instrText xml:space="preserve"> ADDIN ZOTERO_ITEM CSL_CITATION {"citationID":"rYA79cPo","properties":{"formattedCitation":"(Technical Compliance Team, DG Interpretation, European Commission)","plainCitation":"(Technical Compliance Team, DG Interpretation, European Commission)"},"citationItems":[{"id":102,"uris":["http://zotero.org/groups/1370841/items/47VKZZDG"],"uri":["http://zotero.org/groups/1370841/items/47VKZZDG"],"itemData":{"id":102,"type":"book","title":"Internal archives of the European Union","author":[{"literal":"Technical Compliance Team, DG Interpretation, European Commission"}]}}],"schema":"https://github.com/citation-style-language/schema/raw/master/csl-citation.json"} </w:instrText>
      </w:r>
      <w:r>
        <w:rPr>
          <w:lang w:val="en-GB"/>
        </w:rPr>
        <w:fldChar w:fldCharType="separate"/>
      </w:r>
      <w:r>
        <w:rPr>
          <w:noProof/>
          <w:lang w:val="en-GB"/>
        </w:rPr>
        <w:t>(Technical Compliance Team, DG Interpretation, European Commission</w:t>
      </w:r>
      <w:r w:rsidR="00555130">
        <w:rPr>
          <w:noProof/>
          <w:lang w:val="en-GB"/>
        </w:rPr>
        <w:t xml:space="preserve"> 201</w:t>
      </w:r>
      <w:r w:rsidR="00706634">
        <w:rPr>
          <w:noProof/>
          <w:lang w:val="en-GB"/>
        </w:rPr>
        <w:t>6</w:t>
      </w:r>
      <w:r>
        <w:rPr>
          <w:noProof/>
          <w:lang w:val="en-GB"/>
        </w:rPr>
        <w:t>)</w:t>
      </w:r>
      <w:r>
        <w:rPr>
          <w:lang w:val="en-GB"/>
        </w:rPr>
        <w:fldChar w:fldCharType="end"/>
      </w:r>
      <w:r>
        <w:rPr>
          <w:lang w:val="en-GB"/>
        </w:rPr>
        <w:t xml:space="preserve">. </w:t>
      </w:r>
    </w:p>
    <w:p w14:paraId="37D4A5DA" w14:textId="77777777" w:rsidR="00890E7F" w:rsidRPr="00265D1A" w:rsidRDefault="00890E7F" w:rsidP="00ED5CA7">
      <w:pPr>
        <w:rPr>
          <w:lang w:val="en-GB"/>
        </w:rPr>
      </w:pPr>
    </w:p>
    <w:p w14:paraId="73EB64CC" w14:textId="77777777" w:rsidR="006276DA" w:rsidRPr="00265D1A" w:rsidRDefault="00DB6A3D" w:rsidP="00D0727B">
      <w:pPr>
        <w:pStyle w:val="lsSection2"/>
        <w:rPr>
          <w:lang w:val="en-GB"/>
        </w:rPr>
      </w:pPr>
      <w:r w:rsidRPr="00265D1A">
        <w:rPr>
          <w:lang w:val="en-GB"/>
        </w:rPr>
        <w:t xml:space="preserve">Solutions with external data transmission </w:t>
      </w:r>
    </w:p>
    <w:p w14:paraId="2886E6B0" w14:textId="38D76DD8" w:rsidR="006276DA" w:rsidRPr="00265D1A" w:rsidRDefault="0009512B" w:rsidP="005D4AE7">
      <w:pPr>
        <w:rPr>
          <w:lang w:val="en-GB"/>
        </w:rPr>
      </w:pPr>
      <w:r>
        <w:rPr>
          <w:lang w:val="en-GB"/>
        </w:rPr>
        <w:t xml:space="preserve">With the growing demand for a more flexible and less money consuming delivery of interpreting services </w:t>
      </w:r>
      <w:r w:rsidR="00901637">
        <w:rPr>
          <w:lang w:val="en-GB"/>
        </w:rPr>
        <w:t xml:space="preserve">in a globalized world, several attempts were made in the last decade to overcome restrictions and to make use of technologies allowing to leave the traditional presence-based scenario with a direct wired connection of all components of the conference system (see chapter </w:t>
      </w:r>
      <w:r w:rsidR="00535048">
        <w:rPr>
          <w:lang w:val="en-GB"/>
        </w:rPr>
        <w:t>3</w:t>
      </w:r>
      <w:r w:rsidR="00901637">
        <w:rPr>
          <w:lang w:val="en-GB"/>
        </w:rPr>
        <w:t>). F</w:t>
      </w:r>
      <w:r w:rsidR="004E3AD7">
        <w:rPr>
          <w:lang w:val="en-GB"/>
        </w:rPr>
        <w:t xml:space="preserve">or the purposes of this </w:t>
      </w:r>
      <w:r w:rsidR="002957E8">
        <w:rPr>
          <w:lang w:val="en-GB"/>
        </w:rPr>
        <w:t>article and f</w:t>
      </w:r>
      <w:r w:rsidR="00901637">
        <w:rPr>
          <w:lang w:val="en-GB"/>
        </w:rPr>
        <w:t xml:space="preserve">rom a merely technological point of view, these technologies can be </w:t>
      </w:r>
      <w:r w:rsidR="0024222F">
        <w:rPr>
          <w:lang w:val="en-GB"/>
        </w:rPr>
        <w:t xml:space="preserve">divided into solutions including </w:t>
      </w:r>
      <w:r w:rsidR="00901637">
        <w:rPr>
          <w:lang w:val="en-GB"/>
        </w:rPr>
        <w:t xml:space="preserve">the transmission of either only audio signals, or the transmission of both audio and video signals </w:t>
      </w:r>
      <w:r w:rsidR="0024222F">
        <w:rPr>
          <w:lang w:val="en-GB"/>
        </w:rPr>
        <w:t>to the interp</w:t>
      </w:r>
      <w:r w:rsidR="00901637">
        <w:rPr>
          <w:lang w:val="en-GB"/>
        </w:rPr>
        <w:t>reters.</w:t>
      </w:r>
      <w:r w:rsidR="0024222F">
        <w:rPr>
          <w:lang w:val="en-GB"/>
        </w:rPr>
        <w:t xml:space="preserve"> </w:t>
      </w:r>
    </w:p>
    <w:p w14:paraId="5A4CBC16" w14:textId="77777777" w:rsidR="00DB6A3D" w:rsidRPr="00265D1A" w:rsidRDefault="006C0B52" w:rsidP="00C21B9B">
      <w:pPr>
        <w:pStyle w:val="lsSection3"/>
        <w:rPr>
          <w:lang w:val="en-GB"/>
        </w:rPr>
      </w:pPr>
      <w:r w:rsidRPr="00265D1A">
        <w:rPr>
          <w:lang w:val="en-GB"/>
        </w:rPr>
        <w:t>Audio conferencing solutions</w:t>
      </w:r>
    </w:p>
    <w:p w14:paraId="4CD88324" w14:textId="20478314" w:rsidR="00D22062" w:rsidRDefault="00EF12EC" w:rsidP="00C560CF">
      <w:pPr>
        <w:rPr>
          <w:lang w:val="en-GB"/>
        </w:rPr>
      </w:pPr>
      <w:r>
        <w:rPr>
          <w:lang w:val="en-GB"/>
        </w:rPr>
        <w:t xml:space="preserve">One approach to overcome existing </w:t>
      </w:r>
      <w:r w:rsidRPr="00DD7D12">
        <w:rPr>
          <w:lang w:val="en-GB"/>
        </w:rPr>
        <w:t>limitation</w:t>
      </w:r>
      <w:r w:rsidR="00140C31">
        <w:rPr>
          <w:lang w:val="en-GB"/>
        </w:rPr>
        <w:t>s</w:t>
      </w:r>
      <w:r>
        <w:rPr>
          <w:lang w:val="en-GB"/>
        </w:rPr>
        <w:t xml:space="preserve"> of bandwidth and thus the impossibility for transmitting sound and image to the interpreters </w:t>
      </w:r>
      <w:r>
        <w:rPr>
          <w:lang w:val="en-GB"/>
        </w:rPr>
        <w:lastRenderedPageBreak/>
        <w:t xml:space="preserve">with the required quality (see chapter 6) consists in reducing the transmitted content exclusively to the audible signals. The most accessible and therefore most frequently used technology for this transmission relies on the use of telephony. In technical terms, </w:t>
      </w:r>
      <w:r w:rsidR="008F1BA2">
        <w:rPr>
          <w:lang w:val="en-GB"/>
        </w:rPr>
        <w:t xml:space="preserve">a first very rough distinction </w:t>
      </w:r>
      <w:r>
        <w:rPr>
          <w:lang w:val="en-GB"/>
        </w:rPr>
        <w:t>has to be made between traditional land lin</w:t>
      </w:r>
      <w:r w:rsidR="000A5B60">
        <w:rPr>
          <w:lang w:val="en-GB"/>
        </w:rPr>
        <w:t xml:space="preserve">es and mobile telephony, as the audible frequencies are mainly being transmitted either via wired connection (land line) or as waves through the air (although mobile telephony </w:t>
      </w:r>
      <w:r w:rsidR="008F1BA2">
        <w:rPr>
          <w:lang w:val="en-GB"/>
        </w:rPr>
        <w:t xml:space="preserve">also </w:t>
      </w:r>
      <w:r w:rsidR="000A5B60">
        <w:rPr>
          <w:lang w:val="en-GB"/>
        </w:rPr>
        <w:t xml:space="preserve">includes sections where the transmission is being carried out by wire, as it is the case in the mobile devices themselves or the re-transmitting stations in between). The use of copper cable and the non-existence of fibre optic connections in certain areas, but also the necessity of handling billions of those connections at a time, still lead to </w:t>
      </w:r>
      <w:r w:rsidR="00B6626A">
        <w:rPr>
          <w:lang w:val="en-GB"/>
        </w:rPr>
        <w:t xml:space="preserve">a considerable cutting down of the audio frequencies being transmitted to a maximum of </w:t>
      </w:r>
      <w:r w:rsidR="00481E51">
        <w:rPr>
          <w:lang w:val="en-GB"/>
        </w:rPr>
        <w:t xml:space="preserve">8 </w:t>
      </w:r>
      <w:r w:rsidR="00B6626A">
        <w:rPr>
          <w:lang w:val="en-GB"/>
        </w:rPr>
        <w:t xml:space="preserve">kHz, even if land lines </w:t>
      </w:r>
      <w:r w:rsidR="00FC63BD">
        <w:rPr>
          <w:lang w:val="en-GB"/>
        </w:rPr>
        <w:t>today</w:t>
      </w:r>
      <w:r w:rsidR="00B6626A">
        <w:rPr>
          <w:lang w:val="en-GB"/>
        </w:rPr>
        <w:t xml:space="preserve"> are more and more often based on digital VoIP technology</w:t>
      </w:r>
      <w:r w:rsidR="0039411C">
        <w:rPr>
          <w:rStyle w:val="Funotenzeichen"/>
          <w:lang w:val="en-GB"/>
        </w:rPr>
        <w:footnoteReference w:id="8"/>
      </w:r>
      <w:r w:rsidR="00B6626A">
        <w:rPr>
          <w:lang w:val="en-GB"/>
        </w:rPr>
        <w:t xml:space="preserve">. Whereas for consecutive interpreting the range of </w:t>
      </w:r>
      <w:r w:rsidR="00C65DA0">
        <w:rPr>
          <w:lang w:val="en-GB"/>
        </w:rPr>
        <w:t xml:space="preserve">up </w:t>
      </w:r>
      <w:r w:rsidR="00B6626A">
        <w:rPr>
          <w:lang w:val="en-GB"/>
        </w:rPr>
        <w:t xml:space="preserve">to </w:t>
      </w:r>
      <w:r w:rsidR="00481E51">
        <w:rPr>
          <w:lang w:val="en-GB"/>
        </w:rPr>
        <w:t>8</w:t>
      </w:r>
      <w:r w:rsidR="00B6626A">
        <w:rPr>
          <w:lang w:val="en-GB"/>
        </w:rPr>
        <w:t xml:space="preserve">.000 Hz </w:t>
      </w:r>
      <w:r w:rsidR="00A56F00">
        <w:rPr>
          <w:lang w:val="en-GB"/>
        </w:rPr>
        <w:t xml:space="preserve">might </w:t>
      </w:r>
      <w:r w:rsidR="00B6626A">
        <w:rPr>
          <w:lang w:val="en-GB"/>
        </w:rPr>
        <w:t>be enough (</w:t>
      </w:r>
      <w:r w:rsidR="00C65DA0">
        <w:rPr>
          <w:lang w:val="en-GB"/>
        </w:rPr>
        <w:t xml:space="preserve">often named ‘wideband audio’) </w:t>
      </w:r>
      <w:r w:rsidR="004849CE">
        <w:rPr>
          <w:lang w:val="en-GB"/>
        </w:rPr>
        <w:t xml:space="preserve">because of the clear separation of the </w:t>
      </w:r>
      <w:r w:rsidR="00FC63BD">
        <w:rPr>
          <w:lang w:val="en-GB"/>
        </w:rPr>
        <w:t>reception (</w:t>
      </w:r>
      <w:r w:rsidR="004849CE">
        <w:rPr>
          <w:lang w:val="en-GB"/>
        </w:rPr>
        <w:t>hearing</w:t>
      </w:r>
      <w:r w:rsidR="00FC63BD">
        <w:rPr>
          <w:lang w:val="en-GB"/>
        </w:rPr>
        <w:t>)</w:t>
      </w:r>
      <w:r w:rsidR="004849CE">
        <w:rPr>
          <w:lang w:val="en-GB"/>
        </w:rPr>
        <w:t xml:space="preserve"> and producing </w:t>
      </w:r>
      <w:r w:rsidR="00FC63BD">
        <w:rPr>
          <w:lang w:val="en-GB"/>
        </w:rPr>
        <w:t xml:space="preserve">(talking) </w:t>
      </w:r>
      <w:r w:rsidR="004849CE">
        <w:rPr>
          <w:lang w:val="en-GB"/>
        </w:rPr>
        <w:t>process</w:t>
      </w:r>
      <w:r w:rsidR="00C65DA0">
        <w:rPr>
          <w:lang w:val="en-GB"/>
        </w:rPr>
        <w:t>es on the interpreter’</w:t>
      </w:r>
      <w:r w:rsidR="004849CE">
        <w:rPr>
          <w:lang w:val="en-GB"/>
        </w:rPr>
        <w:t>s side</w:t>
      </w:r>
      <w:r w:rsidR="00B6626A">
        <w:rPr>
          <w:lang w:val="en-GB"/>
        </w:rPr>
        <w:t xml:space="preserve">, simultaneous interpreting </w:t>
      </w:r>
      <w:r w:rsidR="004849CE">
        <w:rPr>
          <w:lang w:val="en-GB"/>
        </w:rPr>
        <w:t xml:space="preserve">with </w:t>
      </w:r>
      <w:r w:rsidR="009D4B31">
        <w:rPr>
          <w:lang w:val="en-GB"/>
        </w:rPr>
        <w:t xml:space="preserve">listening </w:t>
      </w:r>
      <w:r w:rsidR="004849CE">
        <w:rPr>
          <w:lang w:val="en-GB"/>
        </w:rPr>
        <w:t xml:space="preserve">and talking </w:t>
      </w:r>
      <w:r w:rsidR="00FC63BD">
        <w:rPr>
          <w:lang w:val="en-GB"/>
        </w:rPr>
        <w:t xml:space="preserve">at the same time </w:t>
      </w:r>
      <w:r w:rsidR="00B6626A">
        <w:rPr>
          <w:lang w:val="en-GB"/>
        </w:rPr>
        <w:t xml:space="preserve">is considerably </w:t>
      </w:r>
      <w:r w:rsidR="00FC63BD">
        <w:rPr>
          <w:lang w:val="en-GB"/>
        </w:rPr>
        <w:t xml:space="preserve">affected </w:t>
      </w:r>
      <w:r w:rsidR="00B6626A">
        <w:rPr>
          <w:lang w:val="en-GB"/>
        </w:rPr>
        <w:t xml:space="preserve">by the loss of frequencies due to the masking effect generated by the interpreter’s own voice, making incoming frequencies </w:t>
      </w:r>
      <w:r w:rsidR="004849CE">
        <w:rPr>
          <w:lang w:val="en-GB"/>
        </w:rPr>
        <w:t>on the</w:t>
      </w:r>
      <w:r w:rsidR="00B6626A">
        <w:rPr>
          <w:lang w:val="en-GB"/>
        </w:rPr>
        <w:t xml:space="preserve"> same level not </w:t>
      </w:r>
      <w:r w:rsidR="009D4B31" w:rsidRPr="00DD7D12">
        <w:rPr>
          <w:lang w:val="en-GB"/>
        </w:rPr>
        <w:t>audible</w:t>
      </w:r>
      <w:r w:rsidR="009D4B31">
        <w:rPr>
          <w:lang w:val="en-GB"/>
        </w:rPr>
        <w:t xml:space="preserve"> </w:t>
      </w:r>
      <w:r w:rsidR="00B6626A">
        <w:rPr>
          <w:lang w:val="en-GB"/>
        </w:rPr>
        <w:t xml:space="preserve">anymore (see </w:t>
      </w:r>
      <w:proofErr w:type="spellStart"/>
      <w:r w:rsidR="00A56F00">
        <w:rPr>
          <w:lang w:val="en-GB"/>
        </w:rPr>
        <w:t>Jumpelt</w:t>
      </w:r>
      <w:proofErr w:type="spellEnd"/>
      <w:r w:rsidR="00A56F00">
        <w:rPr>
          <w:lang w:val="en-GB"/>
        </w:rPr>
        <w:t xml:space="preserve"> 1984</w:t>
      </w:r>
      <w:r w:rsidR="00B6626A">
        <w:rPr>
          <w:lang w:val="en-GB"/>
        </w:rPr>
        <w:t xml:space="preserve">). </w:t>
      </w:r>
      <w:r w:rsidR="00FC63BD">
        <w:rPr>
          <w:lang w:val="en-GB"/>
        </w:rPr>
        <w:t xml:space="preserve">As a result, the physical and cognitive effort for hearing will increase and, depending on the frequency of the incoming voice of </w:t>
      </w:r>
      <w:r w:rsidR="00BE0F3C">
        <w:rPr>
          <w:lang w:val="en-GB"/>
        </w:rPr>
        <w:t>the speaker and the interpreter</w:t>
      </w:r>
      <w:r w:rsidR="00535048">
        <w:rPr>
          <w:lang w:val="en-GB"/>
        </w:rPr>
        <w:t>’</w:t>
      </w:r>
      <w:r w:rsidR="00FC63BD">
        <w:rPr>
          <w:lang w:val="en-GB"/>
        </w:rPr>
        <w:t xml:space="preserve">s own voice (note that e.g. female and male voices are </w:t>
      </w:r>
      <w:r w:rsidR="009D4B31">
        <w:rPr>
          <w:lang w:val="en-GB"/>
        </w:rPr>
        <w:t xml:space="preserve">located </w:t>
      </w:r>
      <w:r w:rsidR="00FC63BD">
        <w:rPr>
          <w:lang w:val="en-GB"/>
        </w:rPr>
        <w:t xml:space="preserve">in </w:t>
      </w:r>
      <w:r w:rsidR="00FC63BD" w:rsidRPr="00DD7D12">
        <w:rPr>
          <w:lang w:val="en-GB"/>
        </w:rPr>
        <w:t>different frequency range</w:t>
      </w:r>
      <w:r w:rsidR="009D4B31">
        <w:rPr>
          <w:lang w:val="en-GB"/>
        </w:rPr>
        <w:t>s</w:t>
      </w:r>
      <w:r w:rsidR="00FC63BD">
        <w:rPr>
          <w:lang w:val="en-GB"/>
        </w:rPr>
        <w:t xml:space="preserve">), the interpreter’s output quality will necessarily </w:t>
      </w:r>
      <w:r w:rsidR="0016094F" w:rsidRPr="00DD7D12">
        <w:rPr>
          <w:lang w:val="en-GB"/>
        </w:rPr>
        <w:t>dec</w:t>
      </w:r>
      <w:r w:rsidR="009D4B31" w:rsidRPr="00DD7D12">
        <w:rPr>
          <w:lang w:val="en-GB"/>
        </w:rPr>
        <w:t>rease</w:t>
      </w:r>
      <w:r w:rsidR="00FC63BD" w:rsidRPr="00706634">
        <w:rPr>
          <w:lang w:val="en-GB"/>
        </w:rPr>
        <w:t xml:space="preserve"> </w:t>
      </w:r>
      <w:r w:rsidR="00FC63BD" w:rsidRPr="00DD7D12">
        <w:rPr>
          <w:lang w:val="en-GB"/>
        </w:rPr>
        <w:t xml:space="preserve">despite </w:t>
      </w:r>
      <w:r w:rsidR="00FC63BD">
        <w:rPr>
          <w:lang w:val="en-GB"/>
        </w:rPr>
        <w:t xml:space="preserve">all efforts to compensate for the missing input by interpreting strategies like variation of the voice-to-ear-span or additional pausing. </w:t>
      </w:r>
      <w:r w:rsidR="00D22062">
        <w:rPr>
          <w:lang w:val="en-GB"/>
        </w:rPr>
        <w:t xml:space="preserve">It should not be forgotten that the interpreter has no possibility </w:t>
      </w:r>
      <w:r w:rsidR="00D528FC">
        <w:rPr>
          <w:lang w:val="en-GB"/>
        </w:rPr>
        <w:t>to compensate for</w:t>
      </w:r>
      <w:r w:rsidR="005643DB">
        <w:rPr>
          <w:lang w:val="en-GB"/>
        </w:rPr>
        <w:t xml:space="preserve"> the absence of</w:t>
      </w:r>
      <w:r w:rsidR="00D22062">
        <w:rPr>
          <w:lang w:val="en-GB"/>
        </w:rPr>
        <w:t xml:space="preserve"> audible input by visual input when using audio-only solutions. </w:t>
      </w:r>
      <w:r w:rsidR="004849CE">
        <w:rPr>
          <w:lang w:val="en-GB"/>
        </w:rPr>
        <w:t xml:space="preserve">Even if these technologies </w:t>
      </w:r>
      <w:r w:rsidR="005643DB">
        <w:rPr>
          <w:lang w:val="en-GB"/>
        </w:rPr>
        <w:t xml:space="preserve">have </w:t>
      </w:r>
      <w:r w:rsidR="004849CE" w:rsidRPr="00DD7D12">
        <w:rPr>
          <w:lang w:val="en-GB"/>
        </w:rPr>
        <w:t>improved</w:t>
      </w:r>
      <w:r w:rsidR="004849CE">
        <w:rPr>
          <w:lang w:val="en-GB"/>
        </w:rPr>
        <w:t xml:space="preserve"> a lot and specially designed audio bridges allow control</w:t>
      </w:r>
      <w:r w:rsidR="0016094F">
        <w:rPr>
          <w:lang w:val="en-GB"/>
        </w:rPr>
        <w:t>ling</w:t>
      </w:r>
      <w:r w:rsidR="004849CE">
        <w:rPr>
          <w:lang w:val="en-GB"/>
        </w:rPr>
        <w:t xml:space="preserve"> incoming and outgoing signals with a high level of quality of service even in multilingual scenarios, the </w:t>
      </w:r>
      <w:r w:rsidR="00D22062">
        <w:rPr>
          <w:lang w:val="en-GB"/>
        </w:rPr>
        <w:t xml:space="preserve">above described </w:t>
      </w:r>
      <w:r w:rsidR="00D22062">
        <w:rPr>
          <w:lang w:val="en-GB"/>
        </w:rPr>
        <w:lastRenderedPageBreak/>
        <w:t>acoustic parameters cannot be neglected.</w:t>
      </w:r>
    </w:p>
    <w:p w14:paraId="292BCC2E" w14:textId="77777777" w:rsidR="000A5B60" w:rsidRPr="00265D1A" w:rsidRDefault="000A5B60">
      <w:pPr>
        <w:rPr>
          <w:lang w:val="en-GB"/>
        </w:rPr>
      </w:pPr>
    </w:p>
    <w:p w14:paraId="1044BADC" w14:textId="77777777" w:rsidR="00DB6A3D" w:rsidRPr="00265D1A" w:rsidRDefault="00D22062" w:rsidP="00C560CF">
      <w:pPr>
        <w:pStyle w:val="lsSection3"/>
        <w:ind w:left="823"/>
        <w:rPr>
          <w:lang w:val="en-GB"/>
        </w:rPr>
      </w:pPr>
      <w:r>
        <w:rPr>
          <w:lang w:val="en-GB"/>
        </w:rPr>
        <w:t>V</w:t>
      </w:r>
      <w:r w:rsidR="00DB6A3D" w:rsidRPr="00265D1A">
        <w:rPr>
          <w:lang w:val="en-GB"/>
        </w:rPr>
        <w:t>ideo conferenc</w:t>
      </w:r>
      <w:r w:rsidR="006C0B52" w:rsidRPr="00265D1A">
        <w:rPr>
          <w:lang w:val="en-GB"/>
        </w:rPr>
        <w:t>ing</w:t>
      </w:r>
      <w:r w:rsidR="00DB6A3D" w:rsidRPr="00265D1A">
        <w:rPr>
          <w:lang w:val="en-GB"/>
        </w:rPr>
        <w:t xml:space="preserve"> solutions</w:t>
      </w:r>
    </w:p>
    <w:p w14:paraId="37C13B9A" w14:textId="15963602" w:rsidR="0096546E" w:rsidRDefault="00D22062" w:rsidP="007A106B">
      <w:pPr>
        <w:keepNext w:val="0"/>
        <w:spacing w:line="276" w:lineRule="auto"/>
        <w:rPr>
          <w:lang w:val="en-GB"/>
        </w:rPr>
      </w:pPr>
      <w:r>
        <w:rPr>
          <w:lang w:val="en-GB"/>
        </w:rPr>
        <w:t>As far as solutions able to transmit sound and image at the same time</w:t>
      </w:r>
      <w:r w:rsidR="0016094F">
        <w:rPr>
          <w:lang w:val="en-GB"/>
        </w:rPr>
        <w:t xml:space="preserve"> are concerned</w:t>
      </w:r>
      <w:r>
        <w:rPr>
          <w:lang w:val="en-GB"/>
        </w:rPr>
        <w:t xml:space="preserve">, one of the most frequently used technology </w:t>
      </w:r>
      <w:r w:rsidR="00DD0897">
        <w:rPr>
          <w:lang w:val="en-GB"/>
        </w:rPr>
        <w:t>is based</w:t>
      </w:r>
      <w:r w:rsidR="005643DB">
        <w:rPr>
          <w:lang w:val="en-GB"/>
        </w:rPr>
        <w:t xml:space="preserve"> on </w:t>
      </w:r>
      <w:r>
        <w:rPr>
          <w:lang w:val="en-GB"/>
        </w:rPr>
        <w:t xml:space="preserve">video conferencing solutions. </w:t>
      </w:r>
      <w:r w:rsidR="00CF6C0F">
        <w:rPr>
          <w:lang w:val="en-GB"/>
        </w:rPr>
        <w:t>These solutions rely on the principle</w:t>
      </w:r>
      <w:r>
        <w:rPr>
          <w:lang w:val="en-GB"/>
        </w:rPr>
        <w:t xml:space="preserve"> of </w:t>
      </w:r>
      <w:r w:rsidR="0016094F">
        <w:rPr>
          <w:lang w:val="en-GB"/>
        </w:rPr>
        <w:t xml:space="preserve">separately </w:t>
      </w:r>
      <w:r>
        <w:rPr>
          <w:lang w:val="en-GB"/>
        </w:rPr>
        <w:t>capturing image and sound at the source with camera and microphone, encoding the data with a certain algorithm, transmitting the data packages using one or more parallel lines and decoding the packages again at the destination</w:t>
      </w:r>
      <w:r w:rsidR="00CF6C0F">
        <w:rPr>
          <w:lang w:val="en-GB"/>
        </w:rPr>
        <w:t xml:space="preserve">, making sound and image </w:t>
      </w:r>
      <w:r w:rsidR="0016094F">
        <w:rPr>
          <w:lang w:val="en-GB"/>
        </w:rPr>
        <w:t xml:space="preserve">audible </w:t>
      </w:r>
      <w:r w:rsidR="00CF6C0F">
        <w:rPr>
          <w:lang w:val="en-GB"/>
        </w:rPr>
        <w:t xml:space="preserve">and visible again. These solutions necessarily depend on the availability of adequate and compatible equipment at all source and end points of the communication and the use of a common standard for encoding and decoding of signals (codec). One of the critical points with these video conferencing solutions in terms of quality simultaneous interpreting is the fact that </w:t>
      </w:r>
      <w:r w:rsidR="00B0060F">
        <w:rPr>
          <w:lang w:val="en-GB"/>
        </w:rPr>
        <w:t xml:space="preserve">standard codecs </w:t>
      </w:r>
      <w:r w:rsidR="00CF6C0F">
        <w:rPr>
          <w:lang w:val="en-GB"/>
        </w:rPr>
        <w:t xml:space="preserve">use a compressed file format for transmission </w:t>
      </w:r>
      <w:r w:rsidR="001118FC">
        <w:rPr>
          <w:lang w:val="en-GB"/>
        </w:rPr>
        <w:t xml:space="preserve">of audio </w:t>
      </w:r>
      <w:r w:rsidR="00723D0F">
        <w:rPr>
          <w:lang w:val="en-GB"/>
        </w:rPr>
        <w:t xml:space="preserve">signals </w:t>
      </w:r>
      <w:r w:rsidR="00CF6C0F">
        <w:rPr>
          <w:lang w:val="en-GB"/>
        </w:rPr>
        <w:t xml:space="preserve">and compression is carried out </w:t>
      </w:r>
      <w:r w:rsidR="00BD3B76">
        <w:rPr>
          <w:lang w:val="en-GB"/>
        </w:rPr>
        <w:t xml:space="preserve">either </w:t>
      </w:r>
      <w:r w:rsidR="00CF6C0F">
        <w:rPr>
          <w:lang w:val="en-GB"/>
        </w:rPr>
        <w:t xml:space="preserve">by cutting out certain frequencies, </w:t>
      </w:r>
      <w:r w:rsidR="00BD3B76">
        <w:rPr>
          <w:lang w:val="en-GB"/>
        </w:rPr>
        <w:t xml:space="preserve">or by </w:t>
      </w:r>
      <w:r w:rsidR="00B0060F">
        <w:rPr>
          <w:lang w:val="en-GB"/>
        </w:rPr>
        <w:t>other procedures causing similar effects as described before for the audio only solutions</w:t>
      </w:r>
      <w:r w:rsidR="005D4BEC">
        <w:rPr>
          <w:rStyle w:val="Funotenzeichen"/>
          <w:lang w:val="en-GB"/>
        </w:rPr>
        <w:footnoteReference w:id="9"/>
      </w:r>
      <w:r w:rsidR="00CF6C0F">
        <w:rPr>
          <w:lang w:val="en-GB"/>
        </w:rPr>
        <w:t>.</w:t>
      </w:r>
    </w:p>
    <w:p w14:paraId="0B1846D5" w14:textId="77777777" w:rsidR="00C97734" w:rsidRDefault="00C97734" w:rsidP="007A106B">
      <w:pPr>
        <w:keepNext w:val="0"/>
        <w:spacing w:line="276" w:lineRule="auto"/>
        <w:rPr>
          <w:lang w:val="en-GB"/>
        </w:rPr>
      </w:pPr>
    </w:p>
    <w:p w14:paraId="3D622296" w14:textId="77777777" w:rsidR="007D092F" w:rsidRPr="00265D1A" w:rsidRDefault="007D092F" w:rsidP="007D092F">
      <w:pPr>
        <w:pStyle w:val="lsSection1"/>
        <w:rPr>
          <w:lang w:val="en-GB"/>
        </w:rPr>
      </w:pPr>
      <w:bookmarkStart w:id="59" w:name="__RefHeading__456_2075933062"/>
      <w:bookmarkEnd w:id="59"/>
      <w:r w:rsidRPr="00265D1A">
        <w:rPr>
          <w:lang w:val="en-GB"/>
        </w:rPr>
        <w:t>Technical requirements for remote interpreting</w:t>
      </w:r>
    </w:p>
    <w:p w14:paraId="78D599B9" w14:textId="462A1ED6" w:rsidR="007D092F" w:rsidRPr="007B0B5E" w:rsidRDefault="007D092F" w:rsidP="007D092F">
      <w:pPr>
        <w:keepNext w:val="0"/>
        <w:spacing w:line="276" w:lineRule="auto"/>
        <w:rPr>
          <w:lang w:val="en-GB"/>
        </w:rPr>
      </w:pPr>
      <w:r>
        <w:rPr>
          <w:lang w:val="en-GB"/>
        </w:rPr>
        <w:t xml:space="preserve">As </w:t>
      </w:r>
      <w:r w:rsidR="0016094F">
        <w:rPr>
          <w:lang w:val="en-GB"/>
        </w:rPr>
        <w:t xml:space="preserve">described </w:t>
      </w:r>
      <w:r>
        <w:rPr>
          <w:lang w:val="en-GB"/>
        </w:rPr>
        <w:t>above, remote i</w:t>
      </w:r>
      <w:r w:rsidRPr="00265D1A">
        <w:rPr>
          <w:lang w:val="en-GB"/>
        </w:rPr>
        <w:t xml:space="preserve">nterpreting is a </w:t>
      </w:r>
      <w:r>
        <w:rPr>
          <w:lang w:val="en-GB"/>
        </w:rPr>
        <w:t>specific</w:t>
      </w:r>
      <w:r w:rsidRPr="00265D1A">
        <w:rPr>
          <w:lang w:val="en-GB"/>
        </w:rPr>
        <w:t xml:space="preserve"> m</w:t>
      </w:r>
      <w:r>
        <w:rPr>
          <w:lang w:val="en-GB"/>
        </w:rPr>
        <w:t xml:space="preserve">ethod </w:t>
      </w:r>
      <w:r w:rsidRPr="00265D1A">
        <w:rPr>
          <w:lang w:val="en-GB"/>
        </w:rPr>
        <w:t xml:space="preserve">of </w:t>
      </w:r>
      <w:r>
        <w:rPr>
          <w:lang w:val="en-GB"/>
        </w:rPr>
        <w:t>(</w:t>
      </w:r>
      <w:r w:rsidRPr="00265D1A">
        <w:rPr>
          <w:lang w:val="en-GB"/>
        </w:rPr>
        <w:t>conference</w:t>
      </w:r>
      <w:r>
        <w:rPr>
          <w:lang w:val="en-GB"/>
        </w:rPr>
        <w:t>)</w:t>
      </w:r>
      <w:r w:rsidRPr="00265D1A">
        <w:rPr>
          <w:lang w:val="en-GB"/>
        </w:rPr>
        <w:t xml:space="preserve"> interpreting </w:t>
      </w:r>
      <w:r>
        <w:rPr>
          <w:lang w:val="en-GB"/>
        </w:rPr>
        <w:t xml:space="preserve">and covers a variety of scenarios of </w:t>
      </w:r>
      <w:r w:rsidRPr="0030612A">
        <w:t xml:space="preserve">interpreting of a speaker </w:t>
      </w:r>
      <w:r w:rsidR="00505552" w:rsidRPr="00DD7D12">
        <w:t>at</w:t>
      </w:r>
      <w:r w:rsidRPr="0030612A">
        <w:t xml:space="preserve"> a different location from that of the interpreter, enabled by information and communication technology</w:t>
      </w:r>
      <w:r>
        <w:t>.</w:t>
      </w:r>
      <w:r w:rsidRPr="0030612A">
        <w:t xml:space="preserve"> </w:t>
      </w:r>
      <w:r>
        <w:t xml:space="preserve">The main aspect in these scenarios </w:t>
      </w:r>
      <w:r w:rsidRPr="00DD7D12">
        <w:t>is</w:t>
      </w:r>
      <w:r>
        <w:t xml:space="preserve"> that the </w:t>
      </w:r>
      <w:r>
        <w:rPr>
          <w:lang w:val="en-GB"/>
        </w:rPr>
        <w:t xml:space="preserve">interpreter is not </w:t>
      </w:r>
      <w:r>
        <w:rPr>
          <w:lang w:val="en-GB"/>
        </w:rPr>
        <w:lastRenderedPageBreak/>
        <w:t xml:space="preserve">physically present in the same room as all the other actors in the communicative event, thus not having a direct view of either the conference room and/or the speaker and/or the audience. </w:t>
      </w:r>
      <w:r w:rsidR="00C408E0">
        <w:rPr>
          <w:lang w:val="en-GB"/>
        </w:rPr>
        <w:t xml:space="preserve">To enable interpreters to </w:t>
      </w:r>
      <w:r>
        <w:rPr>
          <w:lang w:val="en-GB"/>
        </w:rPr>
        <w:t xml:space="preserve">do </w:t>
      </w:r>
      <w:r w:rsidRPr="00DD7D12">
        <w:rPr>
          <w:lang w:val="en-GB"/>
        </w:rPr>
        <w:t>their</w:t>
      </w:r>
      <w:r>
        <w:rPr>
          <w:lang w:val="en-GB"/>
        </w:rPr>
        <w:t xml:space="preserve"> job and deliver a quality service, some technical requirements need to be fulfilled. As we have seen before, different experiments have been carried out in order to identify the minimum technical requirements which are to be observed to assure </w:t>
      </w:r>
      <w:r w:rsidRPr="007B0B5E">
        <w:rPr>
          <w:lang w:val="en-GB"/>
        </w:rPr>
        <w:t>performance</w:t>
      </w:r>
      <w:r w:rsidR="007834A0">
        <w:rPr>
          <w:lang w:val="en-GB"/>
        </w:rPr>
        <w:t xml:space="preserve"> </w:t>
      </w:r>
      <w:r w:rsidR="007834A0" w:rsidRPr="00706634">
        <w:rPr>
          <w:lang w:val="en-GB"/>
        </w:rPr>
        <w:t>quality</w:t>
      </w:r>
      <w:r w:rsidRPr="007B0B5E">
        <w:rPr>
          <w:lang w:val="en-GB"/>
        </w:rPr>
        <w:t>.</w:t>
      </w:r>
    </w:p>
    <w:p w14:paraId="3577481E" w14:textId="338BADB4" w:rsidR="007D092F" w:rsidRDefault="007D092F" w:rsidP="007D092F">
      <w:pPr>
        <w:keepNext w:val="0"/>
        <w:spacing w:line="276" w:lineRule="auto"/>
        <w:rPr>
          <w:lang w:val="en-GB"/>
        </w:rPr>
      </w:pPr>
      <w:r w:rsidRPr="007B0B5E">
        <w:rPr>
          <w:lang w:val="en-GB"/>
        </w:rPr>
        <w:t>One of the first attempt</w:t>
      </w:r>
      <w:r w:rsidR="0016094F">
        <w:rPr>
          <w:lang w:val="en-GB"/>
        </w:rPr>
        <w:t>s</w:t>
      </w:r>
      <w:r w:rsidRPr="007B0B5E">
        <w:rPr>
          <w:lang w:val="en-GB"/>
        </w:rPr>
        <w:t xml:space="preserve"> to define minimal requirements for remote interpreting was the </w:t>
      </w:r>
      <w:r w:rsidRPr="007B0B5E">
        <w:rPr>
          <w:rFonts w:eastAsiaTheme="minorEastAsia" w:cs="Times New Roman"/>
          <w:i/>
          <w:iCs/>
          <w:color w:val="000000"/>
          <w:lang w:val="en-GB" w:eastAsia="de-DE" w:bidi="ar-SA"/>
        </w:rPr>
        <w:t xml:space="preserve">Code for the use of new technologies in conference interpreting </w:t>
      </w:r>
      <w:r>
        <w:rPr>
          <w:rFonts w:eastAsiaTheme="minorEastAsia" w:cs="Times New Roman"/>
          <w:iCs/>
          <w:color w:val="000000"/>
          <w:lang w:val="en-GB" w:eastAsia="de-DE" w:bidi="ar-SA"/>
        </w:rPr>
        <w:t>which was published by the International Association of Conference I</w:t>
      </w:r>
      <w:r w:rsidRPr="007B0B5E">
        <w:rPr>
          <w:rFonts w:eastAsiaTheme="minorEastAsia" w:cs="Times New Roman"/>
          <w:iCs/>
          <w:color w:val="000000"/>
          <w:lang w:val="en-GB" w:eastAsia="de-DE" w:bidi="ar-SA"/>
        </w:rPr>
        <w:t>nterpreters</w:t>
      </w:r>
      <w:r>
        <w:rPr>
          <w:rFonts w:eastAsiaTheme="minorEastAsia" w:cs="Times New Roman"/>
          <w:iCs/>
          <w:color w:val="000000"/>
          <w:lang w:val="en-GB" w:eastAsia="de-DE" w:bidi="ar-SA"/>
        </w:rPr>
        <w:t xml:space="preserve"> (</w:t>
      </w:r>
      <w:r w:rsidRPr="00346D21">
        <w:rPr>
          <w:rFonts w:eastAsiaTheme="minorEastAsia" w:cs="Times New Roman"/>
          <w:i/>
          <w:iCs/>
          <w:color w:val="000000"/>
          <w:lang w:val="en-GB" w:eastAsia="de-DE" w:bidi="ar-SA"/>
        </w:rPr>
        <w:t>AIIC</w:t>
      </w:r>
      <w:r>
        <w:rPr>
          <w:rFonts w:eastAsiaTheme="minorEastAsia" w:cs="Times New Roman"/>
          <w:iCs/>
          <w:color w:val="000000"/>
          <w:lang w:val="en-GB" w:eastAsia="de-DE" w:bidi="ar-SA"/>
        </w:rPr>
        <w:t>) in 2000 together with other national interpreter</w:t>
      </w:r>
      <w:r w:rsidR="007834A0">
        <w:rPr>
          <w:rFonts w:eastAsiaTheme="minorEastAsia" w:cs="Times New Roman"/>
          <w:iCs/>
          <w:color w:val="000000"/>
          <w:lang w:val="en-GB" w:eastAsia="de-DE" w:bidi="ar-SA"/>
        </w:rPr>
        <w:t>’</w:t>
      </w:r>
      <w:r w:rsidRPr="00DD7D12">
        <w:rPr>
          <w:rFonts w:eastAsiaTheme="minorEastAsia" w:cs="Times New Roman"/>
          <w:iCs/>
          <w:color w:val="000000"/>
          <w:lang w:val="en-GB" w:eastAsia="de-DE" w:bidi="ar-SA"/>
        </w:rPr>
        <w:t>s</w:t>
      </w:r>
      <w:r>
        <w:rPr>
          <w:rFonts w:eastAsiaTheme="minorEastAsia" w:cs="Times New Roman"/>
          <w:iCs/>
          <w:color w:val="000000"/>
          <w:lang w:val="en-GB" w:eastAsia="de-DE" w:bidi="ar-SA"/>
        </w:rPr>
        <w:t xml:space="preserve"> association, the European Parliament, the European Court of Justice and the joint conference and interpreting service of the European Union and the World Customs Organisation </w:t>
      </w:r>
      <w:r>
        <w:rPr>
          <w:lang w:val="en-GB"/>
        </w:rPr>
        <w:fldChar w:fldCharType="begin"/>
      </w:r>
      <w:r>
        <w:rPr>
          <w:lang w:val="en-GB"/>
        </w:rPr>
        <w:instrText xml:space="preserve"> ADDIN ZOTERO_ITEM CSL_CITATION {"citationID":"zaWDBT5i","properties":{"formattedCitation":"(Korak 2010:31)","plainCitation":"(Korak 2010:31)"},"citationItems":[{"id":95,"uris":["http://zotero.org/groups/1370841/items/7SC2UFQK"],"uri":["http://zotero.org/groups/1370841/items/7SC2UFQK"],"itemData":{"id":95,"type":"book","title":"Remote interpreting via skype: Anwendungsmöglichkeiten von VoIP-Software im Bereich Community Interpreting - Communicate everywhere?","publisher":"Frank &amp; Timme","publisher-place":"Berlin","event-place":"Berlin","ISBN":"978-3-86596-318-5","author":[{"family":"Korak","given":"Christina"}],"issued":{"date-parts":[["2010"]]}},"locator":"31"}],"schema":"https://github.com/citation-style-language/schema/raw/master/csl-citation.json"} </w:instrText>
      </w:r>
      <w:r>
        <w:rPr>
          <w:lang w:val="en-GB"/>
        </w:rPr>
        <w:fldChar w:fldCharType="separate"/>
      </w:r>
      <w:r>
        <w:rPr>
          <w:noProof/>
          <w:lang w:val="en-GB"/>
        </w:rPr>
        <w:t>(Korak 2010:31)</w:t>
      </w:r>
      <w:r>
        <w:rPr>
          <w:lang w:val="en-GB"/>
        </w:rPr>
        <w:fldChar w:fldCharType="end"/>
      </w:r>
      <w:r>
        <w:rPr>
          <w:lang w:val="en-GB"/>
        </w:rPr>
        <w:t>. Without going too much into detail, AIIC states that interpreters’ work conditions in remote setting</w:t>
      </w:r>
      <w:r w:rsidR="0016094F">
        <w:rPr>
          <w:lang w:val="en-GB"/>
        </w:rPr>
        <w:t>s</w:t>
      </w:r>
      <w:r>
        <w:rPr>
          <w:lang w:val="en-GB"/>
        </w:rPr>
        <w:t xml:space="preserve"> must comply with the requirements set out in ISO standards 2603 and 4043 (1998 editions, withdrawn in 2016 and replaced by a new set of ISO standards 2603, 4043, 20108 and 20109) which define the work environment of interpreters in mobile and permanent booths. Moreover, </w:t>
      </w:r>
      <w:r w:rsidR="007834A0">
        <w:rPr>
          <w:lang w:val="en-GB"/>
        </w:rPr>
        <w:t xml:space="preserve">the </w:t>
      </w:r>
      <w:r w:rsidRPr="00DD7D12">
        <w:rPr>
          <w:lang w:val="en-GB"/>
        </w:rPr>
        <w:t>following</w:t>
      </w:r>
      <w:r>
        <w:rPr>
          <w:lang w:val="en-GB"/>
        </w:rPr>
        <w:t xml:space="preserve"> requirements are to be fulfilled:</w:t>
      </w:r>
    </w:p>
    <w:p w14:paraId="3C166EC1" w14:textId="5311AE4D" w:rsidR="007D092F" w:rsidRDefault="007D092F" w:rsidP="007D092F">
      <w:pPr>
        <w:pStyle w:val="Listenabsatz"/>
        <w:keepNext w:val="0"/>
        <w:numPr>
          <w:ilvl w:val="0"/>
          <w:numId w:val="25"/>
        </w:numPr>
        <w:spacing w:line="276" w:lineRule="auto"/>
        <w:rPr>
          <w:lang w:val="en-GB"/>
        </w:rPr>
      </w:pPr>
      <w:r>
        <w:rPr>
          <w:lang w:val="en-GB"/>
        </w:rPr>
        <w:t>All frequencies between 125 and 12500 Hz are to be transmitted.</w:t>
      </w:r>
    </w:p>
    <w:p w14:paraId="43A3C35F" w14:textId="77777777" w:rsidR="007D092F" w:rsidRDefault="007D092F" w:rsidP="007D092F">
      <w:pPr>
        <w:pStyle w:val="Listenabsatz"/>
        <w:keepNext w:val="0"/>
        <w:numPr>
          <w:ilvl w:val="0"/>
          <w:numId w:val="25"/>
        </w:numPr>
        <w:spacing w:line="276" w:lineRule="auto"/>
        <w:rPr>
          <w:lang w:val="en-GB"/>
        </w:rPr>
      </w:pPr>
      <w:r>
        <w:rPr>
          <w:lang w:val="en-GB"/>
        </w:rPr>
        <w:t xml:space="preserve">Interpreters must receive high definition images of the speaker and other participants. </w:t>
      </w:r>
    </w:p>
    <w:p w14:paraId="7C8AE481" w14:textId="77777777" w:rsidR="007D092F" w:rsidRDefault="007D092F" w:rsidP="007D092F">
      <w:pPr>
        <w:pStyle w:val="Listenabsatz"/>
        <w:keepNext w:val="0"/>
        <w:numPr>
          <w:ilvl w:val="0"/>
          <w:numId w:val="25"/>
        </w:numPr>
        <w:spacing w:line="276" w:lineRule="auto"/>
        <w:rPr>
          <w:lang w:val="en-GB"/>
        </w:rPr>
      </w:pPr>
      <w:r>
        <w:rPr>
          <w:lang w:val="en-GB"/>
        </w:rPr>
        <w:t xml:space="preserve">The interpreter shall work no more than two hours per day </w:t>
      </w:r>
      <w:r>
        <w:rPr>
          <w:lang w:val="en-GB"/>
        </w:rPr>
        <w:fldChar w:fldCharType="begin"/>
      </w:r>
      <w:r>
        <w:rPr>
          <w:lang w:val="en-GB"/>
        </w:rPr>
        <w:instrText xml:space="preserve"> ADDIN ZOTERO_ITEM CSL_CITATION {"citationID":"bIRrv8Gj","properties":{"formattedCitation":"(AIIC 2000:2)","plainCitation":"(AIIC 2000:2)"},"citationItems":[{"id":84,"uris":["http://zotero.org/groups/1370841/items/ENN3BAAJ"],"uri":["http://zotero.org/groups/1370841/items/ENN3BAAJ"],"itemData":{"id":84,"type":"webpage","title":"Code for the use of new technologies in conference interpretation","URL":"http://www.staff.uni-mainz.de/fantinuo/class/files/cai/aiic_code_interpreting%20technologies.pdf","author":[{"literal":"AIIC"}],"issued":{"date-parts":[["2000"]]},"accessed":{"date-parts":[["2017",10,30]]}},"locator":"2"}],"schema":"https://github.com/citation-style-language/schema/raw/master/csl-citation.json"} </w:instrText>
      </w:r>
      <w:r>
        <w:rPr>
          <w:lang w:val="en-GB"/>
        </w:rPr>
        <w:fldChar w:fldCharType="separate"/>
      </w:r>
      <w:r>
        <w:rPr>
          <w:noProof/>
          <w:lang w:val="en-GB"/>
        </w:rPr>
        <w:t>(AIIC 2000:2)</w:t>
      </w:r>
      <w:r>
        <w:rPr>
          <w:lang w:val="en-GB"/>
        </w:rPr>
        <w:fldChar w:fldCharType="end"/>
      </w:r>
      <w:r>
        <w:rPr>
          <w:lang w:val="en-GB"/>
        </w:rPr>
        <w:t>.</w:t>
      </w:r>
    </w:p>
    <w:p w14:paraId="776D36A0" w14:textId="159EB88C" w:rsidR="007D092F" w:rsidRDefault="007D092F" w:rsidP="007D092F">
      <w:pPr>
        <w:keepNext w:val="0"/>
        <w:spacing w:line="276" w:lineRule="auto"/>
        <w:rPr>
          <w:lang w:val="en-GB"/>
        </w:rPr>
      </w:pPr>
      <w:r>
        <w:rPr>
          <w:lang w:val="en-GB"/>
        </w:rPr>
        <w:t xml:space="preserve">A more comprehensive study </w:t>
      </w:r>
      <w:r w:rsidR="0016094F">
        <w:rPr>
          <w:lang w:val="en-GB"/>
        </w:rPr>
        <w:t xml:space="preserve">commissioned by the European Commission </w:t>
      </w:r>
      <w:r>
        <w:rPr>
          <w:lang w:val="en-GB"/>
        </w:rPr>
        <w:t xml:space="preserve">was conducted in 2010 by the </w:t>
      </w:r>
      <w:proofErr w:type="spellStart"/>
      <w:r w:rsidRPr="002137C5">
        <w:rPr>
          <w:i/>
          <w:lang w:val="en-GB"/>
        </w:rPr>
        <w:t>Fraunhofer</w:t>
      </w:r>
      <w:proofErr w:type="spellEnd"/>
      <w:r w:rsidRPr="002137C5">
        <w:rPr>
          <w:i/>
          <w:lang w:val="en-GB"/>
        </w:rPr>
        <w:t xml:space="preserve"> </w:t>
      </w:r>
      <w:proofErr w:type="spellStart"/>
      <w:r w:rsidRPr="002137C5">
        <w:rPr>
          <w:i/>
          <w:lang w:val="en-GB"/>
        </w:rPr>
        <w:t>Institut</w:t>
      </w:r>
      <w:proofErr w:type="spellEnd"/>
      <w:r>
        <w:rPr>
          <w:lang w:val="en-GB"/>
        </w:rPr>
        <w:t xml:space="preserve"> to evaluate the minimal requirements of video and audio quality for simultaneous interpretation</w:t>
      </w:r>
      <w:r w:rsidR="00DA49A8">
        <w:rPr>
          <w:rStyle w:val="Funotenzeichen"/>
          <w:lang w:val="en-GB"/>
        </w:rPr>
        <w:footnoteReference w:id="10"/>
      </w:r>
      <w:r>
        <w:rPr>
          <w:lang w:val="en-GB"/>
        </w:rPr>
        <w:t xml:space="preserve">. During this study, conference </w:t>
      </w:r>
      <w:r>
        <w:rPr>
          <w:lang w:val="en-GB"/>
        </w:rPr>
        <w:lastRenderedPageBreak/>
        <w:t xml:space="preserve">interpreters were asked to evaluate different audio and video signals to </w:t>
      </w:r>
      <w:r w:rsidR="00555130">
        <w:rPr>
          <w:lang w:val="en-GB"/>
        </w:rPr>
        <w:t xml:space="preserve">assess </w:t>
      </w:r>
      <w:r>
        <w:rPr>
          <w:lang w:val="en-GB"/>
        </w:rPr>
        <w:t xml:space="preserve">the impact of </w:t>
      </w:r>
      <w:r w:rsidR="00555130">
        <w:rPr>
          <w:lang w:val="en-GB"/>
        </w:rPr>
        <w:t xml:space="preserve">transmission </w:t>
      </w:r>
      <w:r>
        <w:rPr>
          <w:lang w:val="en-GB"/>
        </w:rPr>
        <w:t>quality on their performance. The result of the study is a guideline which states that:</w:t>
      </w:r>
    </w:p>
    <w:p w14:paraId="33D58B71" w14:textId="4F88951A" w:rsidR="007D092F" w:rsidRDefault="007D092F" w:rsidP="007D092F">
      <w:pPr>
        <w:pStyle w:val="Listenabsatz"/>
        <w:keepNext w:val="0"/>
        <w:numPr>
          <w:ilvl w:val="0"/>
          <w:numId w:val="26"/>
        </w:numPr>
        <w:spacing w:line="276" w:lineRule="auto"/>
        <w:rPr>
          <w:lang w:val="en-GB"/>
        </w:rPr>
      </w:pPr>
      <w:r>
        <w:rPr>
          <w:lang w:val="en-GB"/>
        </w:rPr>
        <w:t>All frequencies between 125 and 12500 Hz must be transmitted, although frequencies starting at 75 Hz should also be included in the range</w:t>
      </w:r>
    </w:p>
    <w:p w14:paraId="22533682" w14:textId="77777777" w:rsidR="007D092F" w:rsidRDefault="007D092F" w:rsidP="007D092F">
      <w:pPr>
        <w:pStyle w:val="Listenabsatz"/>
        <w:keepNext w:val="0"/>
        <w:numPr>
          <w:ilvl w:val="0"/>
          <w:numId w:val="26"/>
        </w:numPr>
        <w:spacing w:line="276" w:lineRule="auto"/>
        <w:rPr>
          <w:lang w:val="en-GB"/>
        </w:rPr>
      </w:pPr>
      <w:r>
        <w:rPr>
          <w:lang w:val="en-GB"/>
        </w:rPr>
        <w:t>Video quality should be at least 1280x720 at 50 Hz with a ratio of 16:9</w:t>
      </w:r>
    </w:p>
    <w:p w14:paraId="6D5EE580" w14:textId="179BA048" w:rsidR="007D092F" w:rsidRDefault="007D092F" w:rsidP="007D092F">
      <w:pPr>
        <w:pStyle w:val="Listenabsatz"/>
        <w:keepNext w:val="0"/>
        <w:numPr>
          <w:ilvl w:val="0"/>
          <w:numId w:val="26"/>
        </w:numPr>
        <w:spacing w:line="276" w:lineRule="auto"/>
        <w:rPr>
          <w:lang w:val="en-GB"/>
        </w:rPr>
      </w:pPr>
      <w:r>
        <w:rPr>
          <w:lang w:val="en-GB"/>
        </w:rPr>
        <w:t>Audio must be synchronized (lip synchronisation) with the video track with a maxim</w:t>
      </w:r>
      <w:r w:rsidR="007834A0">
        <w:rPr>
          <w:lang w:val="en-GB"/>
        </w:rPr>
        <w:t>um</w:t>
      </w:r>
      <w:r>
        <w:rPr>
          <w:lang w:val="en-GB"/>
        </w:rPr>
        <w:t xml:space="preserve"> value of -25 </w:t>
      </w:r>
      <w:proofErr w:type="spellStart"/>
      <w:r>
        <w:rPr>
          <w:lang w:val="en-GB"/>
        </w:rPr>
        <w:t>ms</w:t>
      </w:r>
      <w:proofErr w:type="spellEnd"/>
      <w:r>
        <w:rPr>
          <w:lang w:val="en-GB"/>
        </w:rPr>
        <w:t xml:space="preserve"> </w:t>
      </w:r>
      <w:r w:rsidR="00340077">
        <w:rPr>
          <w:lang w:val="en-GB"/>
        </w:rPr>
        <w:t xml:space="preserve">or </w:t>
      </w:r>
      <w:r>
        <w:rPr>
          <w:lang w:val="en-GB"/>
        </w:rPr>
        <w:t xml:space="preserve">+95 </w:t>
      </w:r>
      <w:proofErr w:type="spellStart"/>
      <w:r>
        <w:rPr>
          <w:lang w:val="en-GB"/>
        </w:rPr>
        <w:t>ms</w:t>
      </w:r>
      <w:proofErr w:type="spellEnd"/>
    </w:p>
    <w:p w14:paraId="6C975C41" w14:textId="77777777" w:rsidR="007D092F" w:rsidRDefault="007D092F" w:rsidP="007D092F">
      <w:pPr>
        <w:keepNext w:val="0"/>
        <w:spacing w:line="276" w:lineRule="auto"/>
        <w:rPr>
          <w:lang w:val="en-GB"/>
        </w:rPr>
      </w:pPr>
      <w:r>
        <w:rPr>
          <w:lang w:val="en-GB"/>
        </w:rPr>
        <w:t xml:space="preserve">The work of the </w:t>
      </w:r>
      <w:proofErr w:type="spellStart"/>
      <w:r w:rsidRPr="00E73F9E">
        <w:rPr>
          <w:i/>
          <w:lang w:val="en-GB"/>
        </w:rPr>
        <w:t>Fraunhofer</w:t>
      </w:r>
      <w:proofErr w:type="spellEnd"/>
      <w:r w:rsidRPr="00E73F9E">
        <w:rPr>
          <w:i/>
          <w:lang w:val="en-GB"/>
        </w:rPr>
        <w:t xml:space="preserve"> </w:t>
      </w:r>
      <w:proofErr w:type="spellStart"/>
      <w:r w:rsidRPr="00E73F9E">
        <w:rPr>
          <w:i/>
          <w:lang w:val="en-GB"/>
        </w:rPr>
        <w:t>Institut</w:t>
      </w:r>
      <w:proofErr w:type="spellEnd"/>
      <w:r>
        <w:rPr>
          <w:lang w:val="en-GB"/>
        </w:rPr>
        <w:t xml:space="preserve"> was used as a starting point to draft the new ISO Standards 20109 “</w:t>
      </w:r>
      <w:r w:rsidRPr="00746EFA">
        <w:rPr>
          <w:rFonts w:eastAsiaTheme="minorEastAsia" w:cs="Times New Roman"/>
          <w:i/>
          <w:iCs/>
          <w:color w:val="000000"/>
          <w:lang w:eastAsia="de-DE" w:bidi="ar-SA"/>
        </w:rPr>
        <w:t xml:space="preserve">Simultaneous interpreting - </w:t>
      </w:r>
      <w:r>
        <w:rPr>
          <w:rFonts w:eastAsiaTheme="minorEastAsia" w:cs="Times New Roman"/>
          <w:i/>
          <w:iCs/>
          <w:color w:val="000000"/>
          <w:lang w:eastAsia="de-DE" w:bidi="ar-SA"/>
        </w:rPr>
        <w:t>Equipmen</w:t>
      </w:r>
      <w:r w:rsidRPr="00746EFA">
        <w:rPr>
          <w:rFonts w:eastAsiaTheme="minorEastAsia" w:cs="Times New Roman"/>
          <w:i/>
          <w:iCs/>
          <w:color w:val="000000"/>
          <w:lang w:eastAsia="de-DE" w:bidi="ar-SA"/>
        </w:rPr>
        <w:t xml:space="preserve">t – </w:t>
      </w:r>
      <w:proofErr w:type="gramStart"/>
      <w:r w:rsidRPr="00746EFA">
        <w:rPr>
          <w:rFonts w:eastAsiaTheme="minorEastAsia" w:cs="Times New Roman"/>
          <w:i/>
          <w:iCs/>
          <w:color w:val="000000"/>
          <w:lang w:eastAsia="de-DE" w:bidi="ar-SA"/>
        </w:rPr>
        <w:t>Requirements“</w:t>
      </w:r>
      <w:r>
        <w:rPr>
          <w:lang w:val="en-GB"/>
        </w:rPr>
        <w:t xml:space="preserve"> and</w:t>
      </w:r>
      <w:proofErr w:type="gramEnd"/>
      <w:r>
        <w:rPr>
          <w:lang w:val="en-GB"/>
        </w:rPr>
        <w:t xml:space="preserve"> 20108 “</w:t>
      </w:r>
      <w:r w:rsidRPr="00746EFA">
        <w:rPr>
          <w:rFonts w:eastAsiaTheme="minorEastAsia" w:cs="Times New Roman"/>
          <w:i/>
          <w:iCs/>
          <w:color w:val="000000"/>
          <w:lang w:eastAsia="de-DE" w:bidi="ar-SA"/>
        </w:rPr>
        <w:t>Simultaneous interpreting - Quality and transmission of sound and image input – Requirements“</w:t>
      </w:r>
      <w:r>
        <w:rPr>
          <w:lang w:val="en-GB"/>
        </w:rPr>
        <w:t>, which not only raised the minimum requirements, but also added new ones concerning sound and image transmission:</w:t>
      </w:r>
    </w:p>
    <w:p w14:paraId="05BB1417" w14:textId="406360CE" w:rsidR="007D092F" w:rsidRDefault="007D092F" w:rsidP="007D092F">
      <w:pPr>
        <w:pStyle w:val="Listenabsatz"/>
        <w:keepNext w:val="0"/>
        <w:numPr>
          <w:ilvl w:val="0"/>
          <w:numId w:val="27"/>
        </w:numPr>
        <w:spacing w:line="276" w:lineRule="auto"/>
        <w:rPr>
          <w:lang w:val="en-GB"/>
        </w:rPr>
      </w:pPr>
      <w:r w:rsidRPr="009D0D73">
        <w:rPr>
          <w:lang w:val="en-GB"/>
        </w:rPr>
        <w:t xml:space="preserve">All frequencies between 125 and 15000 Hz </w:t>
      </w:r>
      <w:r>
        <w:rPr>
          <w:lang w:val="en-GB"/>
        </w:rPr>
        <w:t xml:space="preserve">+/- 3dB </w:t>
      </w:r>
      <w:r w:rsidRPr="009D0D73">
        <w:rPr>
          <w:lang w:val="en-GB"/>
        </w:rPr>
        <w:t>must be transmitted</w:t>
      </w:r>
      <w:r>
        <w:rPr>
          <w:lang w:val="en-GB"/>
        </w:rPr>
        <w:t xml:space="preserve"> </w:t>
      </w:r>
      <w:r>
        <w:rPr>
          <w:lang w:val="en-GB"/>
        </w:rPr>
        <w:fldChar w:fldCharType="begin"/>
      </w:r>
      <w:r>
        <w:rPr>
          <w:lang w:val="en-GB"/>
        </w:rPr>
        <w:instrText xml:space="preserve"> ADDIN ZOTERO_ITEM CSL_CITATION {"citationID":"QvTstZSN","properties":{"formattedCitation":"(2017a:3)","plainCitation":"(2017a:3)"},"citationItems":[{"id":100,"uris":["http://zotero.org/groups/1370841/items/THW4S29Q"],"uri":["http://zotero.org/groups/1370841/items/THW4S29Q"],"itemData":{"id":100,"type":"patent","title":"ISO-Standard 20109: Simultaneous interpreting - Equipment - Requirements","issued":{"date-parts":[["2017"]]}},"locator":"3"}],"schema":"https://github.com/citation-style-language/schema/raw/master/csl-citation.json"} </w:instrText>
      </w:r>
      <w:r>
        <w:rPr>
          <w:lang w:val="en-GB"/>
        </w:rPr>
        <w:fldChar w:fldCharType="separate"/>
      </w:r>
      <w:r>
        <w:rPr>
          <w:noProof/>
          <w:lang w:val="en-GB"/>
        </w:rPr>
        <w:t>(201</w:t>
      </w:r>
      <w:r w:rsidR="002C7BEA">
        <w:rPr>
          <w:noProof/>
          <w:lang w:val="en-GB"/>
        </w:rPr>
        <w:t>6d</w:t>
      </w:r>
      <w:r>
        <w:rPr>
          <w:noProof/>
          <w:lang w:val="en-GB"/>
        </w:rPr>
        <w:t>:3)</w:t>
      </w:r>
      <w:r>
        <w:rPr>
          <w:lang w:val="en-GB"/>
        </w:rPr>
        <w:fldChar w:fldCharType="end"/>
      </w:r>
      <w:r>
        <w:rPr>
          <w:lang w:val="en-GB"/>
        </w:rPr>
        <w:t>.</w:t>
      </w:r>
    </w:p>
    <w:p w14:paraId="74FE6E2D" w14:textId="77777777" w:rsidR="007D092F" w:rsidRDefault="007D092F" w:rsidP="007D092F">
      <w:pPr>
        <w:pStyle w:val="Listenabsatz"/>
        <w:keepNext w:val="0"/>
        <w:numPr>
          <w:ilvl w:val="0"/>
          <w:numId w:val="27"/>
        </w:numPr>
        <w:spacing w:line="276" w:lineRule="auto"/>
        <w:rPr>
          <w:lang w:val="en-GB"/>
        </w:rPr>
      </w:pPr>
      <w:r>
        <w:rPr>
          <w:lang w:val="en-GB"/>
        </w:rPr>
        <w:t>Image quality must be good enough to avoid blurring and freezing of the video.</w:t>
      </w:r>
      <w:r w:rsidRPr="00B40846">
        <w:rPr>
          <w:rStyle w:val="Funotenzeichen"/>
        </w:rPr>
        <w:footnoteReference w:id="11"/>
      </w:r>
    </w:p>
    <w:p w14:paraId="5FD59A8C" w14:textId="77777777" w:rsidR="007D092F" w:rsidRDefault="007D092F" w:rsidP="007D092F">
      <w:pPr>
        <w:pStyle w:val="Listenabsatz"/>
        <w:keepNext w:val="0"/>
        <w:numPr>
          <w:ilvl w:val="0"/>
          <w:numId w:val="27"/>
        </w:numPr>
        <w:spacing w:line="276" w:lineRule="auto"/>
        <w:rPr>
          <w:lang w:val="en-GB"/>
        </w:rPr>
      </w:pPr>
      <w:r>
        <w:rPr>
          <w:lang w:val="en-GB"/>
        </w:rPr>
        <w:t xml:space="preserve">Audio must be synchronised with the images with a maximum delay of 45 </w:t>
      </w:r>
      <w:proofErr w:type="spellStart"/>
      <w:r>
        <w:rPr>
          <w:lang w:val="en-GB"/>
        </w:rPr>
        <w:t>ms</w:t>
      </w:r>
      <w:proofErr w:type="spellEnd"/>
      <w:r>
        <w:rPr>
          <w:lang w:val="en-GB"/>
        </w:rPr>
        <w:t xml:space="preserve"> or advance of 125 </w:t>
      </w:r>
      <w:proofErr w:type="spellStart"/>
      <w:r>
        <w:rPr>
          <w:lang w:val="en-GB"/>
        </w:rPr>
        <w:t>ms</w:t>
      </w:r>
      <w:proofErr w:type="spellEnd"/>
      <w:r>
        <w:rPr>
          <w:lang w:val="en-GB"/>
        </w:rPr>
        <w:t>.</w:t>
      </w:r>
    </w:p>
    <w:p w14:paraId="2096E3C6" w14:textId="3F859168" w:rsidR="007D092F" w:rsidRPr="009D0D73" w:rsidRDefault="007D092F" w:rsidP="007D092F">
      <w:pPr>
        <w:pStyle w:val="Listenabsatz"/>
        <w:keepNext w:val="0"/>
        <w:numPr>
          <w:ilvl w:val="0"/>
          <w:numId w:val="27"/>
        </w:numPr>
        <w:spacing w:line="276" w:lineRule="auto"/>
        <w:rPr>
          <w:lang w:val="en-GB"/>
        </w:rPr>
      </w:pPr>
      <w:r>
        <w:rPr>
          <w:lang w:val="en-GB"/>
        </w:rPr>
        <w:lastRenderedPageBreak/>
        <w:t xml:space="preserve">Latency (from the source to the interpreters) must be lower than 500 </w:t>
      </w:r>
      <w:proofErr w:type="spellStart"/>
      <w:r>
        <w:rPr>
          <w:lang w:val="en-GB"/>
        </w:rPr>
        <w:t>ms</w:t>
      </w:r>
      <w:proofErr w:type="spellEnd"/>
      <w:r>
        <w:rPr>
          <w:lang w:val="en-GB"/>
        </w:rPr>
        <w:t xml:space="preserve"> </w:t>
      </w:r>
      <w:r>
        <w:rPr>
          <w:lang w:val="en-GB"/>
        </w:rPr>
        <w:fldChar w:fldCharType="begin"/>
      </w:r>
      <w:r>
        <w:rPr>
          <w:lang w:val="en-GB"/>
        </w:rPr>
        <w:instrText xml:space="preserve"> ADDIN ZOTERO_ITEM CSL_CITATION {"citationID":"Lh8ibrLt","properties":{"formattedCitation":"{\\rtf (2017b:7\\uc0\\u8211{}8)}","plainCitation":"(2017b:7–8)"},"citationItems":[{"id":133,"uris":["http://zotero.org/groups/1370841/items/56TY6R86"],"uri":["http://zotero.org/groups/1370841/items/56TY6R86"],"itemData":{"id":133,"type":"patent","title":"ISO-Standard 20108: Simultaneous interpreting - Quality and transmission of sound and image input - Requirements","issued":{"date-parts":[["2017"]]}},"locator":"7 - 8"}],"schema":"https://github.com/citation-style-language/schema/raw/master/csl-citation.json"} </w:instrText>
      </w:r>
      <w:r>
        <w:rPr>
          <w:lang w:val="en-GB"/>
        </w:rPr>
        <w:fldChar w:fldCharType="separate"/>
      </w:r>
      <w:r w:rsidRPr="007F404C">
        <w:rPr>
          <w:rFonts w:eastAsia="Times New Roman" w:cs="Times New Roman"/>
        </w:rPr>
        <w:t>(2017:7</w:t>
      </w:r>
      <w:r w:rsidRPr="000942B5">
        <w:rPr>
          <w:rFonts w:eastAsia="Times New Roman" w:cs="Times New Roman"/>
        </w:rPr>
        <w:t>–8)</w:t>
      </w:r>
      <w:r>
        <w:rPr>
          <w:lang w:val="en-GB"/>
        </w:rPr>
        <w:fldChar w:fldCharType="end"/>
      </w:r>
      <w:r>
        <w:rPr>
          <w:lang w:val="en-GB"/>
        </w:rPr>
        <w:t>.</w:t>
      </w:r>
    </w:p>
    <w:p w14:paraId="57ACE085" w14:textId="77777777" w:rsidR="007D092F" w:rsidRPr="00265D1A" w:rsidRDefault="007D092F" w:rsidP="007D092F">
      <w:pPr>
        <w:keepNext w:val="0"/>
        <w:spacing w:line="276" w:lineRule="auto"/>
        <w:rPr>
          <w:lang w:val="en-GB"/>
        </w:rPr>
      </w:pPr>
    </w:p>
    <w:p w14:paraId="1E2E33FF" w14:textId="77777777" w:rsidR="007D092F" w:rsidRDefault="007D092F" w:rsidP="007D092F">
      <w:pPr>
        <w:pStyle w:val="lsSection1"/>
        <w:rPr>
          <w:lang w:val="en-GB"/>
        </w:rPr>
      </w:pPr>
      <w:r w:rsidRPr="00265D1A">
        <w:rPr>
          <w:lang w:val="en-GB"/>
        </w:rPr>
        <w:t>Future workspace</w:t>
      </w:r>
    </w:p>
    <w:p w14:paraId="6D8D83C4" w14:textId="28B63AF9" w:rsidR="007D092F" w:rsidRPr="00D93DF9" w:rsidRDefault="007D092F" w:rsidP="007D092F">
      <w:pPr>
        <w:rPr>
          <w:lang w:val="en-GB"/>
        </w:rPr>
      </w:pPr>
      <w:r>
        <w:rPr>
          <w:lang w:val="en-GB"/>
        </w:rPr>
        <w:t>Based on the technical parameters exposed in chapter</w:t>
      </w:r>
      <w:r w:rsidR="00A0246A">
        <w:rPr>
          <w:lang w:val="en-GB"/>
        </w:rPr>
        <w:t xml:space="preserve"> 5</w:t>
      </w:r>
      <w:r>
        <w:rPr>
          <w:lang w:val="en-GB"/>
        </w:rPr>
        <w:t>, the authors started a</w:t>
      </w:r>
      <w:r w:rsidR="00F6628B">
        <w:rPr>
          <w:lang w:val="en-GB"/>
        </w:rPr>
        <w:t>n experimental</w:t>
      </w:r>
      <w:r>
        <w:rPr>
          <w:lang w:val="en-GB"/>
        </w:rPr>
        <w:t xml:space="preserve"> research project with the objective of modelling a future workspace for conference interpreters while performing remotely in simultaneous mode.</w:t>
      </w:r>
      <w:r w:rsidR="00A966C4">
        <w:rPr>
          <w:rStyle w:val="Funotenzeichen"/>
          <w:lang w:val="en-GB"/>
        </w:rPr>
        <w:footnoteReference w:id="12"/>
      </w:r>
      <w:r>
        <w:rPr>
          <w:lang w:val="en-GB"/>
        </w:rPr>
        <w:t xml:space="preserve"> </w:t>
      </w:r>
      <w:r w:rsidR="001A1F78">
        <w:rPr>
          <w:lang w:val="en-GB"/>
        </w:rPr>
        <w:t xml:space="preserve">For these purposes, the framework that was chosen for the experimental study was based on a standard working environment </w:t>
      </w:r>
      <w:r w:rsidR="007E719C">
        <w:rPr>
          <w:lang w:val="en-GB"/>
        </w:rPr>
        <w:t>for</w:t>
      </w:r>
      <w:r w:rsidR="001A1F78">
        <w:rPr>
          <w:lang w:val="en-GB"/>
        </w:rPr>
        <w:t xml:space="preserve"> conference interpreters, including</w:t>
      </w:r>
      <w:r w:rsidR="007E719C">
        <w:rPr>
          <w:lang w:val="en-GB"/>
        </w:rPr>
        <w:t>, amongst others,</w:t>
      </w:r>
      <w:r w:rsidR="001A1F78">
        <w:rPr>
          <w:lang w:val="en-GB"/>
        </w:rPr>
        <w:t xml:space="preserve"> a soundproof simultaneous interpreting booth</w:t>
      </w:r>
      <w:r w:rsidR="007E719C">
        <w:rPr>
          <w:lang w:val="en-GB"/>
        </w:rPr>
        <w:t xml:space="preserve"> and</w:t>
      </w:r>
      <w:r w:rsidR="001A1F78">
        <w:rPr>
          <w:lang w:val="en-GB"/>
        </w:rPr>
        <w:t xml:space="preserve"> a hardware interpreter’s console as audio/video interface</w:t>
      </w:r>
      <w:r w:rsidR="007E719C">
        <w:rPr>
          <w:lang w:val="en-GB"/>
        </w:rPr>
        <w:t xml:space="preserve">. Apart of these technical aspects, the experimental setting was also </w:t>
      </w:r>
      <w:r w:rsidR="00546BDC">
        <w:rPr>
          <w:lang w:val="en-GB"/>
        </w:rPr>
        <w:t>characterized</w:t>
      </w:r>
      <w:r w:rsidR="007E719C">
        <w:rPr>
          <w:lang w:val="en-GB"/>
        </w:rPr>
        <w:t xml:space="preserve"> by </w:t>
      </w:r>
      <w:r w:rsidR="00BF58F4">
        <w:rPr>
          <w:lang w:val="en-GB"/>
        </w:rPr>
        <w:t xml:space="preserve">some </w:t>
      </w:r>
      <w:r w:rsidR="00546BDC">
        <w:rPr>
          <w:lang w:val="en-GB"/>
        </w:rPr>
        <w:t>specific</w:t>
      </w:r>
      <w:r w:rsidR="00BF58F4">
        <w:rPr>
          <w:lang w:val="en-GB"/>
        </w:rPr>
        <w:t xml:space="preserve"> markers </w:t>
      </w:r>
      <w:r w:rsidR="00C439F6">
        <w:rPr>
          <w:lang w:val="en-GB"/>
        </w:rPr>
        <w:t>in terms of interactivity and communication patterns</w:t>
      </w:r>
      <w:r w:rsidR="00CB2ACF">
        <w:rPr>
          <w:lang w:val="en-GB"/>
        </w:rPr>
        <w:t>,</w:t>
      </w:r>
      <w:r w:rsidR="00C439F6">
        <w:rPr>
          <w:lang w:val="en-GB"/>
        </w:rPr>
        <w:t xml:space="preserve"> generally assigned to conference interpreting in literature</w:t>
      </w:r>
      <w:r w:rsidR="001A1F78">
        <w:rPr>
          <w:lang w:val="en-GB"/>
        </w:rPr>
        <w:t xml:space="preserve">, </w:t>
      </w:r>
      <w:r w:rsidR="00BF58F4">
        <w:rPr>
          <w:lang w:val="en-GB"/>
        </w:rPr>
        <w:t xml:space="preserve">such as </w:t>
      </w:r>
      <w:r w:rsidR="0065637E">
        <w:rPr>
          <w:lang w:val="en-GB"/>
        </w:rPr>
        <w:t xml:space="preserve">a mostly </w:t>
      </w:r>
      <w:proofErr w:type="spellStart"/>
      <w:r w:rsidR="0065637E">
        <w:rPr>
          <w:lang w:val="en-GB"/>
        </w:rPr>
        <w:t>monological</w:t>
      </w:r>
      <w:proofErr w:type="spellEnd"/>
      <w:r w:rsidR="0065637E">
        <w:rPr>
          <w:lang w:val="en-GB"/>
        </w:rPr>
        <w:t xml:space="preserve"> discourse</w:t>
      </w:r>
      <w:r w:rsidR="00C439F6">
        <w:rPr>
          <w:lang w:val="en-GB"/>
        </w:rPr>
        <w:t xml:space="preserve"> pattern</w:t>
      </w:r>
      <w:r w:rsidR="0065637E">
        <w:rPr>
          <w:lang w:val="en-GB"/>
        </w:rPr>
        <w:t xml:space="preserve">, interpreting into one language, no possibility </w:t>
      </w:r>
      <w:r w:rsidR="00C439F6">
        <w:rPr>
          <w:lang w:val="en-GB"/>
        </w:rPr>
        <w:t xml:space="preserve">for interaction with the speaker during his intervention, </w:t>
      </w:r>
      <w:r w:rsidR="001A1F78">
        <w:rPr>
          <w:lang w:val="en-GB"/>
        </w:rPr>
        <w:t xml:space="preserve">a symmetric communicative setting with </w:t>
      </w:r>
      <w:r w:rsidR="001E7C48">
        <w:rPr>
          <w:lang w:val="en-GB"/>
        </w:rPr>
        <w:t xml:space="preserve">speakers on the same educational level, </w:t>
      </w:r>
      <w:r w:rsidR="00C439F6">
        <w:rPr>
          <w:lang w:val="en-GB"/>
        </w:rPr>
        <w:t>the same linguistic code used by both speakers, and no variation of sp</w:t>
      </w:r>
      <w:r w:rsidR="008534DF">
        <w:rPr>
          <w:lang w:val="en-GB"/>
        </w:rPr>
        <w:t xml:space="preserve">eaker’s registers </w:t>
      </w:r>
      <w:r w:rsidR="008534DF" w:rsidRPr="00DA49A8">
        <w:rPr>
          <w:lang w:val="en-GB"/>
        </w:rPr>
        <w:t>(</w:t>
      </w:r>
      <w:proofErr w:type="spellStart"/>
      <w:r w:rsidR="008534DF" w:rsidRPr="00DA49A8">
        <w:rPr>
          <w:lang w:val="en-GB"/>
        </w:rPr>
        <w:t>Angelelli</w:t>
      </w:r>
      <w:proofErr w:type="spellEnd"/>
      <w:r w:rsidR="008534DF" w:rsidRPr="00DA49A8">
        <w:rPr>
          <w:lang w:val="en-GB"/>
        </w:rPr>
        <w:t xml:space="preserve"> 20</w:t>
      </w:r>
      <w:r w:rsidR="008534DF" w:rsidRPr="00BC6FAD">
        <w:rPr>
          <w:lang w:val="en-GB"/>
        </w:rPr>
        <w:t>0</w:t>
      </w:r>
      <w:r w:rsidR="00F86C49" w:rsidRPr="00BC6FAD">
        <w:rPr>
          <w:lang w:val="en-GB"/>
        </w:rPr>
        <w:t>0</w:t>
      </w:r>
      <w:r w:rsidR="008534DF" w:rsidRPr="00BC6FAD">
        <w:rPr>
          <w:lang w:val="en-GB"/>
        </w:rPr>
        <w:t>:</w:t>
      </w:r>
      <w:r w:rsidR="008A44A6" w:rsidRPr="00393852">
        <w:rPr>
          <w:lang w:val="en-GB"/>
        </w:rPr>
        <w:t>582-583</w:t>
      </w:r>
      <w:r w:rsidR="00CB2ACF" w:rsidRPr="005C62B6">
        <w:rPr>
          <w:lang w:val="en-GB"/>
        </w:rPr>
        <w:t>)</w:t>
      </w:r>
      <w:r w:rsidR="001E7C48">
        <w:rPr>
          <w:lang w:val="en-GB"/>
        </w:rPr>
        <w:t xml:space="preserve">. </w:t>
      </w:r>
      <w:r w:rsidR="00A10BCC">
        <w:rPr>
          <w:lang w:val="en-GB"/>
        </w:rPr>
        <w:t>All tested scenarios</w:t>
      </w:r>
      <w:r w:rsidR="003A3E20">
        <w:rPr>
          <w:lang w:val="en-GB"/>
        </w:rPr>
        <w:t xml:space="preserve"> in th</w:t>
      </w:r>
      <w:r w:rsidR="001A1F78">
        <w:rPr>
          <w:lang w:val="en-GB"/>
        </w:rPr>
        <w:t xml:space="preserve">e </w:t>
      </w:r>
      <w:r w:rsidR="003A3E20">
        <w:rPr>
          <w:lang w:val="en-GB"/>
        </w:rPr>
        <w:t xml:space="preserve">experiment were designed </w:t>
      </w:r>
      <w:r w:rsidR="001A1F78">
        <w:rPr>
          <w:lang w:val="en-GB"/>
        </w:rPr>
        <w:t xml:space="preserve">with a view </w:t>
      </w:r>
      <w:r w:rsidR="003A3E20">
        <w:rPr>
          <w:lang w:val="en-GB"/>
        </w:rPr>
        <w:t xml:space="preserve">to </w:t>
      </w:r>
      <w:r w:rsidR="001A1F78">
        <w:rPr>
          <w:lang w:val="en-GB"/>
        </w:rPr>
        <w:t xml:space="preserve">possible </w:t>
      </w:r>
      <w:r w:rsidR="003A3E20">
        <w:rPr>
          <w:lang w:val="en-GB"/>
        </w:rPr>
        <w:t>implement</w:t>
      </w:r>
      <w:r w:rsidR="001A1F78">
        <w:rPr>
          <w:lang w:val="en-GB"/>
        </w:rPr>
        <w:t xml:space="preserve">ation </w:t>
      </w:r>
      <w:r w:rsidR="003A3E20">
        <w:rPr>
          <w:lang w:val="en-GB"/>
        </w:rPr>
        <w:t xml:space="preserve">in </w:t>
      </w:r>
      <w:r w:rsidR="001A1F78">
        <w:rPr>
          <w:lang w:val="en-GB"/>
        </w:rPr>
        <w:t xml:space="preserve">conference </w:t>
      </w:r>
      <w:r w:rsidR="003A3E20">
        <w:rPr>
          <w:lang w:val="en-GB"/>
        </w:rPr>
        <w:t xml:space="preserve">interpreting </w:t>
      </w:r>
      <w:r w:rsidR="001A1F78">
        <w:rPr>
          <w:lang w:val="en-GB"/>
        </w:rPr>
        <w:t>“</w:t>
      </w:r>
      <w:r w:rsidR="003A3E20">
        <w:rPr>
          <w:lang w:val="en-GB"/>
        </w:rPr>
        <w:t>hubs”</w:t>
      </w:r>
      <w:r w:rsidR="001A1F78">
        <w:rPr>
          <w:lang w:val="en-GB"/>
        </w:rPr>
        <w:t xml:space="preserve"> with a basic technical setup similar to the one that can usually be found at conference venues</w:t>
      </w:r>
      <w:r w:rsidR="008A5D0D">
        <w:rPr>
          <w:lang w:val="en-GB"/>
        </w:rPr>
        <w:t>.</w:t>
      </w:r>
    </w:p>
    <w:p w14:paraId="6904F701" w14:textId="77777777" w:rsidR="007D092F" w:rsidRPr="00265D1A" w:rsidRDefault="007D092F" w:rsidP="00A625ED">
      <w:pPr>
        <w:pStyle w:val="lsSection2"/>
        <w:rPr>
          <w:lang w:val="en-GB"/>
        </w:rPr>
      </w:pPr>
      <w:r>
        <w:rPr>
          <w:lang w:val="en-GB"/>
        </w:rPr>
        <w:t>The Experiment</w:t>
      </w:r>
    </w:p>
    <w:p w14:paraId="7E84C47D" w14:textId="77777777" w:rsidR="007D092F" w:rsidRPr="00265D1A" w:rsidRDefault="007D092F" w:rsidP="007D092F">
      <w:pPr>
        <w:rPr>
          <w:lang w:val="en-GB"/>
        </w:rPr>
      </w:pPr>
    </w:p>
    <w:p w14:paraId="5FF40904" w14:textId="77777777" w:rsidR="0019139C" w:rsidRDefault="007D092F" w:rsidP="007D092F">
      <w:pPr>
        <w:rPr>
          <w:lang w:val="en-GB"/>
        </w:rPr>
      </w:pPr>
      <w:r w:rsidRPr="00265D1A">
        <w:rPr>
          <w:lang w:val="en-GB"/>
        </w:rPr>
        <w:t xml:space="preserve">The experiment took place in Düsseldorf in collaboration with PCS Professional Conference System GmbH. The aim of this experiment was to test three different remote interpreting settings: </w:t>
      </w:r>
    </w:p>
    <w:p w14:paraId="03B220A8" w14:textId="13F8B252" w:rsidR="0019139C" w:rsidRDefault="0019139C" w:rsidP="007D092F">
      <w:pPr>
        <w:rPr>
          <w:lang w:val="en-GB"/>
        </w:rPr>
      </w:pPr>
      <w:r>
        <w:rPr>
          <w:lang w:val="en-GB"/>
        </w:rPr>
        <w:t xml:space="preserve">- </w:t>
      </w:r>
      <w:r w:rsidR="007D092F" w:rsidRPr="00265D1A">
        <w:rPr>
          <w:lang w:val="en-GB"/>
        </w:rPr>
        <w:t xml:space="preserve">using a 65-inch screen with a picture-in-picture function </w:t>
      </w:r>
      <w:r>
        <w:rPr>
          <w:lang w:val="en-GB"/>
        </w:rPr>
        <w:br/>
        <w:t xml:space="preserve">- </w:t>
      </w:r>
      <w:r w:rsidR="007D092F" w:rsidRPr="00265D1A">
        <w:rPr>
          <w:lang w:val="en-GB"/>
        </w:rPr>
        <w:t xml:space="preserve">using a </w:t>
      </w:r>
      <w:r w:rsidRPr="00265D1A">
        <w:rPr>
          <w:lang w:val="en-GB"/>
        </w:rPr>
        <w:t xml:space="preserve">camera </w:t>
      </w:r>
      <w:r w:rsidR="007D092F" w:rsidRPr="00265D1A">
        <w:rPr>
          <w:lang w:val="en-GB"/>
        </w:rPr>
        <w:t xml:space="preserve">remotely controlled </w:t>
      </w:r>
      <w:r>
        <w:rPr>
          <w:lang w:val="en-GB"/>
        </w:rPr>
        <w:t xml:space="preserve">by the interpreter, </w:t>
      </w:r>
      <w:r w:rsidR="007D092F" w:rsidRPr="00265D1A">
        <w:rPr>
          <w:lang w:val="en-GB"/>
        </w:rPr>
        <w:t>and</w:t>
      </w:r>
      <w:r>
        <w:rPr>
          <w:lang w:val="en-GB"/>
        </w:rPr>
        <w:br/>
      </w:r>
      <w:r>
        <w:rPr>
          <w:lang w:val="en-GB"/>
        </w:rPr>
        <w:lastRenderedPageBreak/>
        <w:t xml:space="preserve">- </w:t>
      </w:r>
      <w:r w:rsidR="007D092F" w:rsidRPr="00265D1A">
        <w:rPr>
          <w:lang w:val="en-GB"/>
        </w:rPr>
        <w:t>using a 360</w:t>
      </w:r>
      <w:r>
        <w:rPr>
          <w:lang w:val="en-GB"/>
        </w:rPr>
        <w:t>-degree</w:t>
      </w:r>
      <w:r w:rsidR="007D092F" w:rsidRPr="00265D1A">
        <w:rPr>
          <w:lang w:val="en-GB"/>
        </w:rPr>
        <w:t xml:space="preserve"> </w:t>
      </w:r>
      <w:r>
        <w:rPr>
          <w:lang w:val="en-GB"/>
        </w:rPr>
        <w:t>c</w:t>
      </w:r>
      <w:r w:rsidR="007D092F" w:rsidRPr="00265D1A">
        <w:rPr>
          <w:lang w:val="en-GB"/>
        </w:rPr>
        <w:t>amera and Virtual-Reality-Glasses</w:t>
      </w:r>
      <w:r w:rsidR="007B7C6E">
        <w:rPr>
          <w:lang w:val="en-GB"/>
        </w:rPr>
        <w:t>.</w:t>
      </w:r>
      <w:r w:rsidR="007D092F" w:rsidRPr="00265D1A">
        <w:rPr>
          <w:lang w:val="en-GB"/>
        </w:rPr>
        <w:t xml:space="preserve"> </w:t>
      </w:r>
    </w:p>
    <w:p w14:paraId="25E0B9C9" w14:textId="77777777" w:rsidR="00C43797" w:rsidRPr="00E404DE" w:rsidRDefault="007D092F" w:rsidP="00C43797">
      <w:pPr>
        <w:shd w:val="clear" w:color="auto" w:fill="FFFFFF"/>
        <w:rPr>
          <w:ins w:id="60" w:author="Klaus Ziegler" w:date="2018-06-25T08:20:00Z"/>
          <w:rFonts w:eastAsia="Times New Roman" w:cs="Times New Roman"/>
          <w:color w:val="222222"/>
          <w:lang w:eastAsia="de-DE"/>
        </w:rPr>
      </w:pPr>
      <w:r w:rsidRPr="00265D1A">
        <w:rPr>
          <w:lang w:val="en-GB"/>
        </w:rPr>
        <w:t xml:space="preserve">Common to all three parts of the experiment was the text which the interpreters </w:t>
      </w:r>
      <w:r w:rsidR="00B27D65">
        <w:rPr>
          <w:lang w:val="en-GB"/>
        </w:rPr>
        <w:t xml:space="preserve">had to interpret </w:t>
      </w:r>
      <w:r w:rsidR="00456541">
        <w:rPr>
          <w:lang w:val="en-GB"/>
        </w:rPr>
        <w:t>in simultaneous mode</w:t>
      </w:r>
      <w:r w:rsidRPr="00265D1A">
        <w:rPr>
          <w:lang w:val="en-GB"/>
        </w:rPr>
        <w:t xml:space="preserve">. Two </w:t>
      </w:r>
      <w:r w:rsidR="00B27D65">
        <w:rPr>
          <w:lang w:val="en-GB"/>
        </w:rPr>
        <w:t>speakers</w:t>
      </w:r>
      <w:r w:rsidR="00B27D65" w:rsidRPr="00265D1A">
        <w:rPr>
          <w:lang w:val="en-GB"/>
        </w:rPr>
        <w:t xml:space="preserve"> </w:t>
      </w:r>
      <w:r w:rsidRPr="00265D1A">
        <w:rPr>
          <w:lang w:val="en-GB"/>
        </w:rPr>
        <w:t>were asked to speak for a total length of circa 10 minutes per scenario. The dialogue was not prepared but rather improvised and the only rule the speakers had was that the first five minutes</w:t>
      </w:r>
      <w:r w:rsidR="00227C89">
        <w:rPr>
          <w:lang w:val="en-GB"/>
        </w:rPr>
        <w:t xml:space="preserve"> of the speech</w:t>
      </w:r>
      <w:r w:rsidRPr="00265D1A">
        <w:rPr>
          <w:lang w:val="en-GB"/>
        </w:rPr>
        <w:t xml:space="preserve"> had to be informal and the last five of </w:t>
      </w:r>
      <w:r>
        <w:rPr>
          <w:lang w:val="en-GB"/>
        </w:rPr>
        <w:t xml:space="preserve">a more </w:t>
      </w:r>
      <w:r w:rsidRPr="00265D1A">
        <w:rPr>
          <w:lang w:val="en-GB"/>
        </w:rPr>
        <w:t>technical nature</w:t>
      </w:r>
      <w:r>
        <w:rPr>
          <w:lang w:val="en-GB"/>
        </w:rPr>
        <w:t>.</w:t>
      </w:r>
      <w:r w:rsidRPr="00265D1A">
        <w:rPr>
          <w:lang w:val="en-GB"/>
        </w:rPr>
        <w:t xml:space="preserve"> Since according to the effort model of </w:t>
      </w:r>
      <w:proofErr w:type="spellStart"/>
      <w:r w:rsidRPr="00265D1A">
        <w:rPr>
          <w:lang w:val="en-GB"/>
        </w:rPr>
        <w:t>Gile</w:t>
      </w:r>
      <w:proofErr w:type="spellEnd"/>
      <w:r>
        <w:rPr>
          <w:lang w:val="en-GB"/>
        </w:rPr>
        <w:t xml:space="preserve"> </w:t>
      </w:r>
      <w:r w:rsidRPr="00265D1A">
        <w:rPr>
          <w:lang w:val="en-GB"/>
        </w:rPr>
        <w:fldChar w:fldCharType="begin"/>
      </w:r>
      <w:r>
        <w:rPr>
          <w:lang w:val="en-GB"/>
        </w:rPr>
        <w:instrText xml:space="preserve"> ADDIN ZOTERO_ITEM CSL_CITATION {"citationID":"f6OIGDeP","properties":{"formattedCitation":"(2009)","plainCitation":"(2009)"},"citationItems":[{"id":26,"uris":["http://zotero.org/users/4040722/items/VSSEKVG7"],"uri":["http://zotero.org/users/4040722/items/VSSEKVG7"],"itemData":{"id":26,"type":"book","title":"Basic Concepts and Models for Interpreter and Translator Training","publisher":"John Benjamin Publishing Company","publisher-place":"Amsterdam / Philadelphia","event-place":"Amsterdam / Philadelphia","author":[{"family":"Gile","given":"Daniel"}],"issued":{"date-parts":[["2009"]]}},"suppress-author":true}],"schema":"https://github.com/citation-style-language/schema/raw/master/csl-citation.json"} </w:instrText>
      </w:r>
      <w:r w:rsidRPr="00265D1A">
        <w:rPr>
          <w:lang w:val="en-GB"/>
        </w:rPr>
        <w:fldChar w:fldCharType="separate"/>
      </w:r>
      <w:r w:rsidRPr="00265D1A">
        <w:rPr>
          <w:noProof/>
          <w:lang w:val="en-GB"/>
        </w:rPr>
        <w:t>(2009)</w:t>
      </w:r>
      <w:r w:rsidRPr="00265D1A">
        <w:rPr>
          <w:lang w:val="en-GB"/>
        </w:rPr>
        <w:fldChar w:fldCharType="end"/>
      </w:r>
      <w:r w:rsidRPr="00265D1A">
        <w:rPr>
          <w:lang w:val="en-GB"/>
        </w:rPr>
        <w:t xml:space="preserve"> interpreters need to distribute</w:t>
      </w:r>
      <w:r w:rsidR="008E2CF5">
        <w:rPr>
          <w:lang w:val="en-GB"/>
        </w:rPr>
        <w:t xml:space="preserve"> their concentration</w:t>
      </w:r>
      <w:r w:rsidRPr="00265D1A">
        <w:rPr>
          <w:lang w:val="en-GB"/>
        </w:rPr>
        <w:t xml:space="preserve"> among the different tasks of simultaneous interpreting, the </w:t>
      </w:r>
      <w:r w:rsidRPr="00DD7D12">
        <w:rPr>
          <w:lang w:val="en-GB"/>
        </w:rPr>
        <w:t xml:space="preserve">different </w:t>
      </w:r>
      <w:r w:rsidR="00505552" w:rsidRPr="00DD7D12">
        <w:rPr>
          <w:lang w:val="en-GB"/>
        </w:rPr>
        <w:t xml:space="preserve">degree of </w:t>
      </w:r>
      <w:r w:rsidRPr="00DD7D12">
        <w:rPr>
          <w:lang w:val="en-GB"/>
        </w:rPr>
        <w:t>difficulty</w:t>
      </w:r>
      <w:r w:rsidRPr="00265D1A">
        <w:rPr>
          <w:lang w:val="en-GB"/>
        </w:rPr>
        <w:t xml:space="preserve"> of the speeches aimed to test whether interpreters were still able to operate the new device in the booth under different degree</w:t>
      </w:r>
      <w:r>
        <w:rPr>
          <w:lang w:val="en-GB"/>
        </w:rPr>
        <w:t>s</w:t>
      </w:r>
      <w:r w:rsidRPr="00265D1A">
        <w:rPr>
          <w:lang w:val="en-GB"/>
        </w:rPr>
        <w:t xml:space="preserve"> of stress. The interpreters were not informed about the nature of the text they </w:t>
      </w:r>
      <w:r w:rsidR="00555130" w:rsidRPr="00BC6FAD">
        <w:rPr>
          <w:lang w:val="en-GB"/>
        </w:rPr>
        <w:t>would</w:t>
      </w:r>
      <w:r w:rsidRPr="00DD7D12">
        <w:rPr>
          <w:lang w:val="en-GB"/>
        </w:rPr>
        <w:t xml:space="preserve"> </w:t>
      </w:r>
      <w:r w:rsidR="00E20E45" w:rsidRPr="00DD7D12">
        <w:rPr>
          <w:lang w:val="en-GB"/>
        </w:rPr>
        <w:t>have to interpret, for the purpose of eliminating</w:t>
      </w:r>
      <w:r w:rsidR="004922C7" w:rsidRPr="00DD7D12">
        <w:rPr>
          <w:lang w:val="en-GB"/>
        </w:rPr>
        <w:t xml:space="preserve"> </w:t>
      </w:r>
      <w:r w:rsidR="008E3A8D">
        <w:rPr>
          <w:lang w:val="en-GB"/>
        </w:rPr>
        <w:t xml:space="preserve">preparation </w:t>
      </w:r>
      <w:r w:rsidR="00E20E45">
        <w:rPr>
          <w:lang w:val="en-GB"/>
        </w:rPr>
        <w:t xml:space="preserve">as a variable </w:t>
      </w:r>
      <w:r w:rsidR="008E3A8D">
        <w:rPr>
          <w:lang w:val="en-GB"/>
        </w:rPr>
        <w:t xml:space="preserve">from the equation and to assure that they had to concentrate on the </w:t>
      </w:r>
      <w:r w:rsidR="00E20E45">
        <w:rPr>
          <w:lang w:val="en-GB"/>
        </w:rPr>
        <w:t>interpreting</w:t>
      </w:r>
      <w:r w:rsidR="008E3A8D">
        <w:rPr>
          <w:lang w:val="en-GB"/>
        </w:rPr>
        <w:t xml:space="preserve"> effort </w:t>
      </w:r>
      <w:r w:rsidR="00A65A9C">
        <w:rPr>
          <w:lang w:val="en-GB"/>
        </w:rPr>
        <w:t>as well</w:t>
      </w:r>
      <w:r w:rsidR="008E3A8D">
        <w:rPr>
          <w:lang w:val="en-GB"/>
        </w:rPr>
        <w:t xml:space="preserve">. </w:t>
      </w:r>
      <w:r w:rsidR="004922C7">
        <w:rPr>
          <w:lang w:val="en-GB"/>
        </w:rPr>
        <w:t xml:space="preserve">Moreover, since the interpreters had </w:t>
      </w:r>
      <w:r w:rsidR="004922C7" w:rsidRPr="00DD7D12">
        <w:rPr>
          <w:lang w:val="en-GB"/>
        </w:rPr>
        <w:t>a</w:t>
      </w:r>
      <w:r w:rsidR="00DF6F26" w:rsidRPr="00DD7D12">
        <w:rPr>
          <w:lang w:val="en-GB"/>
        </w:rPr>
        <w:t xml:space="preserve"> direct control </w:t>
      </w:r>
      <w:r w:rsidR="004922C7">
        <w:rPr>
          <w:lang w:val="en-GB"/>
        </w:rPr>
        <w:t xml:space="preserve">on the video </w:t>
      </w:r>
      <w:r w:rsidR="00A62C3E">
        <w:rPr>
          <w:lang w:val="en-GB"/>
        </w:rPr>
        <w:t xml:space="preserve">signals being </w:t>
      </w:r>
      <w:r w:rsidR="004922C7">
        <w:rPr>
          <w:lang w:val="en-GB"/>
        </w:rPr>
        <w:t>transmi</w:t>
      </w:r>
      <w:r w:rsidR="00A62C3E">
        <w:rPr>
          <w:lang w:val="en-GB"/>
        </w:rPr>
        <w:t>tted</w:t>
      </w:r>
      <w:r w:rsidR="004922C7">
        <w:rPr>
          <w:lang w:val="en-GB"/>
        </w:rPr>
        <w:t>, two speakers were intentionally selected in order to force the interpreters to adjust the video settings based on which speaker was talking</w:t>
      </w:r>
      <w:r w:rsidR="008E3A8D">
        <w:rPr>
          <w:lang w:val="en-GB"/>
        </w:rPr>
        <w:t xml:space="preserve"> in order to assure that the new device was actively used during the experiment.</w:t>
      </w:r>
      <w:r w:rsidR="004922C7">
        <w:rPr>
          <w:lang w:val="en-GB"/>
        </w:rPr>
        <w:t xml:space="preserve"> </w:t>
      </w:r>
      <w:r w:rsidRPr="00265D1A">
        <w:rPr>
          <w:lang w:val="en-GB"/>
        </w:rPr>
        <w:t>The dialogue was held in German and each</w:t>
      </w:r>
      <w:r w:rsidR="00A65A9C">
        <w:rPr>
          <w:lang w:val="en-GB"/>
        </w:rPr>
        <w:t xml:space="preserve"> of the two</w:t>
      </w:r>
      <w:r w:rsidRPr="00265D1A">
        <w:rPr>
          <w:lang w:val="en-GB"/>
        </w:rPr>
        <w:t xml:space="preserve"> interpreter</w:t>
      </w:r>
      <w:r w:rsidR="008E2CF5">
        <w:rPr>
          <w:lang w:val="en-GB"/>
        </w:rPr>
        <w:t>s</w:t>
      </w:r>
      <w:r w:rsidRPr="00265D1A">
        <w:rPr>
          <w:lang w:val="en-GB"/>
        </w:rPr>
        <w:t xml:space="preserve"> was working from his A </w:t>
      </w:r>
      <w:r w:rsidR="007F1B63">
        <w:rPr>
          <w:lang w:val="en-GB"/>
        </w:rPr>
        <w:t>in</w:t>
      </w:r>
      <w:r w:rsidRPr="00265D1A">
        <w:rPr>
          <w:lang w:val="en-GB"/>
        </w:rPr>
        <w:t>to his B language.</w:t>
      </w:r>
      <w:r w:rsidR="002C25C8">
        <w:rPr>
          <w:lang w:val="en-GB"/>
        </w:rPr>
        <w:t xml:space="preserve"> Since the length of each dialogue was only ten minutes and pauses between the </w:t>
      </w:r>
      <w:r w:rsidR="005D2943">
        <w:rPr>
          <w:lang w:val="en-GB"/>
        </w:rPr>
        <w:t>scenarios were planned</w:t>
      </w:r>
      <w:r w:rsidR="002C25C8">
        <w:rPr>
          <w:lang w:val="en-GB"/>
        </w:rPr>
        <w:t xml:space="preserve">, each interpreter worked alone in the booth while the other was waiting in </w:t>
      </w:r>
      <w:r w:rsidR="005D2943">
        <w:rPr>
          <w:lang w:val="en-GB"/>
        </w:rPr>
        <w:t>a separate room</w:t>
      </w:r>
      <w:r w:rsidR="007F1B63">
        <w:rPr>
          <w:lang w:val="en-GB"/>
        </w:rPr>
        <w:t>,</w:t>
      </w:r>
      <w:r w:rsidR="005D2943">
        <w:rPr>
          <w:lang w:val="en-GB"/>
        </w:rPr>
        <w:t xml:space="preserve"> to guarantee equal conditions.</w:t>
      </w:r>
      <w:r w:rsidR="004A2411">
        <w:rPr>
          <w:lang w:val="en-GB"/>
        </w:rPr>
        <w:t xml:space="preserve"> Moreover, having each interpreter work</w:t>
      </w:r>
      <w:r w:rsidR="007F1B63">
        <w:rPr>
          <w:lang w:val="en-GB"/>
        </w:rPr>
        <w:t>ing</w:t>
      </w:r>
      <w:r w:rsidR="004A2411">
        <w:rPr>
          <w:lang w:val="en-GB"/>
        </w:rPr>
        <w:t xml:space="preserve"> alone assured that they were forced to operate the extra technological feature while interpreting</w:t>
      </w:r>
      <w:r w:rsidR="007F1B63">
        <w:rPr>
          <w:lang w:val="en-GB"/>
        </w:rPr>
        <w:t>,</w:t>
      </w:r>
      <w:r w:rsidR="004A2411">
        <w:rPr>
          <w:lang w:val="en-GB"/>
        </w:rPr>
        <w:t xml:space="preserve"> to determine whether and to what extent this would have an impact on their performance.</w:t>
      </w:r>
      <w:r w:rsidR="00A966C4">
        <w:rPr>
          <w:lang w:val="en-GB"/>
        </w:rPr>
        <w:t xml:space="preserve"> After the experiment, the interpreters were asked to fill out a </w:t>
      </w:r>
      <w:r w:rsidR="00576B65" w:rsidRPr="00702239">
        <w:rPr>
          <w:lang w:val="en-GB"/>
        </w:rPr>
        <w:t>questionnaire</w:t>
      </w:r>
      <w:r w:rsidR="007D3845">
        <w:rPr>
          <w:lang w:val="en-GB"/>
        </w:rPr>
        <w:t xml:space="preserve"> to </w:t>
      </w:r>
      <w:r w:rsidR="00B27D65">
        <w:rPr>
          <w:lang w:val="en-GB"/>
        </w:rPr>
        <w:t>evaluate</w:t>
      </w:r>
      <w:r w:rsidR="007D3845">
        <w:rPr>
          <w:lang w:val="en-GB"/>
        </w:rPr>
        <w:t xml:space="preserve"> th</w:t>
      </w:r>
      <w:r w:rsidR="00B27D65">
        <w:rPr>
          <w:lang w:val="en-GB"/>
        </w:rPr>
        <w:t>e</w:t>
      </w:r>
      <w:r w:rsidR="00DE4D76">
        <w:rPr>
          <w:lang w:val="en-GB"/>
        </w:rPr>
        <w:t xml:space="preserve"> different </w:t>
      </w:r>
      <w:r w:rsidR="00B27D65">
        <w:rPr>
          <w:lang w:val="en-GB"/>
        </w:rPr>
        <w:t>settings</w:t>
      </w:r>
      <w:r w:rsidR="007F1B63">
        <w:rPr>
          <w:lang w:val="en-GB"/>
        </w:rPr>
        <w:t xml:space="preserve"> and technological setups</w:t>
      </w:r>
      <w:r w:rsidR="00576B65">
        <w:rPr>
          <w:lang w:val="en-GB"/>
        </w:rPr>
        <w:t>.</w:t>
      </w:r>
      <w:r w:rsidR="00A966C4">
        <w:rPr>
          <w:lang w:val="en-GB"/>
        </w:rPr>
        <w:t xml:space="preserve"> </w:t>
      </w:r>
      <w:ins w:id="61" w:author="Klaus Ziegler" w:date="2018-06-25T08:20:00Z">
        <w:r w:rsidR="00C43797" w:rsidRPr="00561FA8">
          <w:rPr>
            <w:rFonts w:eastAsia="Times New Roman" w:cs="Times New Roman"/>
            <w:color w:val="222222"/>
            <w:lang w:val="en-GB" w:eastAsia="de-DE"/>
          </w:rPr>
          <w:t xml:space="preserve">The questionnaire consisted of 28 questions divided </w:t>
        </w:r>
        <w:r w:rsidR="00C43797" w:rsidRPr="00C43797">
          <w:rPr>
            <w:rFonts w:eastAsia="Times New Roman" w:cs="Times New Roman"/>
            <w:color w:val="222222"/>
            <w:lang w:val="en-GB" w:eastAsia="de-DE"/>
            <w:rPrChange w:id="62" w:author="Klaus Ziegler" w:date="2018-06-25T08:20:00Z">
              <w:rPr>
                <w:rFonts w:eastAsia="Times New Roman" w:cs="Times New Roman"/>
                <w:color w:val="222222"/>
                <w:highlight w:val="yellow"/>
                <w:lang w:val="en-GB" w:eastAsia="de-DE"/>
              </w:rPr>
            </w:rPrChange>
          </w:rPr>
          <w:t>into</w:t>
        </w:r>
        <w:r w:rsidR="00C43797" w:rsidRPr="00561FA8">
          <w:rPr>
            <w:rFonts w:eastAsia="Times New Roman" w:cs="Times New Roman"/>
            <w:color w:val="222222"/>
            <w:lang w:val="en-GB" w:eastAsia="de-DE"/>
          </w:rPr>
          <w:t xml:space="preserve"> two parts: </w:t>
        </w:r>
        <w:r w:rsidR="00C43797" w:rsidRPr="00C43797">
          <w:rPr>
            <w:rFonts w:eastAsia="Times New Roman" w:cs="Times New Roman"/>
            <w:color w:val="222222"/>
            <w:lang w:val="en-GB" w:eastAsia="de-DE"/>
            <w:rPrChange w:id="63" w:author="Klaus Ziegler" w:date="2018-06-25T08:20:00Z">
              <w:rPr>
                <w:rFonts w:eastAsia="Times New Roman" w:cs="Times New Roman"/>
                <w:color w:val="222222"/>
                <w:highlight w:val="yellow"/>
                <w:lang w:val="en-GB" w:eastAsia="de-DE"/>
              </w:rPr>
            </w:rPrChange>
          </w:rPr>
          <w:t>first a</w:t>
        </w:r>
        <w:r w:rsidR="00C43797" w:rsidRPr="00C43797">
          <w:rPr>
            <w:rFonts w:eastAsia="Times New Roman" w:cs="Times New Roman"/>
            <w:color w:val="222222"/>
            <w:lang w:val="en-GB" w:eastAsia="de-DE"/>
          </w:rPr>
          <w:t xml:space="preserve"> </w:t>
        </w:r>
        <w:r w:rsidR="00C43797" w:rsidRPr="00C43797">
          <w:rPr>
            <w:rFonts w:eastAsia="Times New Roman" w:cs="Times New Roman"/>
            <w:color w:val="222222"/>
            <w:lang w:val="en-GB" w:eastAsia="de-DE"/>
            <w:rPrChange w:id="64" w:author="Klaus Ziegler" w:date="2018-06-25T08:20:00Z">
              <w:rPr>
                <w:rFonts w:eastAsia="Times New Roman" w:cs="Times New Roman"/>
                <w:color w:val="222222"/>
                <w:lang w:val="en-GB" w:eastAsia="de-DE"/>
              </w:rPr>
            </w:rPrChange>
          </w:rPr>
          <w:t>more generic part</w:t>
        </w:r>
        <w:r w:rsidR="00C43797" w:rsidRPr="00C43797">
          <w:rPr>
            <w:rFonts w:eastAsia="Times New Roman" w:cs="Times New Roman"/>
            <w:color w:val="222222"/>
            <w:lang w:val="en-GB" w:eastAsia="de-DE"/>
          </w:rPr>
          <w:t xml:space="preserve"> to create a profile of the subjects with questions about their age, experience, linguistic combination and </w:t>
        </w:r>
        <w:proofErr w:type="gramStart"/>
        <w:r w:rsidR="00C43797" w:rsidRPr="00C43797">
          <w:rPr>
            <w:rFonts w:eastAsia="Times New Roman" w:cs="Times New Roman"/>
            <w:color w:val="222222"/>
            <w:lang w:val="en-GB" w:eastAsia="de-DE"/>
          </w:rPr>
          <w:t>whether or not</w:t>
        </w:r>
        <w:proofErr w:type="gramEnd"/>
        <w:r w:rsidR="00C43797" w:rsidRPr="00C43797">
          <w:rPr>
            <w:rFonts w:eastAsia="Times New Roman" w:cs="Times New Roman"/>
            <w:color w:val="222222"/>
            <w:lang w:val="en-GB" w:eastAsia="de-DE"/>
          </w:rPr>
          <w:t xml:space="preserve"> they already had experience with remote interpreting, and </w:t>
        </w:r>
        <w:r w:rsidR="00C43797" w:rsidRPr="00C43797">
          <w:rPr>
            <w:rFonts w:eastAsia="Times New Roman" w:cs="Times New Roman"/>
            <w:color w:val="222222"/>
            <w:lang w:val="en-GB" w:eastAsia="de-DE"/>
            <w:rPrChange w:id="65" w:author="Klaus Ziegler" w:date="2018-06-25T08:20:00Z">
              <w:rPr>
                <w:rFonts w:eastAsia="Times New Roman" w:cs="Times New Roman"/>
                <w:color w:val="222222"/>
                <w:highlight w:val="yellow"/>
                <w:lang w:val="en-GB" w:eastAsia="de-DE"/>
              </w:rPr>
            </w:rPrChange>
          </w:rPr>
          <w:t>then</w:t>
        </w:r>
        <w:r w:rsidR="00C43797" w:rsidRPr="00C43797">
          <w:rPr>
            <w:rFonts w:eastAsia="Times New Roman" w:cs="Times New Roman"/>
            <w:color w:val="222222"/>
            <w:lang w:val="en-GB" w:eastAsia="de-DE"/>
          </w:rPr>
          <w:t xml:space="preserve"> </w:t>
        </w:r>
        <w:r w:rsidR="00C43797" w:rsidRPr="00C43797">
          <w:rPr>
            <w:rFonts w:eastAsia="Times New Roman" w:cs="Times New Roman"/>
            <w:color w:val="222222"/>
            <w:lang w:val="en-GB" w:eastAsia="de-DE"/>
            <w:rPrChange w:id="66" w:author="Klaus Ziegler" w:date="2018-06-25T08:20:00Z">
              <w:rPr>
                <w:rFonts w:eastAsia="Times New Roman" w:cs="Times New Roman"/>
                <w:color w:val="222222"/>
                <w:lang w:val="en-GB" w:eastAsia="de-DE"/>
              </w:rPr>
            </w:rPrChange>
          </w:rPr>
          <w:t>a second more specific one, in which, for each scenario, the interpreters were asked to summarize their personal opinion about these new solutions. For example, they were asked whether</w:t>
        </w:r>
        <w:r w:rsidR="00C43797" w:rsidRPr="00C43797">
          <w:rPr>
            <w:rFonts w:eastAsia="Times New Roman" w:cs="Times New Roman"/>
            <w:color w:val="222222"/>
            <w:lang w:val="en-GB" w:eastAsia="de-DE"/>
          </w:rPr>
          <w:t xml:space="preserve"> </w:t>
        </w:r>
        <w:r w:rsidR="00C43797" w:rsidRPr="00C43797">
          <w:rPr>
            <w:rFonts w:eastAsia="Times New Roman" w:cs="Times New Roman"/>
            <w:color w:val="222222"/>
            <w:lang w:val="en-GB" w:eastAsia="de-DE"/>
            <w:rPrChange w:id="67" w:author="Klaus Ziegler" w:date="2018-06-25T08:20:00Z">
              <w:rPr>
                <w:rFonts w:eastAsia="Times New Roman" w:cs="Times New Roman"/>
                <w:color w:val="222222"/>
                <w:lang w:val="en-GB" w:eastAsia="de-DE"/>
              </w:rPr>
            </w:rPrChange>
          </w:rPr>
          <w:t>they could operate the extra devices in the booth, whether</w:t>
        </w:r>
        <w:r w:rsidR="00C43797" w:rsidRPr="00C43797">
          <w:rPr>
            <w:rFonts w:eastAsia="Times New Roman" w:cs="Times New Roman"/>
            <w:color w:val="222222"/>
            <w:lang w:val="en-GB" w:eastAsia="de-DE"/>
          </w:rPr>
          <w:t xml:space="preserve"> they felt they had to put extra effort </w:t>
        </w:r>
        <w:r w:rsidR="00C43797" w:rsidRPr="00C43797">
          <w:rPr>
            <w:rFonts w:eastAsia="Times New Roman" w:cs="Times New Roman"/>
            <w:color w:val="222222"/>
            <w:lang w:val="en-GB" w:eastAsia="de-DE"/>
            <w:rPrChange w:id="68" w:author="Klaus Ziegler" w:date="2018-06-25T08:20:00Z">
              <w:rPr>
                <w:rFonts w:eastAsia="Times New Roman" w:cs="Times New Roman"/>
                <w:color w:val="222222"/>
                <w:highlight w:val="yellow"/>
                <w:lang w:val="en-GB" w:eastAsia="de-DE"/>
              </w:rPr>
            </w:rPrChange>
          </w:rPr>
          <w:t>into</w:t>
        </w:r>
        <w:r w:rsidR="00C43797" w:rsidRPr="00C43797">
          <w:rPr>
            <w:rFonts w:eastAsia="Times New Roman" w:cs="Times New Roman"/>
            <w:color w:val="222222"/>
            <w:lang w:val="en-GB" w:eastAsia="de-DE"/>
          </w:rPr>
          <w:t xml:space="preserve"> it and </w:t>
        </w:r>
        <w:r w:rsidR="00C43797" w:rsidRPr="00C43797">
          <w:rPr>
            <w:rFonts w:eastAsia="Times New Roman" w:cs="Times New Roman"/>
            <w:color w:val="222222"/>
            <w:lang w:val="en-GB" w:eastAsia="de-DE"/>
            <w:rPrChange w:id="69" w:author="Klaus Ziegler" w:date="2018-06-25T08:20:00Z">
              <w:rPr>
                <w:rFonts w:eastAsia="Times New Roman" w:cs="Times New Roman"/>
                <w:color w:val="222222"/>
                <w:highlight w:val="yellow"/>
                <w:lang w:val="en-GB" w:eastAsia="de-DE"/>
              </w:rPr>
            </w:rPrChange>
          </w:rPr>
          <w:t>whether</w:t>
        </w:r>
        <w:r w:rsidR="00C43797" w:rsidRPr="00C43797">
          <w:rPr>
            <w:rFonts w:eastAsia="Times New Roman" w:cs="Times New Roman"/>
            <w:color w:val="222222"/>
            <w:lang w:val="en-GB" w:eastAsia="de-DE"/>
          </w:rPr>
          <w:t xml:space="preserve"> these new solutions wer</w:t>
        </w:r>
        <w:r w:rsidR="00C43797" w:rsidRPr="00C43797">
          <w:rPr>
            <w:rFonts w:eastAsia="Times New Roman" w:cs="Times New Roman"/>
            <w:color w:val="222222"/>
            <w:lang w:val="en-GB" w:eastAsia="de-DE"/>
            <w:rPrChange w:id="70" w:author="Klaus Ziegler" w:date="2018-06-25T08:20:00Z">
              <w:rPr>
                <w:rFonts w:eastAsia="Times New Roman" w:cs="Times New Roman"/>
                <w:color w:val="222222"/>
                <w:lang w:val="en-GB" w:eastAsia="de-DE"/>
              </w:rPr>
            </w:rPrChange>
          </w:rPr>
          <w:t>e, according to them, better or poorer</w:t>
        </w:r>
        <w:r w:rsidR="00C43797" w:rsidRPr="00C43797">
          <w:rPr>
            <w:rFonts w:eastAsia="Times New Roman" w:cs="Times New Roman"/>
            <w:color w:val="222222"/>
            <w:lang w:val="en-GB" w:eastAsia="de-DE"/>
          </w:rPr>
          <w:t xml:space="preserve"> than a standard video and audio transmission which they </w:t>
        </w:r>
        <w:r w:rsidR="00C43797" w:rsidRPr="00C43797">
          <w:rPr>
            <w:rFonts w:eastAsia="Times New Roman" w:cs="Times New Roman"/>
            <w:color w:val="222222"/>
            <w:lang w:val="en-GB" w:eastAsia="de-DE"/>
            <w:rPrChange w:id="71" w:author="Klaus Ziegler" w:date="2018-06-25T08:20:00Z">
              <w:rPr>
                <w:rFonts w:eastAsia="Times New Roman" w:cs="Times New Roman"/>
                <w:color w:val="222222"/>
                <w:highlight w:val="yellow"/>
                <w:lang w:val="en-GB" w:eastAsia="de-DE"/>
              </w:rPr>
            </w:rPrChange>
          </w:rPr>
          <w:t>could not</w:t>
        </w:r>
        <w:r w:rsidR="00C43797" w:rsidRPr="00C43797">
          <w:rPr>
            <w:rFonts w:eastAsia="Times New Roman" w:cs="Times New Roman"/>
            <w:color w:val="222222"/>
            <w:lang w:val="en-GB" w:eastAsia="de-DE"/>
          </w:rPr>
          <w:t xml:space="preserve"> control. Moreover, for each </w:t>
        </w:r>
        <w:r w:rsidR="00C43797" w:rsidRPr="00C43797">
          <w:rPr>
            <w:rFonts w:eastAsia="Times New Roman" w:cs="Times New Roman"/>
            <w:color w:val="222222"/>
            <w:lang w:val="en-GB" w:eastAsia="de-DE"/>
          </w:rPr>
          <w:lastRenderedPageBreak/>
          <w:t>scenario, they were asked to evaluate the quality of the video transmission on a scale from 1 (</w:t>
        </w:r>
        <w:r w:rsidR="00C43797" w:rsidRPr="00C43797">
          <w:rPr>
            <w:rFonts w:eastAsia="Times New Roman" w:cs="Times New Roman"/>
            <w:color w:val="222222"/>
            <w:lang w:val="en-GB" w:eastAsia="de-DE"/>
            <w:rPrChange w:id="72" w:author="Klaus Ziegler" w:date="2018-06-25T08:20:00Z">
              <w:rPr>
                <w:rFonts w:eastAsia="Times New Roman" w:cs="Times New Roman"/>
                <w:color w:val="222222"/>
                <w:highlight w:val="yellow"/>
                <w:lang w:val="en-GB" w:eastAsia="de-DE"/>
              </w:rPr>
            </w:rPrChange>
          </w:rPr>
          <w:t>poorest</w:t>
        </w:r>
        <w:r w:rsidR="00C43797" w:rsidRPr="00C43797">
          <w:rPr>
            <w:rFonts w:eastAsia="Times New Roman" w:cs="Times New Roman"/>
            <w:color w:val="222222"/>
            <w:lang w:val="en-GB" w:eastAsia="de-DE"/>
          </w:rPr>
          <w:t>) to 5 (best), to sha</w:t>
        </w:r>
        <w:r w:rsidR="00C43797" w:rsidRPr="00C43797">
          <w:rPr>
            <w:rFonts w:eastAsia="Times New Roman" w:cs="Times New Roman"/>
            <w:color w:val="222222"/>
            <w:lang w:val="en-GB" w:eastAsia="de-DE"/>
            <w:rPrChange w:id="73" w:author="Klaus Ziegler" w:date="2018-06-25T08:20:00Z">
              <w:rPr>
                <w:rFonts w:eastAsia="Times New Roman" w:cs="Times New Roman"/>
                <w:color w:val="222222"/>
                <w:lang w:val="en-GB" w:eastAsia="de-DE"/>
              </w:rPr>
            </w:rPrChange>
          </w:rPr>
          <w:t xml:space="preserve">re any </w:t>
        </w:r>
        <w:proofErr w:type="gramStart"/>
        <w:r w:rsidR="00C43797" w:rsidRPr="00C43797">
          <w:rPr>
            <w:rFonts w:eastAsia="Times New Roman" w:cs="Times New Roman"/>
            <w:color w:val="222222"/>
            <w:lang w:val="en-GB" w:eastAsia="de-DE"/>
            <w:rPrChange w:id="74" w:author="Klaus Ziegler" w:date="2018-06-25T08:20:00Z">
              <w:rPr>
                <w:rFonts w:eastAsia="Times New Roman" w:cs="Times New Roman"/>
                <w:color w:val="222222"/>
                <w:lang w:val="en-GB" w:eastAsia="de-DE"/>
              </w:rPr>
            </w:rPrChange>
          </w:rPr>
          <w:t>personal opinion</w:t>
        </w:r>
        <w:proofErr w:type="gramEnd"/>
        <w:r w:rsidR="00C43797" w:rsidRPr="00C43797">
          <w:rPr>
            <w:rFonts w:eastAsia="Times New Roman" w:cs="Times New Roman"/>
            <w:color w:val="222222"/>
            <w:lang w:val="en-GB" w:eastAsia="de-DE"/>
            <w:rPrChange w:id="75" w:author="Klaus Ziegler" w:date="2018-06-25T08:20:00Z">
              <w:rPr>
                <w:rFonts w:eastAsia="Times New Roman" w:cs="Times New Roman"/>
                <w:color w:val="222222"/>
                <w:lang w:val="en-GB" w:eastAsia="de-DE"/>
              </w:rPr>
            </w:rPrChange>
          </w:rPr>
          <w:t>, comment, or criticism and finally to state whether or not they would like to see this solution implemented in the future.</w:t>
        </w:r>
        <w:r w:rsidR="00C43797" w:rsidRPr="00C43797">
          <w:rPr>
            <w:rFonts w:eastAsia="Times New Roman" w:cs="Times New Roman"/>
            <w:color w:val="222222"/>
            <w:lang w:val="en-GB" w:eastAsia="de-DE"/>
            <w:rPrChange w:id="76" w:author="Klaus Ziegler" w:date="2018-06-25T08:20:00Z">
              <w:rPr>
                <w:rFonts w:eastAsia="Times New Roman" w:cs="Times New Roman"/>
                <w:color w:val="222222"/>
                <w:lang w:val="en-GB" w:eastAsia="de-DE"/>
              </w:rPr>
            </w:rPrChange>
          </w:rPr>
          <w:br/>
          <w:t>The subjects in this study were both professional conference interpreters holding a degree in conference interpreting. Both started their career more</w:t>
        </w:r>
        <w:r w:rsidR="00C43797" w:rsidRPr="00C43797">
          <w:rPr>
            <w:rFonts w:eastAsia="Times New Roman" w:cs="Times New Roman"/>
            <w:color w:val="222222"/>
            <w:lang w:val="en-GB" w:eastAsia="de-DE"/>
          </w:rPr>
          <w:t xml:space="preserve"> than 16 years ago and </w:t>
        </w:r>
        <w:r w:rsidR="00C43797" w:rsidRPr="00C43797">
          <w:rPr>
            <w:rFonts w:eastAsia="Times New Roman" w:cs="Times New Roman"/>
            <w:color w:val="222222"/>
            <w:lang w:val="en-GB" w:eastAsia="de-DE"/>
            <w:rPrChange w:id="77" w:author="Klaus Ziegler" w:date="2018-06-25T08:20:00Z">
              <w:rPr>
                <w:rFonts w:eastAsia="Times New Roman" w:cs="Times New Roman"/>
                <w:color w:val="222222"/>
                <w:highlight w:val="yellow"/>
                <w:lang w:val="en-GB" w:eastAsia="de-DE"/>
              </w:rPr>
            </w:rPrChange>
          </w:rPr>
          <w:t>stated</w:t>
        </w:r>
        <w:r w:rsidR="00C43797" w:rsidRPr="00C43797">
          <w:rPr>
            <w:rFonts w:eastAsia="Times New Roman" w:cs="Times New Roman"/>
            <w:color w:val="222222"/>
            <w:lang w:val="en-GB" w:eastAsia="de-DE"/>
          </w:rPr>
          <w:t xml:space="preserve"> </w:t>
        </w:r>
        <w:r w:rsidR="00C43797" w:rsidRPr="00C43797">
          <w:rPr>
            <w:rFonts w:eastAsia="Times New Roman" w:cs="Times New Roman"/>
            <w:color w:val="222222"/>
            <w:lang w:val="en-GB" w:eastAsia="de-DE"/>
            <w:rPrChange w:id="78" w:author="Klaus Ziegler" w:date="2018-06-25T08:20:00Z">
              <w:rPr>
                <w:rFonts w:eastAsia="Times New Roman" w:cs="Times New Roman"/>
                <w:color w:val="222222"/>
                <w:highlight w:val="yellow"/>
                <w:lang w:val="en-GB" w:eastAsia="de-DE"/>
              </w:rPr>
            </w:rPrChange>
          </w:rPr>
          <w:t>having worked</w:t>
        </w:r>
        <w:r w:rsidR="00C43797" w:rsidRPr="00C43797">
          <w:rPr>
            <w:rFonts w:eastAsia="Times New Roman" w:cs="Times New Roman"/>
            <w:color w:val="222222"/>
            <w:lang w:val="en-GB" w:eastAsia="de-DE"/>
          </w:rPr>
          <w:t xml:space="preserve"> as conference interpreters between 51 and 100 days per year, and</w:t>
        </w:r>
        <w:r w:rsidR="00C43797" w:rsidRPr="00C43797">
          <w:rPr>
            <w:rFonts w:eastAsia="Times New Roman" w:cs="Times New Roman"/>
            <w:color w:val="222222"/>
            <w:lang w:val="en-GB" w:eastAsia="de-DE"/>
            <w:rPrChange w:id="79" w:author="Klaus Ziegler" w:date="2018-06-25T08:20:00Z">
              <w:rPr>
                <w:rFonts w:eastAsia="Times New Roman" w:cs="Times New Roman"/>
                <w:color w:val="222222"/>
                <w:lang w:val="en-GB" w:eastAsia="de-DE"/>
              </w:rPr>
            </w:rPrChange>
          </w:rPr>
          <w:t xml:space="preserve"> can therefore be qualified as ‘experienced’ professional interpreters. In terms of internal validity of the study it is also important to mention that they stated</w:t>
        </w:r>
        <w:r w:rsidR="00C43797" w:rsidRPr="00C43797">
          <w:rPr>
            <w:rFonts w:eastAsia="Times New Roman" w:cs="Times New Roman"/>
            <w:color w:val="222222"/>
            <w:lang w:val="en-GB" w:eastAsia="de-DE"/>
          </w:rPr>
          <w:t xml:space="preserve"> having </w:t>
        </w:r>
        <w:r w:rsidR="00C43797" w:rsidRPr="00C43797">
          <w:rPr>
            <w:rFonts w:eastAsia="Times New Roman" w:cs="Times New Roman"/>
            <w:color w:val="222222"/>
            <w:lang w:val="en-GB" w:eastAsia="de-DE"/>
            <w:rPrChange w:id="80" w:author="Klaus Ziegler" w:date="2018-06-25T08:20:00Z">
              <w:rPr>
                <w:rFonts w:eastAsia="Times New Roman" w:cs="Times New Roman"/>
                <w:color w:val="222222"/>
                <w:highlight w:val="yellow"/>
                <w:lang w:val="en-GB" w:eastAsia="de-DE"/>
              </w:rPr>
            </w:rPrChange>
          </w:rPr>
          <w:t>had</w:t>
        </w:r>
        <w:r w:rsidR="00C43797" w:rsidRPr="00C43797">
          <w:rPr>
            <w:rFonts w:eastAsia="Times New Roman" w:cs="Times New Roman"/>
            <w:color w:val="222222"/>
            <w:lang w:val="en-GB" w:eastAsia="de-DE"/>
          </w:rPr>
          <w:t xml:space="preserve"> </w:t>
        </w:r>
        <w:r w:rsidR="00C43797" w:rsidRPr="00C43797">
          <w:rPr>
            <w:rFonts w:eastAsia="Times New Roman" w:cs="Times New Roman"/>
            <w:color w:val="222222"/>
            <w:lang w:val="en-GB" w:eastAsia="de-DE"/>
            <w:rPrChange w:id="81" w:author="Klaus Ziegler" w:date="2018-06-25T08:20:00Z">
              <w:rPr>
                <w:rFonts w:eastAsia="Times New Roman" w:cs="Times New Roman"/>
                <w:color w:val="222222"/>
                <w:lang w:val="en-GB" w:eastAsia="de-DE"/>
              </w:rPr>
            </w:rPrChange>
          </w:rPr>
          <w:t>very little</w:t>
        </w:r>
        <w:r w:rsidR="00C43797" w:rsidRPr="00C43797">
          <w:rPr>
            <w:rFonts w:eastAsia="Times New Roman" w:cs="Times New Roman"/>
            <w:color w:val="222222"/>
            <w:lang w:val="en-GB" w:eastAsia="de-DE"/>
          </w:rPr>
          <w:t xml:space="preserve"> or no experience at all with remote interpreting in conference settin</w:t>
        </w:r>
        <w:r w:rsidR="00C43797" w:rsidRPr="00C43797">
          <w:rPr>
            <w:rFonts w:eastAsia="Times New Roman" w:cs="Times New Roman"/>
            <w:color w:val="222222"/>
            <w:lang w:val="en-GB" w:eastAsia="de-DE"/>
            <w:rPrChange w:id="82" w:author="Klaus Ziegler" w:date="2018-06-25T08:20:00Z">
              <w:rPr>
                <w:rFonts w:eastAsia="Times New Roman" w:cs="Times New Roman"/>
                <w:color w:val="222222"/>
                <w:lang w:val="en-GB" w:eastAsia="de-DE"/>
              </w:rPr>
            </w:rPrChange>
          </w:rPr>
          <w:t>gs</w:t>
        </w:r>
        <w:bookmarkStart w:id="83" w:name="_GoBack"/>
        <w:bookmarkEnd w:id="83"/>
        <w:r w:rsidR="00C43797" w:rsidRPr="00561FA8">
          <w:rPr>
            <w:rFonts w:eastAsia="Times New Roman" w:cs="Times New Roman"/>
            <w:color w:val="222222"/>
            <w:lang w:val="en-GB" w:eastAsia="de-DE"/>
          </w:rPr>
          <w:t>. Due to the very small sample of this study, the results of this experiment cannot be generalized. The study aimed primarily at testing the feasibility of these new technologies. To achieve external validity, the study would have to be reproduced on a larger scale and conducted with an appropriate methodological approach.</w:t>
        </w:r>
      </w:ins>
    </w:p>
    <w:p w14:paraId="4672FB87" w14:textId="0280E513" w:rsidR="007D092F" w:rsidRPr="00265D1A" w:rsidRDefault="008749B6" w:rsidP="007D092F">
      <w:pPr>
        <w:rPr>
          <w:lang w:val="en-GB"/>
        </w:rPr>
      </w:pPr>
      <w:ins w:id="84" w:author="Sebastiano Gigliobianco" w:date="2018-06-24T09:24:00Z">
        <w:del w:id="85" w:author="Klaus Ziegler" w:date="2018-06-25T08:20:00Z">
          <w:r w:rsidDel="00C43797">
            <w:rPr>
              <w:lang w:val="en-GB"/>
            </w:rPr>
            <w:delText>The questionnaire</w:delText>
          </w:r>
        </w:del>
      </w:ins>
      <w:ins w:id="86" w:author="Sebastiano Gigliobianco" w:date="2018-06-24T12:34:00Z">
        <w:del w:id="87" w:author="Klaus Ziegler" w:date="2018-06-25T08:20:00Z">
          <w:r w:rsidR="005336D9" w:rsidDel="00C43797">
            <w:rPr>
              <w:lang w:val="en-GB"/>
            </w:rPr>
            <w:delText xml:space="preserve"> </w:delText>
          </w:r>
        </w:del>
      </w:ins>
      <w:ins w:id="88" w:author="Sebastiano Gigliobianco" w:date="2018-06-24T09:24:00Z">
        <w:del w:id="89" w:author="Klaus Ziegler" w:date="2018-06-25T08:20:00Z">
          <w:r w:rsidDel="00C43797">
            <w:rPr>
              <w:lang w:val="en-GB"/>
            </w:rPr>
            <w:delText xml:space="preserve">consisted of </w:delText>
          </w:r>
        </w:del>
      </w:ins>
      <w:ins w:id="90" w:author="Sebastiano Gigliobianco" w:date="2018-06-24T12:36:00Z">
        <w:del w:id="91" w:author="Klaus Ziegler" w:date="2018-06-25T08:20:00Z">
          <w:r w:rsidR="00CD78B6" w:rsidDel="00C43797">
            <w:rPr>
              <w:lang w:val="en-GB"/>
            </w:rPr>
            <w:delText xml:space="preserve">28 questions divided in </w:delText>
          </w:r>
        </w:del>
      </w:ins>
      <w:ins w:id="92" w:author="Sebastiano Gigliobianco" w:date="2018-06-24T09:24:00Z">
        <w:del w:id="93" w:author="Klaus Ziegler" w:date="2018-06-25T08:20:00Z">
          <w:r w:rsidR="00CD78B6" w:rsidDel="00C43797">
            <w:rPr>
              <w:lang w:val="en-GB"/>
            </w:rPr>
            <w:delText>two parts</w:delText>
          </w:r>
        </w:del>
      </w:ins>
      <w:ins w:id="94" w:author="Sebastiano Gigliobianco" w:date="2018-06-24T12:37:00Z">
        <w:del w:id="95" w:author="Klaus Ziegler" w:date="2018-06-25T08:20:00Z">
          <w:r w:rsidR="00CD78B6" w:rsidDel="00C43797">
            <w:rPr>
              <w:lang w:val="en-GB"/>
            </w:rPr>
            <w:delText>:</w:delText>
          </w:r>
        </w:del>
      </w:ins>
      <w:ins w:id="96" w:author="Sebastiano Gigliobianco" w:date="2018-06-24T09:24:00Z">
        <w:del w:id="97" w:author="Klaus Ziegler" w:date="2018-06-25T08:20:00Z">
          <w:r w:rsidDel="00C43797">
            <w:rPr>
              <w:lang w:val="en-GB"/>
            </w:rPr>
            <w:delText xml:space="preserve"> a first more generic one to create a profile of the subjects with questions about their age, experience, linguistic combination and whether or not they already had experience with remote interpreting, and a second more specific one, in which, for each scenario, the interpreters were asked to summarize their personal opinion about these new solutions. </w:delText>
          </w:r>
          <w:r w:rsidR="00CD78B6" w:rsidDel="00C43797">
            <w:rPr>
              <w:lang w:val="en-GB"/>
            </w:rPr>
            <w:delText xml:space="preserve">For example, they were asked </w:delText>
          </w:r>
        </w:del>
      </w:ins>
      <w:ins w:id="98" w:author="Sebastiano Gigliobianco" w:date="2018-06-24T12:41:00Z">
        <w:del w:id="99" w:author="Klaus Ziegler" w:date="2018-06-25T08:20:00Z">
          <w:r w:rsidR="00CD78B6" w:rsidDel="00C43797">
            <w:rPr>
              <w:lang w:val="en-GB"/>
            </w:rPr>
            <w:delText>if</w:delText>
          </w:r>
        </w:del>
      </w:ins>
      <w:ins w:id="100" w:author="Sebastiano Gigliobianco" w:date="2018-06-24T09:24:00Z">
        <w:del w:id="101" w:author="Klaus Ziegler" w:date="2018-06-25T08:20:00Z">
          <w:r w:rsidDel="00C43797">
            <w:rPr>
              <w:lang w:val="en-GB"/>
            </w:rPr>
            <w:delText xml:space="preserve"> they could operate the extra devices in the booth, if they felt they had to put extra effort in it and</w:delText>
          </w:r>
        </w:del>
      </w:ins>
      <w:ins w:id="102" w:author="Sebastiano Gigliobianco" w:date="2018-06-24T09:25:00Z">
        <w:del w:id="103" w:author="Klaus Ziegler" w:date="2018-06-25T08:20:00Z">
          <w:r w:rsidDel="00C43797">
            <w:rPr>
              <w:lang w:val="en-GB"/>
            </w:rPr>
            <w:delText xml:space="preserve"> if </w:delText>
          </w:r>
        </w:del>
      </w:ins>
      <w:ins w:id="104" w:author="Sebastiano Gigliobianco" w:date="2018-06-24T09:24:00Z">
        <w:del w:id="105" w:author="Klaus Ziegler" w:date="2018-06-25T08:20:00Z">
          <w:r w:rsidDel="00C43797">
            <w:rPr>
              <w:lang w:val="en-GB"/>
            </w:rPr>
            <w:delText xml:space="preserve">these new solutions were, according to them, better or worse than a standard video and audio transmission which they cannot control. Moreover, for each scenario, they were asked to evaluate the quality of the video transmission on a scale from 1 (worst) to </w:delText>
          </w:r>
          <w:r w:rsidR="00FE2163" w:rsidDel="00C43797">
            <w:rPr>
              <w:lang w:val="en-GB"/>
            </w:rPr>
            <w:delText>5 (best)</w:delText>
          </w:r>
        </w:del>
      </w:ins>
      <w:ins w:id="106" w:author="Sebastiano Gigliobianco" w:date="2018-06-24T10:20:00Z">
        <w:del w:id="107" w:author="Klaus Ziegler" w:date="2018-06-25T08:20:00Z">
          <w:r w:rsidR="00FE2163" w:rsidDel="00C43797">
            <w:rPr>
              <w:lang w:val="en-GB"/>
            </w:rPr>
            <w:delText xml:space="preserve">, </w:delText>
          </w:r>
        </w:del>
      </w:ins>
      <w:ins w:id="108" w:author="Sebastiano Gigliobianco" w:date="2018-06-24T09:24:00Z">
        <w:del w:id="109" w:author="Klaus Ziegler" w:date="2018-06-25T08:20:00Z">
          <w:r w:rsidDel="00C43797">
            <w:rPr>
              <w:lang w:val="en-GB"/>
            </w:rPr>
            <w:delText>to share any personal opinion, comment, or criticism and finally to state whether or not they would like to see this solution implemented in the future.</w:delText>
          </w:r>
        </w:del>
      </w:ins>
      <w:del w:id="110" w:author="Klaus Ziegler" w:date="2018-06-24T07:44:00Z">
        <w:r w:rsidR="00F4008B" w:rsidRPr="00FD317B" w:rsidDel="00D56309">
          <w:rPr>
            <w:lang w:val="en-GB"/>
          </w:rPr>
          <w:delText xml:space="preserve">Since only two interpreters participated, </w:delText>
        </w:r>
      </w:del>
      <w:del w:id="111" w:author="Klaus Ziegler" w:date="2018-06-25T08:20:00Z">
        <w:r w:rsidR="00F4008B" w:rsidRPr="00C43797" w:rsidDel="00C43797">
          <w:rPr>
            <w:lang w:val="en-GB"/>
          </w:rPr>
          <w:delText xml:space="preserve">the </w:delText>
        </w:r>
        <w:r w:rsidR="00F4008B" w:rsidRPr="00FD317B" w:rsidDel="00C43797">
          <w:rPr>
            <w:lang w:val="en-GB"/>
          </w:rPr>
          <w:delText xml:space="preserve">experiment </w:delText>
        </w:r>
      </w:del>
      <w:del w:id="112" w:author="Klaus Ziegler" w:date="2018-06-24T07:49:00Z">
        <w:r w:rsidR="00F4008B" w:rsidRPr="00FD317B" w:rsidDel="0097711F">
          <w:rPr>
            <w:lang w:val="en-GB"/>
          </w:rPr>
          <w:delText xml:space="preserve">has no general validity but rather </w:delText>
        </w:r>
      </w:del>
      <w:del w:id="113" w:author="Klaus Ziegler" w:date="2018-06-24T07:51:00Z">
        <w:r w:rsidR="00F4008B" w:rsidRPr="00C43797" w:rsidDel="0097711F">
          <w:rPr>
            <w:lang w:val="en-GB"/>
          </w:rPr>
          <w:delText>aim</w:delText>
        </w:r>
      </w:del>
      <w:del w:id="114" w:author="Klaus Ziegler" w:date="2018-06-24T07:50:00Z">
        <w:r w:rsidR="00F4008B" w:rsidRPr="00C43797" w:rsidDel="0097711F">
          <w:rPr>
            <w:lang w:val="en-GB"/>
          </w:rPr>
          <w:delText>s</w:delText>
        </w:r>
      </w:del>
      <w:del w:id="115" w:author="Klaus Ziegler" w:date="2018-06-24T07:51:00Z">
        <w:r w:rsidR="00F4008B" w:rsidRPr="00C43797" w:rsidDel="0097711F">
          <w:rPr>
            <w:lang w:val="en-GB"/>
          </w:rPr>
          <w:delText xml:space="preserve"> </w:delText>
        </w:r>
      </w:del>
      <w:del w:id="116" w:author="Klaus Ziegler" w:date="2018-06-25T08:20:00Z">
        <w:r w:rsidR="00F4008B" w:rsidRPr="00FD317B" w:rsidDel="00C43797">
          <w:rPr>
            <w:lang w:val="en-GB"/>
            <w:rPrChange w:id="117" w:author="Klaus Ziegler" w:date="2018-06-24T18:48:00Z">
              <w:rPr>
                <w:lang w:val="en-GB"/>
              </w:rPr>
            </w:rPrChange>
          </w:rPr>
          <w:delText>at testing the feasibility of these new technologies</w:delText>
        </w:r>
      </w:del>
      <w:del w:id="118" w:author="Klaus Ziegler" w:date="2018-06-24T07:52:00Z">
        <w:r w:rsidR="00F4008B" w:rsidRPr="00FD317B" w:rsidDel="0097711F">
          <w:rPr>
            <w:lang w:val="en-GB"/>
          </w:rPr>
          <w:delText xml:space="preserve"> </w:delText>
        </w:r>
      </w:del>
      <w:del w:id="119" w:author="Klaus Ziegler" w:date="2018-06-24T07:53:00Z">
        <w:r w:rsidR="00F4008B" w:rsidRPr="00C43797" w:rsidDel="0097711F">
          <w:rPr>
            <w:lang w:val="en-GB"/>
          </w:rPr>
          <w:delText xml:space="preserve">for future testing </w:delText>
        </w:r>
      </w:del>
      <w:del w:id="120" w:author="Klaus Ziegler" w:date="2018-06-25T08:20:00Z">
        <w:r w:rsidR="00F4008B" w:rsidRPr="00C43797" w:rsidDel="00C43797">
          <w:rPr>
            <w:lang w:val="en-GB"/>
          </w:rPr>
          <w:delText>on a larger scale</w:delText>
        </w:r>
        <w:r w:rsidR="00F4008B" w:rsidRPr="00FD317B" w:rsidDel="00C43797">
          <w:rPr>
            <w:lang w:val="en-GB"/>
          </w:rPr>
          <w:delText>.</w:delText>
        </w:r>
      </w:del>
    </w:p>
    <w:p w14:paraId="4428374B" w14:textId="77777777" w:rsidR="007D092F" w:rsidRPr="00265D1A" w:rsidRDefault="007D092F" w:rsidP="007D092F">
      <w:pPr>
        <w:rPr>
          <w:lang w:val="en-GB"/>
        </w:rPr>
      </w:pPr>
    </w:p>
    <w:p w14:paraId="55DE1C80" w14:textId="47357791" w:rsidR="007D092F" w:rsidRPr="00265D1A" w:rsidRDefault="007D092F" w:rsidP="00A625ED">
      <w:pPr>
        <w:pStyle w:val="lsSection3"/>
        <w:rPr>
          <w:lang w:val="en-GB"/>
        </w:rPr>
      </w:pPr>
      <w:r w:rsidRPr="00265D1A">
        <w:rPr>
          <w:lang w:val="en-GB"/>
        </w:rPr>
        <w:t xml:space="preserve">Picture-in-Picture </w:t>
      </w:r>
    </w:p>
    <w:p w14:paraId="44F835B0" w14:textId="77777777" w:rsidR="007D092F" w:rsidRPr="00265D1A" w:rsidRDefault="007D092F" w:rsidP="007D092F">
      <w:pPr>
        <w:rPr>
          <w:lang w:val="en-GB"/>
        </w:rPr>
      </w:pPr>
    </w:p>
    <w:p w14:paraId="01307CF4" w14:textId="5C81579E" w:rsidR="007D092F" w:rsidRPr="00265D1A" w:rsidRDefault="002749DA" w:rsidP="007D092F">
      <w:pPr>
        <w:rPr>
          <w:rFonts w:eastAsia="Times New Roman" w:cs="Times New Roman"/>
          <w:lang w:val="en-GB" w:eastAsia="de-DE"/>
        </w:rPr>
      </w:pPr>
      <w:r>
        <w:rPr>
          <w:lang w:val="en-GB"/>
        </w:rPr>
        <w:t>The picture-in-picture solution</w:t>
      </w:r>
      <w:r w:rsidRPr="00265D1A">
        <w:rPr>
          <w:lang w:val="en-GB"/>
        </w:rPr>
        <w:t xml:space="preserve"> </w:t>
      </w:r>
      <w:r w:rsidR="007D092F" w:rsidRPr="00265D1A">
        <w:rPr>
          <w:lang w:val="en-GB"/>
        </w:rPr>
        <w:t xml:space="preserve">was the first scenario </w:t>
      </w:r>
      <w:r w:rsidR="00A62C3E">
        <w:rPr>
          <w:lang w:val="en-GB"/>
        </w:rPr>
        <w:t>being</w:t>
      </w:r>
      <w:r w:rsidR="007D092F" w:rsidRPr="00265D1A">
        <w:rPr>
          <w:lang w:val="en-GB"/>
        </w:rPr>
        <w:t xml:space="preserve"> tested. For this part of the experiment, the speakers were in the conference room, in which two different cameras, each pointed at one speaker, were recording the event. The audio signal was recorded with a wireless microphone and fed together with the video signal to the Extron SMP 351 </w:t>
      </w:r>
      <w:r w:rsidR="007808C1">
        <w:rPr>
          <w:lang w:val="en-GB"/>
        </w:rPr>
        <w:t xml:space="preserve">recording and streaming processor, </w:t>
      </w:r>
      <w:r w:rsidR="007D092F" w:rsidRPr="00265D1A">
        <w:rPr>
          <w:lang w:val="en-GB"/>
        </w:rPr>
        <w:t xml:space="preserve">which streamed the </w:t>
      </w:r>
      <w:r w:rsidR="00227C89">
        <w:rPr>
          <w:lang w:val="en-GB"/>
        </w:rPr>
        <w:t>audio and video tracks</w:t>
      </w:r>
      <w:r w:rsidR="00227C89" w:rsidRPr="00265D1A">
        <w:rPr>
          <w:lang w:val="en-GB"/>
        </w:rPr>
        <w:t xml:space="preserve"> </w:t>
      </w:r>
      <w:r w:rsidR="007D092F" w:rsidRPr="00265D1A">
        <w:rPr>
          <w:lang w:val="en-GB"/>
        </w:rPr>
        <w:t>over the local network of PC</w:t>
      </w:r>
      <w:r w:rsidR="00227C89">
        <w:rPr>
          <w:lang w:val="en-GB"/>
        </w:rPr>
        <w:t>S</w:t>
      </w:r>
      <w:r w:rsidR="007D092F" w:rsidRPr="00265D1A">
        <w:rPr>
          <w:lang w:val="en-GB"/>
        </w:rPr>
        <w:t xml:space="preserve"> to the interpreting booth. To guarantee lip synchronisation the audio signal was delayed by 275 </w:t>
      </w:r>
      <w:proofErr w:type="spellStart"/>
      <w:r w:rsidR="007D092F" w:rsidRPr="00265D1A">
        <w:rPr>
          <w:lang w:val="en-GB"/>
        </w:rPr>
        <w:t>ms</w:t>
      </w:r>
      <w:proofErr w:type="spellEnd"/>
      <w:r w:rsidR="007D092F" w:rsidRPr="00265D1A">
        <w:rPr>
          <w:lang w:val="en-GB"/>
        </w:rPr>
        <w:t xml:space="preserve"> before being fed to the Extron. </w:t>
      </w:r>
      <w:r w:rsidR="00227C89">
        <w:rPr>
          <w:lang w:val="en-GB"/>
        </w:rPr>
        <w:t>In another room, a 65”</w:t>
      </w:r>
      <w:r w:rsidR="007D092F" w:rsidRPr="00265D1A">
        <w:rPr>
          <w:lang w:val="en-GB"/>
        </w:rPr>
        <w:t xml:space="preserve"> monitor was placed 95 cm from the booth, guaranteeing roughly a distance of 155 cm between the screen and the eyes of the interpreters. </w:t>
      </w:r>
      <w:r w:rsidR="007D092F" w:rsidRPr="00265D1A">
        <w:rPr>
          <w:rFonts w:eastAsia="Times New Roman" w:cs="Times New Roman"/>
          <w:lang w:val="en-GB" w:eastAsia="de-DE"/>
        </w:rPr>
        <w:t xml:space="preserve">According to </w:t>
      </w:r>
      <w:proofErr w:type="spellStart"/>
      <w:r w:rsidR="007D092F" w:rsidRPr="00265D1A">
        <w:rPr>
          <w:rFonts w:eastAsia="Times New Roman" w:cs="Times New Roman"/>
          <w:lang w:val="en-GB" w:eastAsia="de-DE"/>
        </w:rPr>
        <w:t>Causo’s</w:t>
      </w:r>
      <w:proofErr w:type="spellEnd"/>
      <w:r w:rsidR="007D092F" w:rsidRPr="00265D1A">
        <w:rPr>
          <w:rFonts w:eastAsia="Times New Roman" w:cs="Times New Roman"/>
          <w:lang w:val="en-GB" w:eastAsia="de-DE"/>
        </w:rPr>
        <w:t xml:space="preserve"> guidelines </w:t>
      </w:r>
      <w:r w:rsidR="007D092F" w:rsidRPr="00DD7D12">
        <w:rPr>
          <w:rFonts w:eastAsia="Times New Roman" w:cs="Times New Roman"/>
          <w:lang w:val="en-GB" w:eastAsia="de-DE"/>
        </w:rPr>
        <w:fldChar w:fldCharType="begin"/>
      </w:r>
      <w:r w:rsidR="007D092F" w:rsidRPr="00DD7D12">
        <w:rPr>
          <w:rFonts w:eastAsia="Times New Roman" w:cs="Times New Roman"/>
          <w:lang w:val="en-GB" w:eastAsia="de-DE"/>
        </w:rPr>
        <w:instrText xml:space="preserve"> ADDIN ZOTERO_ITEM CSL_CITATION {"citationID":"UmQ8Jbsg","properties":{"formattedCitation":"(2011:2)","plainCitation":"(2011:2)"},"citationItems":[{"id":40,"uris":["http://zotero.org/users/4040722/items/3382GPAB"],"uri":["http://zotero.org/users/4040722/items/3382GPAB"],"itemData":{"id":40,"type":"chapter","title":"Technical Guidelines for Remonte Interpretation","container-title":"Videoconference and Remote Interpreting in Criminal Proceedings","publisher":"European Commission, Directorate General for Interpretation","publisher-place":"Guilford: University of Surrey","event-place":"Guilford: University of Surrey","author":[{"family":"Causo","given":"José Esteban"}],"editor":[{"family":"Braun","given":"Sabine"},{"family":"Taylor","given":"Judith L."}],"issued":{"date-parts":[["2011"]]}},"locator":"2","suppress-author":true}],"schema":"https://github.com/citation-style-language/schema/raw/master/csl-citation.json"} </w:instrText>
      </w:r>
      <w:r w:rsidR="007D092F" w:rsidRPr="00DD7D12">
        <w:rPr>
          <w:rFonts w:eastAsia="Times New Roman" w:cs="Times New Roman"/>
          <w:lang w:val="en-GB" w:eastAsia="de-DE"/>
        </w:rPr>
        <w:fldChar w:fldCharType="separate"/>
      </w:r>
      <w:r w:rsidR="007D092F" w:rsidRPr="00DD7D12">
        <w:rPr>
          <w:rFonts w:eastAsia="Times New Roman" w:cs="Times New Roman"/>
          <w:noProof/>
          <w:lang w:val="en-GB" w:eastAsia="de-DE"/>
        </w:rPr>
        <w:t>(2011:2)</w:t>
      </w:r>
      <w:r w:rsidR="007D092F" w:rsidRPr="00DD7D12">
        <w:rPr>
          <w:rFonts w:eastAsia="Times New Roman" w:cs="Times New Roman"/>
          <w:lang w:val="en-GB" w:eastAsia="de-DE"/>
        </w:rPr>
        <w:fldChar w:fldCharType="end"/>
      </w:r>
      <w:r w:rsidR="007D092F" w:rsidRPr="00265D1A">
        <w:rPr>
          <w:rFonts w:eastAsia="Times New Roman" w:cs="Times New Roman"/>
          <w:lang w:val="en-GB" w:eastAsia="de-DE"/>
        </w:rPr>
        <w:t xml:space="preserve"> the booth was placed in such manner that the windows</w:t>
      </w:r>
      <w:r w:rsidR="00227C89">
        <w:rPr>
          <w:rFonts w:eastAsia="Times New Roman" w:cs="Times New Roman"/>
          <w:lang w:val="en-GB" w:eastAsia="de-DE"/>
        </w:rPr>
        <w:t>’</w:t>
      </w:r>
      <w:r w:rsidR="007D092F" w:rsidRPr="00265D1A">
        <w:rPr>
          <w:rFonts w:eastAsia="Times New Roman" w:cs="Times New Roman"/>
          <w:lang w:val="en-GB" w:eastAsia="de-DE"/>
        </w:rPr>
        <w:t xml:space="preserve"> frames</w:t>
      </w:r>
      <w:r w:rsidR="00227C89">
        <w:rPr>
          <w:rFonts w:eastAsia="Times New Roman" w:cs="Times New Roman"/>
          <w:lang w:val="en-GB" w:eastAsia="de-DE"/>
        </w:rPr>
        <w:t xml:space="preserve"> of the booth</w:t>
      </w:r>
      <w:r w:rsidR="007D092F" w:rsidRPr="00265D1A">
        <w:rPr>
          <w:rFonts w:eastAsia="Times New Roman" w:cs="Times New Roman"/>
          <w:lang w:val="en-GB" w:eastAsia="de-DE"/>
        </w:rPr>
        <w:t xml:space="preserve"> would not obstruct the view of the interpreters. The video signal from the conference room was shown to the interpreters using a picture-in-picture function</w:t>
      </w:r>
      <w:r w:rsidR="007B7C6E">
        <w:rPr>
          <w:rFonts w:eastAsia="Times New Roman" w:cs="Times New Roman"/>
          <w:lang w:val="en-GB" w:eastAsia="de-DE"/>
        </w:rPr>
        <w:t xml:space="preserve"> meaning that both signals were transmitted simultaneously and that one image occupied a larger portion of the screen while the second </w:t>
      </w:r>
      <w:r w:rsidR="0024715D">
        <w:rPr>
          <w:rFonts w:eastAsia="Times New Roman" w:cs="Times New Roman"/>
          <w:lang w:val="en-GB" w:eastAsia="de-DE"/>
        </w:rPr>
        <w:t xml:space="preserve">video feed was displayed in a </w:t>
      </w:r>
      <w:r w:rsidR="007B7C6E">
        <w:rPr>
          <w:rFonts w:eastAsia="Times New Roman" w:cs="Times New Roman"/>
          <w:lang w:val="en-GB" w:eastAsia="de-DE"/>
        </w:rPr>
        <w:t xml:space="preserve">smaller </w:t>
      </w:r>
      <w:r w:rsidR="0024715D">
        <w:rPr>
          <w:rFonts w:eastAsia="Times New Roman" w:cs="Times New Roman"/>
          <w:lang w:val="en-GB" w:eastAsia="de-DE"/>
        </w:rPr>
        <w:t xml:space="preserve">format </w:t>
      </w:r>
      <w:r w:rsidR="007B7C6E">
        <w:rPr>
          <w:rFonts w:eastAsia="Times New Roman" w:cs="Times New Roman"/>
          <w:lang w:val="en-GB" w:eastAsia="de-DE"/>
        </w:rPr>
        <w:t xml:space="preserve">in the bottom right corner </w:t>
      </w:r>
      <w:r w:rsidR="007D092F" w:rsidRPr="00265D1A">
        <w:rPr>
          <w:rFonts w:eastAsia="Times New Roman" w:cs="Times New Roman"/>
          <w:lang w:val="en-GB" w:eastAsia="de-DE"/>
        </w:rPr>
        <w:t xml:space="preserve">and the interpreters </w:t>
      </w:r>
      <w:proofErr w:type="gramStart"/>
      <w:r w:rsidR="007D092F" w:rsidRPr="00265D1A">
        <w:rPr>
          <w:rFonts w:eastAsia="Times New Roman" w:cs="Times New Roman"/>
          <w:lang w:val="en-GB" w:eastAsia="de-DE"/>
        </w:rPr>
        <w:t>were able to</w:t>
      </w:r>
      <w:proofErr w:type="gramEnd"/>
      <w:r w:rsidR="007D092F" w:rsidRPr="00265D1A">
        <w:rPr>
          <w:rFonts w:eastAsia="Times New Roman" w:cs="Times New Roman"/>
          <w:lang w:val="en-GB" w:eastAsia="de-DE"/>
        </w:rPr>
        <w:t xml:space="preserve"> switch between the two. According to the</w:t>
      </w:r>
      <w:r w:rsidR="007D092F">
        <w:rPr>
          <w:rFonts w:eastAsia="Times New Roman" w:cs="Times New Roman"/>
          <w:lang w:val="en-GB" w:eastAsia="de-DE"/>
        </w:rPr>
        <w:t xml:space="preserve"> </w:t>
      </w:r>
      <w:r w:rsidR="007D092F">
        <w:rPr>
          <w:rFonts w:eastAsia="Times New Roman" w:cs="Times New Roman"/>
          <w:lang w:val="en-GB" w:eastAsia="de-DE"/>
        </w:rPr>
        <w:lastRenderedPageBreak/>
        <w:t>draft of the</w:t>
      </w:r>
      <w:r w:rsidR="007D092F" w:rsidRPr="00265D1A">
        <w:rPr>
          <w:rFonts w:eastAsia="Times New Roman" w:cs="Times New Roman"/>
          <w:lang w:val="en-GB" w:eastAsia="de-DE"/>
        </w:rPr>
        <w:t xml:space="preserve"> ISO standard 20108</w:t>
      </w:r>
      <w:r w:rsidR="007D092F" w:rsidRPr="00B40846">
        <w:rPr>
          <w:rStyle w:val="Funotenzeichen"/>
        </w:rPr>
        <w:footnoteReference w:id="13"/>
      </w:r>
      <w:r w:rsidR="007D092F">
        <w:rPr>
          <w:rFonts w:eastAsia="Times New Roman" w:cs="Times New Roman"/>
          <w:lang w:val="en-GB" w:eastAsia="de-DE"/>
        </w:rPr>
        <w:t xml:space="preserve"> </w:t>
      </w:r>
      <w:r w:rsidR="007D092F" w:rsidRPr="00DD7D12">
        <w:rPr>
          <w:rFonts w:eastAsia="Times New Roman" w:cs="Times New Roman"/>
          <w:lang w:val="en-GB" w:eastAsia="de-DE"/>
        </w:rPr>
        <w:fldChar w:fldCharType="begin"/>
      </w:r>
      <w:r w:rsidR="007D092F" w:rsidRPr="00DD7D12">
        <w:rPr>
          <w:rFonts w:eastAsia="Times New Roman" w:cs="Times New Roman"/>
          <w:lang w:val="en-GB" w:eastAsia="de-DE"/>
        </w:rPr>
        <w:instrText xml:space="preserve"> ADDIN ZOTERO_ITEM CSL_CITATION {"citationID":"HWrtH19p","properties":{"formattedCitation":"(2016:6)","plainCitation":"(2016:6)"},"citationItems":[{"id":101,"uris":["http://zotero.org/groups/1370841/items/TKKUD4MG"],"uri":["http://zotero.org/groups/1370841/items/TKKUD4MG"],"itemData":{"id":101,"type":"patent","title":"ISO-Standard 20108: Simultaneous interpreting - Quality and transmission of sound and image input - Requirements (Draft)","issued":{"date-parts":[["2016"]]}},"locator":"6"}],"schema":"https://github.com/citation-style-language/schema/raw/master/csl-citation.json"} </w:instrText>
      </w:r>
      <w:r w:rsidR="007D092F" w:rsidRPr="00DD7D12">
        <w:rPr>
          <w:rFonts w:eastAsia="Times New Roman" w:cs="Times New Roman"/>
          <w:lang w:val="en-GB" w:eastAsia="de-DE"/>
        </w:rPr>
        <w:fldChar w:fldCharType="separate"/>
      </w:r>
      <w:r w:rsidR="007D092F" w:rsidRPr="00DD7D12">
        <w:rPr>
          <w:rFonts w:eastAsia="Times New Roman" w:cs="Times New Roman"/>
          <w:noProof/>
          <w:lang w:val="en-GB" w:eastAsia="de-DE"/>
        </w:rPr>
        <w:t>(2016:6)</w:t>
      </w:r>
      <w:r w:rsidR="007D092F" w:rsidRPr="00DD7D12">
        <w:rPr>
          <w:rFonts w:eastAsia="Times New Roman" w:cs="Times New Roman"/>
          <w:lang w:val="en-GB" w:eastAsia="de-DE"/>
        </w:rPr>
        <w:fldChar w:fldCharType="end"/>
      </w:r>
      <w:r w:rsidR="007D092F" w:rsidRPr="00265D1A">
        <w:rPr>
          <w:rFonts w:eastAsia="Times New Roman" w:cs="Times New Roman"/>
          <w:lang w:val="en-GB" w:eastAsia="de-DE"/>
        </w:rPr>
        <w:t>, the video signal was reproduced with a resolution of 1920x1080 pixels at 30 frames per seconds.</w:t>
      </w:r>
      <w:r w:rsidR="007D092F" w:rsidRPr="00265D1A">
        <w:rPr>
          <w:lang w:val="en-GB"/>
        </w:rPr>
        <w:t xml:space="preserve"> </w:t>
      </w:r>
    </w:p>
    <w:p w14:paraId="3C365237" w14:textId="4DBC57DD" w:rsidR="007D092F" w:rsidRPr="00265D1A" w:rsidRDefault="007D092F" w:rsidP="007D092F">
      <w:pPr>
        <w:rPr>
          <w:rFonts w:eastAsia="Times New Roman" w:cs="Times New Roman"/>
          <w:lang w:val="en-GB" w:eastAsia="de-DE"/>
        </w:rPr>
      </w:pPr>
      <w:r w:rsidRPr="00265D1A">
        <w:rPr>
          <w:rFonts w:eastAsia="Times New Roman" w:cs="Times New Roman"/>
          <w:lang w:val="en-GB" w:eastAsia="de-DE"/>
        </w:rPr>
        <w:t>The results showed that both participant</w:t>
      </w:r>
      <w:r w:rsidR="0016094F">
        <w:rPr>
          <w:rFonts w:eastAsia="Times New Roman" w:cs="Times New Roman"/>
          <w:lang w:val="en-GB" w:eastAsia="de-DE"/>
        </w:rPr>
        <w:t>s</w:t>
      </w:r>
      <w:r w:rsidRPr="00265D1A">
        <w:rPr>
          <w:rFonts w:eastAsia="Times New Roman" w:cs="Times New Roman"/>
          <w:lang w:val="en-GB" w:eastAsia="de-DE"/>
        </w:rPr>
        <w:t xml:space="preserve"> reacted positively to this solution and</w:t>
      </w:r>
      <w:r>
        <w:rPr>
          <w:rFonts w:eastAsia="Times New Roman" w:cs="Times New Roman"/>
          <w:lang w:val="en-GB" w:eastAsia="de-DE"/>
        </w:rPr>
        <w:t xml:space="preserve"> they found it to be better than</w:t>
      </w:r>
      <w:r w:rsidRPr="00265D1A">
        <w:rPr>
          <w:rFonts w:eastAsia="Times New Roman" w:cs="Times New Roman"/>
          <w:lang w:val="en-GB" w:eastAsia="de-DE"/>
        </w:rPr>
        <w:t xml:space="preserve"> a static video signal, upon which they have no influence. None of the interpreters noticed </w:t>
      </w:r>
      <w:r w:rsidR="001965A3">
        <w:rPr>
          <w:rFonts w:eastAsia="Times New Roman" w:cs="Times New Roman"/>
          <w:lang w:val="en-GB" w:eastAsia="de-DE"/>
        </w:rPr>
        <w:t xml:space="preserve">any increase in </w:t>
      </w:r>
      <w:r w:rsidR="00A60AEF">
        <w:rPr>
          <w:rFonts w:eastAsia="Times New Roman" w:cs="Times New Roman"/>
          <w:lang w:val="en-GB" w:eastAsia="de-DE"/>
        </w:rPr>
        <w:t>workload d</w:t>
      </w:r>
      <w:r w:rsidR="001965A3">
        <w:rPr>
          <w:rFonts w:eastAsia="Times New Roman" w:cs="Times New Roman"/>
          <w:lang w:val="en-GB" w:eastAsia="de-DE"/>
        </w:rPr>
        <w:t xml:space="preserve">ue to the more technical nature </w:t>
      </w:r>
      <w:r w:rsidR="00A60AEF">
        <w:rPr>
          <w:rFonts w:eastAsia="Times New Roman" w:cs="Times New Roman"/>
          <w:lang w:val="en-GB" w:eastAsia="de-DE"/>
        </w:rPr>
        <w:t xml:space="preserve">of the second half </w:t>
      </w:r>
      <w:r w:rsidR="001965A3">
        <w:rPr>
          <w:rFonts w:eastAsia="Times New Roman" w:cs="Times New Roman"/>
          <w:lang w:val="en-GB" w:eastAsia="de-DE"/>
        </w:rPr>
        <w:t>of the text</w:t>
      </w:r>
      <w:r w:rsidRPr="00265D1A">
        <w:rPr>
          <w:rFonts w:eastAsia="Times New Roman" w:cs="Times New Roman"/>
          <w:lang w:val="en-GB" w:eastAsia="de-DE"/>
        </w:rPr>
        <w:t xml:space="preserve"> and stated that they had no problem in using the new device in the booth to switch between the two pictures. Both</w:t>
      </w:r>
      <w:r w:rsidR="00555130">
        <w:rPr>
          <w:rFonts w:eastAsia="Times New Roman" w:cs="Times New Roman"/>
          <w:lang w:val="en-GB" w:eastAsia="de-DE"/>
        </w:rPr>
        <w:t xml:space="preserve"> </w:t>
      </w:r>
      <w:r w:rsidRPr="00265D1A">
        <w:rPr>
          <w:rFonts w:eastAsia="Times New Roman" w:cs="Times New Roman"/>
          <w:lang w:val="en-GB" w:eastAsia="de-DE"/>
        </w:rPr>
        <w:t xml:space="preserve">interpreters </w:t>
      </w:r>
      <w:r w:rsidR="00B73872" w:rsidRPr="00DD7D12">
        <w:rPr>
          <w:rFonts w:eastAsia="Times New Roman" w:cs="Times New Roman"/>
          <w:lang w:val="en-GB" w:eastAsia="de-DE"/>
        </w:rPr>
        <w:t xml:space="preserve">stated </w:t>
      </w:r>
      <w:r w:rsidR="0024715D" w:rsidRPr="00DD7D12">
        <w:rPr>
          <w:rFonts w:eastAsia="Times New Roman" w:cs="Times New Roman"/>
          <w:lang w:val="en-GB" w:eastAsia="de-DE"/>
        </w:rPr>
        <w:t>t</w:t>
      </w:r>
      <w:r w:rsidR="0024715D">
        <w:rPr>
          <w:rFonts w:eastAsia="Times New Roman" w:cs="Times New Roman"/>
          <w:lang w:val="en-GB" w:eastAsia="de-DE"/>
        </w:rPr>
        <w:t xml:space="preserve">hat they </w:t>
      </w:r>
      <w:r w:rsidRPr="00265D1A">
        <w:rPr>
          <w:rFonts w:eastAsia="Times New Roman" w:cs="Times New Roman"/>
          <w:lang w:val="en-GB" w:eastAsia="de-DE"/>
        </w:rPr>
        <w:t>would like to see this solution implemented in the future.</w:t>
      </w:r>
    </w:p>
    <w:p w14:paraId="0AFCDCF4" w14:textId="77777777" w:rsidR="007D092F" w:rsidRPr="00265D1A" w:rsidRDefault="007D092F" w:rsidP="007D092F">
      <w:pPr>
        <w:rPr>
          <w:rFonts w:eastAsia="Times New Roman" w:cs="Times New Roman"/>
          <w:lang w:val="en-GB" w:eastAsia="de-DE"/>
        </w:rPr>
      </w:pPr>
    </w:p>
    <w:p w14:paraId="21B53AD5" w14:textId="77777777" w:rsidR="007D092F" w:rsidRPr="00265D1A" w:rsidRDefault="007D092F" w:rsidP="00A625ED">
      <w:pPr>
        <w:pStyle w:val="lsSection3"/>
        <w:rPr>
          <w:rFonts w:eastAsia="Times New Roman" w:cs="Times New Roman"/>
          <w:lang w:val="en-GB" w:eastAsia="de-DE"/>
        </w:rPr>
      </w:pPr>
      <w:r w:rsidRPr="00265D1A">
        <w:rPr>
          <w:lang w:val="en-GB"/>
        </w:rPr>
        <w:t>Remote controlled Camera</w:t>
      </w:r>
    </w:p>
    <w:p w14:paraId="409ECE14" w14:textId="77777777" w:rsidR="007D092F" w:rsidRPr="00265D1A" w:rsidRDefault="007D092F" w:rsidP="007D092F">
      <w:pPr>
        <w:rPr>
          <w:rFonts w:eastAsia="Times New Roman" w:cs="Times New Roman"/>
          <w:lang w:val="en-GB" w:eastAsia="de-DE"/>
        </w:rPr>
      </w:pPr>
    </w:p>
    <w:p w14:paraId="2754A0CC" w14:textId="1B14588E" w:rsidR="007D092F" w:rsidRPr="00265D1A" w:rsidRDefault="007D092F" w:rsidP="007D092F">
      <w:pPr>
        <w:rPr>
          <w:rFonts w:eastAsia="Times New Roman" w:cs="Times New Roman"/>
          <w:lang w:val="en-GB" w:eastAsia="de-DE"/>
        </w:rPr>
      </w:pPr>
      <w:r w:rsidRPr="00265D1A">
        <w:rPr>
          <w:rFonts w:eastAsia="Times New Roman" w:cs="Times New Roman"/>
          <w:lang w:val="en-GB" w:eastAsia="de-DE"/>
        </w:rPr>
        <w:t xml:space="preserve">During the second part of the experiment, the speakers were recorded by only one camera placed in the middle of the conference table. From within the booth the interpreters were able to remotely move the camera 270 degrees horizontally and 90 degrees vertically on its axes. The camera was directly connected to the internal </w:t>
      </w:r>
      <w:r w:rsidR="0024715D">
        <w:rPr>
          <w:rFonts w:eastAsia="Times New Roman" w:cs="Times New Roman"/>
          <w:lang w:val="en-GB" w:eastAsia="de-DE"/>
        </w:rPr>
        <w:t xml:space="preserve">local </w:t>
      </w:r>
      <w:r w:rsidRPr="00265D1A">
        <w:rPr>
          <w:rFonts w:eastAsia="Times New Roman" w:cs="Times New Roman"/>
          <w:lang w:val="en-GB" w:eastAsia="de-DE"/>
        </w:rPr>
        <w:t xml:space="preserve">network of PCS and the interpreters were able to move it using a mouse connected to a laptop in the booth. The audio signal was captured separately using a wireless microphone and delayed by 275 </w:t>
      </w:r>
      <w:proofErr w:type="spellStart"/>
      <w:r w:rsidRPr="00265D1A">
        <w:rPr>
          <w:rFonts w:eastAsia="Times New Roman" w:cs="Times New Roman"/>
          <w:lang w:val="en-GB" w:eastAsia="de-DE"/>
        </w:rPr>
        <w:t>ms</w:t>
      </w:r>
      <w:proofErr w:type="spellEnd"/>
      <w:r w:rsidRPr="00265D1A">
        <w:rPr>
          <w:rFonts w:eastAsia="Times New Roman" w:cs="Times New Roman"/>
          <w:lang w:val="en-GB" w:eastAsia="de-DE"/>
        </w:rPr>
        <w:t xml:space="preserve"> before being transferred to the interpreter’s booth using a cable. With a resolution of 1080p by 25 fps, this camera respected the indications of the ISO standard 20108 as well</w:t>
      </w:r>
      <w:r w:rsidR="00FD6CEB">
        <w:rPr>
          <w:rFonts w:eastAsia="Times New Roman" w:cs="Times New Roman"/>
          <w:lang w:val="en-GB" w:eastAsia="de-DE"/>
        </w:rPr>
        <w:t>.</w:t>
      </w:r>
      <w:r w:rsidRPr="00265D1A">
        <w:rPr>
          <w:rFonts w:eastAsia="Times New Roman" w:cs="Times New Roman"/>
          <w:lang w:val="en-GB" w:eastAsia="de-DE"/>
        </w:rPr>
        <w:t xml:space="preserve"> </w:t>
      </w:r>
    </w:p>
    <w:p w14:paraId="74A9692E" w14:textId="5F96D318" w:rsidR="007D092F" w:rsidRPr="00265D1A" w:rsidRDefault="007D092F" w:rsidP="007D092F">
      <w:pPr>
        <w:rPr>
          <w:rFonts w:eastAsia="Times New Roman" w:cs="Times New Roman"/>
          <w:lang w:val="en-GB" w:eastAsia="de-DE"/>
        </w:rPr>
      </w:pPr>
      <w:r w:rsidRPr="00265D1A">
        <w:rPr>
          <w:rFonts w:eastAsia="Times New Roman" w:cs="Times New Roman"/>
          <w:lang w:val="en-GB" w:eastAsia="de-DE"/>
        </w:rPr>
        <w:t xml:space="preserve">The results of the questionnaires showed that this solution was also welcomed by the interpreters and that they quickly got used to the control of the camera </w:t>
      </w:r>
      <w:r w:rsidR="0016094F">
        <w:rPr>
          <w:rFonts w:eastAsia="Times New Roman" w:cs="Times New Roman"/>
          <w:lang w:val="en-GB" w:eastAsia="de-DE"/>
        </w:rPr>
        <w:t>via</w:t>
      </w:r>
      <w:r w:rsidR="0016094F" w:rsidRPr="00265D1A">
        <w:rPr>
          <w:rFonts w:eastAsia="Times New Roman" w:cs="Times New Roman"/>
          <w:lang w:val="en-GB" w:eastAsia="de-DE"/>
        </w:rPr>
        <w:t xml:space="preserve"> </w:t>
      </w:r>
      <w:r w:rsidRPr="00265D1A">
        <w:rPr>
          <w:rFonts w:eastAsia="Times New Roman" w:cs="Times New Roman"/>
          <w:lang w:val="en-GB" w:eastAsia="de-DE"/>
        </w:rPr>
        <w:t xml:space="preserve">mouse and stated that this could rapidly become an automatism. This solution was also considered to be better than a non-controllable video transmission. None of the interpreters noticed the difference between the first and second part of the </w:t>
      </w:r>
      <w:r w:rsidRPr="00265D1A">
        <w:rPr>
          <w:rFonts w:eastAsia="Times New Roman" w:cs="Times New Roman"/>
          <w:lang w:val="en-GB" w:eastAsia="de-DE"/>
        </w:rPr>
        <w:lastRenderedPageBreak/>
        <w:t xml:space="preserve">dialogue and had no problem with </w:t>
      </w:r>
      <w:r w:rsidR="00B73872">
        <w:rPr>
          <w:rFonts w:eastAsia="Times New Roman" w:cs="Times New Roman"/>
          <w:lang w:val="en-GB" w:eastAsia="de-DE"/>
        </w:rPr>
        <w:t>t</w:t>
      </w:r>
      <w:r w:rsidRPr="00265D1A">
        <w:rPr>
          <w:rFonts w:eastAsia="Times New Roman" w:cs="Times New Roman"/>
          <w:lang w:val="en-GB" w:eastAsia="de-DE"/>
        </w:rPr>
        <w:t>he camer</w:t>
      </w:r>
      <w:r w:rsidR="00FD6CEB">
        <w:rPr>
          <w:rFonts w:eastAsia="Times New Roman" w:cs="Times New Roman"/>
          <w:lang w:val="en-GB" w:eastAsia="de-DE"/>
        </w:rPr>
        <w:t>a</w:t>
      </w:r>
      <w:r w:rsidR="00B73872">
        <w:rPr>
          <w:rFonts w:eastAsia="Times New Roman" w:cs="Times New Roman"/>
          <w:lang w:val="en-GB" w:eastAsia="de-DE"/>
        </w:rPr>
        <w:t xml:space="preserve"> control</w:t>
      </w:r>
      <w:r w:rsidR="00FD6CEB">
        <w:rPr>
          <w:rFonts w:eastAsia="Times New Roman" w:cs="Times New Roman"/>
          <w:lang w:val="en-GB" w:eastAsia="de-DE"/>
        </w:rPr>
        <w:t>.</w:t>
      </w:r>
    </w:p>
    <w:p w14:paraId="2234F6F5" w14:textId="77777777" w:rsidR="007D092F" w:rsidRPr="00265D1A" w:rsidRDefault="007D092F" w:rsidP="007D092F">
      <w:pPr>
        <w:rPr>
          <w:rFonts w:eastAsia="Times New Roman" w:cs="Times New Roman"/>
          <w:lang w:val="en-GB" w:eastAsia="de-DE"/>
        </w:rPr>
      </w:pPr>
    </w:p>
    <w:p w14:paraId="64F2E88C" w14:textId="77777777" w:rsidR="007D092F" w:rsidRPr="00265D1A" w:rsidRDefault="007D092F" w:rsidP="00A625ED">
      <w:pPr>
        <w:pStyle w:val="lsSection3"/>
        <w:rPr>
          <w:lang w:val="en-GB" w:eastAsia="de-DE"/>
        </w:rPr>
      </w:pPr>
      <w:r w:rsidRPr="00265D1A">
        <w:rPr>
          <w:lang w:val="en-GB" w:eastAsia="de-DE"/>
        </w:rPr>
        <w:t>Virtual Reality Glasses</w:t>
      </w:r>
    </w:p>
    <w:p w14:paraId="55D03101" w14:textId="77777777" w:rsidR="007D092F" w:rsidRPr="00265D1A" w:rsidRDefault="007D092F" w:rsidP="007D092F">
      <w:pPr>
        <w:rPr>
          <w:lang w:val="en-GB" w:eastAsia="de-DE"/>
        </w:rPr>
      </w:pPr>
    </w:p>
    <w:p w14:paraId="2EF4CDA7" w14:textId="08DEB0A6" w:rsidR="007D092F" w:rsidRPr="00265D1A" w:rsidRDefault="007D092F" w:rsidP="007D092F">
      <w:pPr>
        <w:rPr>
          <w:lang w:val="en-GB" w:eastAsia="de-DE"/>
        </w:rPr>
      </w:pPr>
      <w:r w:rsidRPr="00265D1A">
        <w:rPr>
          <w:lang w:val="en-GB" w:eastAsia="de-DE"/>
        </w:rPr>
        <w:t>For the last part of the experiment, the interpreters still worked in a normal interpreting booth wearing VR-glasses</w:t>
      </w:r>
      <w:r w:rsidR="002932ED">
        <w:rPr>
          <w:lang w:val="en-GB" w:eastAsia="de-DE"/>
        </w:rPr>
        <w:t xml:space="preserve"> of the company </w:t>
      </w:r>
      <w:proofErr w:type="spellStart"/>
      <w:r w:rsidR="002932ED">
        <w:rPr>
          <w:lang w:val="en-GB" w:eastAsia="de-DE"/>
        </w:rPr>
        <w:t>Elegiant</w:t>
      </w:r>
      <w:proofErr w:type="spellEnd"/>
      <w:r w:rsidR="002932ED">
        <w:rPr>
          <w:lang w:val="en-GB" w:eastAsia="de-DE"/>
        </w:rPr>
        <w:t xml:space="preserve"> which use a smartphone (in this case an </w:t>
      </w:r>
      <w:r w:rsidR="00DE4D76">
        <w:rPr>
          <w:lang w:val="en-GB" w:eastAsia="de-DE"/>
        </w:rPr>
        <w:t xml:space="preserve">Apple </w:t>
      </w:r>
      <w:r w:rsidR="002932ED">
        <w:rPr>
          <w:lang w:val="en-GB" w:eastAsia="de-DE"/>
        </w:rPr>
        <w:t>iPhone SE) to reproduce images</w:t>
      </w:r>
      <w:r w:rsidR="00496DC6">
        <w:rPr>
          <w:lang w:val="en-GB" w:eastAsia="de-DE"/>
        </w:rPr>
        <w:t>.</w:t>
      </w:r>
      <w:r w:rsidR="002932ED">
        <w:rPr>
          <w:lang w:val="en-GB" w:eastAsia="de-DE"/>
        </w:rPr>
        <w:t xml:space="preserve"> </w:t>
      </w:r>
      <w:r w:rsidR="00496DC6">
        <w:rPr>
          <w:lang w:val="en-GB" w:eastAsia="de-DE"/>
        </w:rPr>
        <w:t>The smartphone</w:t>
      </w:r>
      <w:r w:rsidR="002932ED">
        <w:rPr>
          <w:lang w:val="en-GB" w:eastAsia="de-DE"/>
        </w:rPr>
        <w:t xml:space="preserve"> was directly connected through Wi-Fi to the </w:t>
      </w:r>
      <w:r w:rsidR="008E2CF5">
        <w:rPr>
          <w:lang w:val="en-GB" w:eastAsia="de-DE"/>
        </w:rPr>
        <w:t xml:space="preserve">360-degree </w:t>
      </w:r>
      <w:r w:rsidR="002932ED">
        <w:rPr>
          <w:lang w:val="en-GB" w:eastAsia="de-DE"/>
        </w:rPr>
        <w:t>camera</w:t>
      </w:r>
      <w:r w:rsidR="008E2CF5">
        <w:rPr>
          <w:lang w:val="en-GB" w:eastAsia="de-DE"/>
        </w:rPr>
        <w:t xml:space="preserve"> used to capture t</w:t>
      </w:r>
      <w:r w:rsidRPr="00265D1A">
        <w:rPr>
          <w:lang w:val="en-GB" w:eastAsia="de-DE"/>
        </w:rPr>
        <w:t>he dialogue between the two speakers. Also in this case</w:t>
      </w:r>
      <w:r w:rsidR="00DE4D76">
        <w:rPr>
          <w:lang w:val="en-GB" w:eastAsia="de-DE"/>
        </w:rPr>
        <w:t>,</w:t>
      </w:r>
      <w:r w:rsidRPr="00265D1A">
        <w:rPr>
          <w:lang w:val="en-GB" w:eastAsia="de-DE"/>
        </w:rPr>
        <w:t xml:space="preserve"> the audio was captured with a wireless microphone and fed to the interpreting booth using a cable after being delayed </w:t>
      </w:r>
      <w:r w:rsidR="005D2943">
        <w:rPr>
          <w:lang w:val="en-GB" w:eastAsia="de-DE"/>
        </w:rPr>
        <w:t xml:space="preserve">by </w:t>
      </w:r>
      <w:r w:rsidRPr="00265D1A">
        <w:rPr>
          <w:lang w:val="en-GB" w:eastAsia="de-DE"/>
        </w:rPr>
        <w:t xml:space="preserve">500 </w:t>
      </w:r>
      <w:proofErr w:type="spellStart"/>
      <w:r w:rsidRPr="00265D1A">
        <w:rPr>
          <w:lang w:val="en-GB" w:eastAsia="de-DE"/>
        </w:rPr>
        <w:t>ms</w:t>
      </w:r>
      <w:proofErr w:type="spellEnd"/>
      <w:r w:rsidRPr="00265D1A">
        <w:rPr>
          <w:lang w:val="en-GB" w:eastAsia="de-DE"/>
        </w:rPr>
        <w:t xml:space="preserve">. In order to fully exploit the potential of the camera and the VR glasses, the speakers were standing in front of each other in a big hall and asked to </w:t>
      </w:r>
      <w:r w:rsidR="00F4008B">
        <w:rPr>
          <w:lang w:val="en-GB" w:eastAsia="de-DE"/>
        </w:rPr>
        <w:t>move a</w:t>
      </w:r>
      <w:r w:rsidR="00DE4D76">
        <w:rPr>
          <w:lang w:val="en-GB" w:eastAsia="de-DE"/>
        </w:rPr>
        <w:t>round</w:t>
      </w:r>
      <w:r w:rsidR="00F4008B">
        <w:rPr>
          <w:lang w:val="en-GB" w:eastAsia="de-DE"/>
        </w:rPr>
        <w:t xml:space="preserve"> while talking as well as making use of gestures and mimics.</w:t>
      </w:r>
    </w:p>
    <w:p w14:paraId="008254CA" w14:textId="0E5261A3" w:rsidR="007D092F" w:rsidRDefault="007D092F" w:rsidP="007D092F">
      <w:pPr>
        <w:rPr>
          <w:rFonts w:eastAsia="Times New Roman" w:cs="Times New Roman"/>
          <w:lang w:val="en-GB" w:eastAsia="de-DE"/>
        </w:rPr>
      </w:pPr>
      <w:r w:rsidRPr="00265D1A">
        <w:rPr>
          <w:lang w:val="en-GB" w:eastAsia="de-DE"/>
        </w:rPr>
        <w:t xml:space="preserve">The opinions of the interpreters </w:t>
      </w:r>
      <w:r w:rsidR="005D2943">
        <w:rPr>
          <w:lang w:val="en-GB" w:eastAsia="de-DE"/>
        </w:rPr>
        <w:t xml:space="preserve">on this solution </w:t>
      </w:r>
      <w:r w:rsidRPr="00265D1A">
        <w:rPr>
          <w:lang w:val="en-GB" w:eastAsia="de-DE"/>
        </w:rPr>
        <w:t xml:space="preserve">were very different from each other. The first interpreter found the VR-glasses an interesting alternative to a monitor although not very comfortable to wear </w:t>
      </w:r>
      <w:r w:rsidR="00B73872">
        <w:rPr>
          <w:lang w:val="en-GB" w:eastAsia="de-DE"/>
        </w:rPr>
        <w:t xml:space="preserve">for a </w:t>
      </w:r>
      <w:r w:rsidR="007808C1">
        <w:rPr>
          <w:lang w:val="en-GB" w:eastAsia="de-DE"/>
        </w:rPr>
        <w:t>longer</w:t>
      </w:r>
      <w:r w:rsidR="00B73872">
        <w:rPr>
          <w:lang w:val="en-GB" w:eastAsia="de-DE"/>
        </w:rPr>
        <w:t xml:space="preserve"> period</w:t>
      </w:r>
      <w:r w:rsidRPr="00265D1A">
        <w:rPr>
          <w:lang w:val="en-GB" w:eastAsia="de-DE"/>
        </w:rPr>
        <w:t xml:space="preserve">. </w:t>
      </w:r>
      <w:r>
        <w:rPr>
          <w:lang w:val="en-GB" w:eastAsia="de-DE"/>
        </w:rPr>
        <w:t>The subject</w:t>
      </w:r>
      <w:r w:rsidRPr="00265D1A">
        <w:rPr>
          <w:lang w:val="en-GB" w:eastAsia="de-DE"/>
        </w:rPr>
        <w:t xml:space="preserve"> also stated that</w:t>
      </w:r>
      <w:r w:rsidR="005D2943">
        <w:rPr>
          <w:lang w:val="en-GB" w:eastAsia="de-DE"/>
        </w:rPr>
        <w:t>,</w:t>
      </w:r>
      <w:r w:rsidRPr="00265D1A">
        <w:rPr>
          <w:lang w:val="en-GB" w:eastAsia="de-DE"/>
        </w:rPr>
        <w:t xml:space="preserve"> </w:t>
      </w:r>
      <w:r>
        <w:rPr>
          <w:lang w:val="en-GB" w:eastAsia="de-DE"/>
        </w:rPr>
        <w:t>after a short time, one gets</w:t>
      </w:r>
      <w:r w:rsidRPr="00265D1A">
        <w:rPr>
          <w:lang w:val="en-GB" w:eastAsia="de-DE"/>
        </w:rPr>
        <w:t xml:space="preserve"> </w:t>
      </w:r>
      <w:r>
        <w:rPr>
          <w:lang w:val="en-GB" w:eastAsia="de-DE"/>
        </w:rPr>
        <w:t>used to</w:t>
      </w:r>
      <w:r w:rsidRPr="00265D1A">
        <w:rPr>
          <w:lang w:val="en-GB" w:eastAsia="de-DE"/>
        </w:rPr>
        <w:t xml:space="preserve"> blindly operating the console in the booth. The second interpreter, on the other </w:t>
      </w:r>
      <w:r w:rsidR="0016094F">
        <w:rPr>
          <w:lang w:val="en-GB" w:eastAsia="de-DE"/>
        </w:rPr>
        <w:t>hand</w:t>
      </w:r>
      <w:r w:rsidRPr="00265D1A">
        <w:rPr>
          <w:lang w:val="en-GB" w:eastAsia="de-DE"/>
        </w:rPr>
        <w:t>, was not happy with this solution</w:t>
      </w:r>
      <w:r w:rsidR="006D3F75">
        <w:rPr>
          <w:lang w:val="en-GB" w:eastAsia="de-DE"/>
        </w:rPr>
        <w:t>,</w:t>
      </w:r>
      <w:r w:rsidRPr="00265D1A">
        <w:rPr>
          <w:lang w:val="en-GB" w:eastAsia="de-DE"/>
        </w:rPr>
        <w:t xml:space="preserve"> finding it tiring for the eyes –it must be noted that the second interpreter w</w:t>
      </w:r>
      <w:r>
        <w:rPr>
          <w:lang w:val="en-GB" w:eastAsia="de-DE"/>
        </w:rPr>
        <w:t>or</w:t>
      </w:r>
      <w:r w:rsidRPr="00265D1A">
        <w:rPr>
          <w:lang w:val="en-GB" w:eastAsia="de-DE"/>
        </w:rPr>
        <w:t xml:space="preserve">e glasses and because of the design of the VR-glasses it was not possible to wear </w:t>
      </w:r>
      <w:r w:rsidRPr="00DD7D12">
        <w:rPr>
          <w:lang w:val="en-GB" w:eastAsia="de-DE"/>
        </w:rPr>
        <w:t>both</w:t>
      </w:r>
      <w:r w:rsidR="007808C1" w:rsidRPr="00DD7D12">
        <w:rPr>
          <w:lang w:val="en-GB" w:eastAsia="de-DE"/>
        </w:rPr>
        <w:t xml:space="preserve"> correction and VR glasses </w:t>
      </w:r>
      <w:r w:rsidRPr="00DD7D12">
        <w:rPr>
          <w:lang w:val="en-GB" w:eastAsia="de-DE"/>
        </w:rPr>
        <w:t>-</w:t>
      </w:r>
      <w:r w:rsidRPr="00265D1A">
        <w:rPr>
          <w:lang w:val="en-GB" w:eastAsia="de-DE"/>
        </w:rPr>
        <w:t xml:space="preserve"> and complained that it was very difficult if not impossible to operate the console in the booth or use a personal computer for terminology research</w:t>
      </w:r>
      <w:r w:rsidR="00FD6CEB">
        <w:rPr>
          <w:rFonts w:eastAsia="Times New Roman" w:cs="Times New Roman"/>
          <w:lang w:val="en-GB" w:eastAsia="de-DE"/>
        </w:rPr>
        <w:t>.</w:t>
      </w:r>
    </w:p>
    <w:p w14:paraId="5FCC529B" w14:textId="43BBCA4A" w:rsidR="00595A27" w:rsidRPr="00265D1A" w:rsidRDefault="00595A27" w:rsidP="007D092F">
      <w:pPr>
        <w:rPr>
          <w:lang w:val="en-GB" w:eastAsia="de-DE"/>
        </w:rPr>
      </w:pPr>
      <w:r>
        <w:rPr>
          <w:rFonts w:eastAsia="Times New Roman" w:cs="Times New Roman"/>
          <w:lang w:val="en-GB" w:eastAsia="de-DE"/>
        </w:rPr>
        <w:t xml:space="preserve">At this point the authors need to clarify that </w:t>
      </w:r>
      <w:r w:rsidR="007808C1">
        <w:rPr>
          <w:rFonts w:eastAsia="Times New Roman" w:cs="Times New Roman"/>
          <w:lang w:val="en-GB" w:eastAsia="de-DE"/>
        </w:rPr>
        <w:t xml:space="preserve">especially </w:t>
      </w:r>
      <w:r>
        <w:rPr>
          <w:rFonts w:eastAsia="Times New Roman" w:cs="Times New Roman"/>
          <w:lang w:val="en-GB" w:eastAsia="de-DE"/>
        </w:rPr>
        <w:t xml:space="preserve">this last part of the experiment was of extreme experimental nature and that the results are not particularly conclusive, also due to the small number of participants. The main goal of this experiment, however, was not to test whether the selected model of VR glasses is ready for a practical application in interpreting boots, but rather to </w:t>
      </w:r>
      <w:r w:rsidR="007808C1">
        <w:rPr>
          <w:rFonts w:eastAsia="Times New Roman" w:cs="Times New Roman"/>
          <w:lang w:val="en-GB" w:eastAsia="de-DE"/>
        </w:rPr>
        <w:t xml:space="preserve">make a first test on operability of VR glasses combined with traditional equipment for simultaneous interpreting in soundproof </w:t>
      </w:r>
      <w:r w:rsidR="00E46351">
        <w:rPr>
          <w:rFonts w:eastAsia="Times New Roman" w:cs="Times New Roman"/>
          <w:lang w:val="en-GB" w:eastAsia="de-DE"/>
        </w:rPr>
        <w:t>booths. The results of this test shall be used for additional and more elaborate studies in the</w:t>
      </w:r>
      <w:r>
        <w:rPr>
          <w:rFonts w:eastAsia="Times New Roman" w:cs="Times New Roman"/>
          <w:lang w:val="en-GB" w:eastAsia="de-DE"/>
        </w:rPr>
        <w:t xml:space="preserve"> future</w:t>
      </w:r>
      <w:r w:rsidR="00E46351">
        <w:rPr>
          <w:rFonts w:eastAsia="Times New Roman" w:cs="Times New Roman"/>
          <w:lang w:val="en-GB" w:eastAsia="de-DE"/>
        </w:rPr>
        <w:t>.</w:t>
      </w:r>
    </w:p>
    <w:p w14:paraId="22FB8A0C" w14:textId="4056B691" w:rsidR="006D7572" w:rsidRPr="00265D1A" w:rsidRDefault="00F85EB8" w:rsidP="006D7572">
      <w:pPr>
        <w:pStyle w:val="lsSection2"/>
        <w:rPr>
          <w:lang w:val="en-GB"/>
        </w:rPr>
      </w:pPr>
      <w:bookmarkStart w:id="121" w:name="__RefHeading__468_2075933062"/>
      <w:bookmarkStart w:id="122" w:name="__RefHeading__470_2075933062"/>
      <w:bookmarkEnd w:id="121"/>
      <w:bookmarkEnd w:id="122"/>
      <w:r>
        <w:rPr>
          <w:lang w:val="en-GB"/>
        </w:rPr>
        <w:t>From Virtual Reality to A</w:t>
      </w:r>
      <w:bookmarkStart w:id="123" w:name="__RefHeading__472_2075933062"/>
      <w:bookmarkEnd w:id="123"/>
      <w:r w:rsidR="006D7572" w:rsidRPr="00265D1A">
        <w:rPr>
          <w:lang w:val="en-GB"/>
        </w:rPr>
        <w:t xml:space="preserve">ugmented </w:t>
      </w:r>
      <w:r>
        <w:rPr>
          <w:lang w:val="en-GB"/>
        </w:rPr>
        <w:lastRenderedPageBreak/>
        <w:t>R</w:t>
      </w:r>
      <w:r w:rsidR="006D7572" w:rsidRPr="00265D1A">
        <w:rPr>
          <w:lang w:val="en-GB"/>
        </w:rPr>
        <w:t>eality solutions</w:t>
      </w:r>
    </w:p>
    <w:p w14:paraId="26EBBED6" w14:textId="2EE84161" w:rsidR="006D7572" w:rsidRPr="00265D1A" w:rsidRDefault="0008258D" w:rsidP="006D7572">
      <w:pPr>
        <w:rPr>
          <w:lang w:val="en-GB"/>
        </w:rPr>
      </w:pPr>
      <w:r>
        <w:rPr>
          <w:lang w:val="en-GB"/>
        </w:rPr>
        <w:t>The experimen</w:t>
      </w:r>
      <w:r w:rsidR="00E362F7">
        <w:rPr>
          <w:lang w:val="en-GB"/>
        </w:rPr>
        <w:t>tal study described in chapter 6</w:t>
      </w:r>
      <w:r>
        <w:rPr>
          <w:lang w:val="en-GB"/>
        </w:rPr>
        <w:t xml:space="preserve">.1. shows that </w:t>
      </w:r>
      <w:r w:rsidR="00F85EB8">
        <w:rPr>
          <w:lang w:val="en-GB"/>
        </w:rPr>
        <w:t>the lack of direct view o</w:t>
      </w:r>
      <w:r w:rsidR="0016094F">
        <w:rPr>
          <w:lang w:val="en-GB"/>
        </w:rPr>
        <w:t>f</w:t>
      </w:r>
      <w:r w:rsidR="00F85EB8">
        <w:rPr>
          <w:lang w:val="en-GB"/>
        </w:rPr>
        <w:t xml:space="preserve"> the speaker during an event might be </w:t>
      </w:r>
      <w:r w:rsidR="00F85EB8" w:rsidRPr="00DD7D12">
        <w:rPr>
          <w:lang w:val="en-GB"/>
        </w:rPr>
        <w:t>compensated</w:t>
      </w:r>
      <w:r w:rsidR="00DC7427">
        <w:rPr>
          <w:lang w:val="en-GB"/>
        </w:rPr>
        <w:t xml:space="preserve"> for</w:t>
      </w:r>
      <w:r w:rsidR="00F85EB8">
        <w:rPr>
          <w:lang w:val="en-GB"/>
        </w:rPr>
        <w:t>, at least to a certain extent, by the use of technologies that allow the interpreter to control the video input he feels he needs to process non-verbal elements of the content produced by the speaker</w:t>
      </w:r>
      <w:r w:rsidR="0016094F" w:rsidRPr="0016094F">
        <w:rPr>
          <w:lang w:val="en-GB"/>
        </w:rPr>
        <w:t xml:space="preserve"> </w:t>
      </w:r>
      <w:r w:rsidR="0016094F">
        <w:rPr>
          <w:lang w:val="en-GB"/>
        </w:rPr>
        <w:t>himself</w:t>
      </w:r>
      <w:r w:rsidR="00F85EB8">
        <w:rPr>
          <w:lang w:val="en-GB"/>
        </w:rPr>
        <w:t xml:space="preserve">. Nevertheless, a one-dimensional screen reproducing one or several images will always reduce the possibilities of perception of the setting captured with cameras, as there </w:t>
      </w:r>
      <w:r w:rsidR="0016094F">
        <w:rPr>
          <w:lang w:val="en-GB"/>
        </w:rPr>
        <w:t xml:space="preserve">is </w:t>
      </w:r>
      <w:r w:rsidR="00F85EB8">
        <w:rPr>
          <w:lang w:val="en-GB"/>
        </w:rPr>
        <w:t xml:space="preserve">still a very clear separation of the interpreter in his remote environment and the </w:t>
      </w:r>
      <w:r w:rsidR="0055707F">
        <w:rPr>
          <w:lang w:val="en-GB"/>
        </w:rPr>
        <w:t xml:space="preserve">room where the original </w:t>
      </w:r>
      <w:r w:rsidR="0016094F">
        <w:rPr>
          <w:lang w:val="en-GB"/>
        </w:rPr>
        <w:t xml:space="preserve">event </w:t>
      </w:r>
      <w:r w:rsidR="0055707F">
        <w:rPr>
          <w:lang w:val="en-GB"/>
        </w:rPr>
        <w:t>is taking place.</w:t>
      </w:r>
      <w:r w:rsidR="00F85EB8">
        <w:rPr>
          <w:lang w:val="en-GB"/>
        </w:rPr>
        <w:t xml:space="preserve"> </w:t>
      </w:r>
      <w:r w:rsidR="0055707F">
        <w:rPr>
          <w:lang w:val="en-GB"/>
        </w:rPr>
        <w:t>The feeling of separation from the action</w:t>
      </w:r>
      <w:r w:rsidR="00E362F7">
        <w:rPr>
          <w:lang w:val="en-GB"/>
        </w:rPr>
        <w:t xml:space="preserve">, often referred to as the feeling of not </w:t>
      </w:r>
      <w:r w:rsidR="00DE4D76">
        <w:rPr>
          <w:lang w:val="en-GB"/>
        </w:rPr>
        <w:t>“</w:t>
      </w:r>
      <w:r w:rsidR="00E362F7">
        <w:rPr>
          <w:lang w:val="en-GB"/>
        </w:rPr>
        <w:t>being there”</w:t>
      </w:r>
      <w:r w:rsidR="00DC0BAA">
        <w:rPr>
          <w:lang w:val="en-GB"/>
        </w:rPr>
        <w:t>,</w:t>
      </w:r>
      <w:r w:rsidR="0055707F">
        <w:rPr>
          <w:lang w:val="en-GB"/>
        </w:rPr>
        <w:t xml:space="preserve"> might still be big enough as to prevent the interpreter from overcoming this psychologically relevant issue. </w:t>
      </w:r>
      <w:r w:rsidR="0055707F">
        <w:rPr>
          <w:lang w:val="en-GB"/>
        </w:rPr>
        <w:br/>
        <w:t xml:space="preserve">The </w:t>
      </w:r>
      <w:r w:rsidR="00DE4D76">
        <w:rPr>
          <w:lang w:val="en-GB"/>
        </w:rPr>
        <w:t>last</w:t>
      </w:r>
      <w:r w:rsidR="0055707F">
        <w:rPr>
          <w:lang w:val="en-GB"/>
        </w:rPr>
        <w:t xml:space="preserve"> step in the experiment </w:t>
      </w:r>
      <w:r w:rsidR="00DE4D76">
        <w:rPr>
          <w:lang w:val="en-GB"/>
        </w:rPr>
        <w:t xml:space="preserve">described above </w:t>
      </w:r>
      <w:r w:rsidR="0055707F">
        <w:rPr>
          <w:lang w:val="en-GB"/>
        </w:rPr>
        <w:t xml:space="preserve">was to dive into a </w:t>
      </w:r>
      <w:r>
        <w:rPr>
          <w:lang w:val="en-GB"/>
        </w:rPr>
        <w:t xml:space="preserve">virtual reality </w:t>
      </w:r>
      <w:r w:rsidR="0055707F">
        <w:rPr>
          <w:lang w:val="en-GB"/>
        </w:rPr>
        <w:t>scenario, making the interpreter feel immer</w:t>
      </w:r>
      <w:r w:rsidR="0016094F">
        <w:rPr>
          <w:lang w:val="en-GB"/>
        </w:rPr>
        <w:t>sed</w:t>
      </w:r>
      <w:r w:rsidR="0055707F">
        <w:rPr>
          <w:lang w:val="en-GB"/>
        </w:rPr>
        <w:t xml:space="preserve"> in the situation, e.g. making similar movements </w:t>
      </w:r>
      <w:r w:rsidR="000528E4">
        <w:rPr>
          <w:lang w:val="en-GB"/>
        </w:rPr>
        <w:t xml:space="preserve">with his eyes and/or his head and body </w:t>
      </w:r>
      <w:r w:rsidR="0055707F">
        <w:rPr>
          <w:lang w:val="en-GB"/>
        </w:rPr>
        <w:t>as he would be doing if seated in the room with the speaker and the audience, seeking for the necessary visual information</w:t>
      </w:r>
      <w:r w:rsidR="000528E4">
        <w:rPr>
          <w:lang w:val="en-GB"/>
        </w:rPr>
        <w:t xml:space="preserve"> to complete the audible content</w:t>
      </w:r>
      <w:r w:rsidR="00784567">
        <w:rPr>
          <w:lang w:val="en-GB"/>
        </w:rPr>
        <w:t xml:space="preserve"> and render the </w:t>
      </w:r>
      <w:r w:rsidR="00B73872">
        <w:rPr>
          <w:lang w:val="en-GB"/>
        </w:rPr>
        <w:t xml:space="preserve">entire </w:t>
      </w:r>
      <w:r w:rsidR="00784567">
        <w:rPr>
          <w:lang w:val="en-GB"/>
        </w:rPr>
        <w:t>intended message to the listeners</w:t>
      </w:r>
      <w:r w:rsidR="0055707F">
        <w:rPr>
          <w:lang w:val="en-GB"/>
        </w:rPr>
        <w:t>.</w:t>
      </w:r>
      <w:r w:rsidR="00784567">
        <w:rPr>
          <w:lang w:val="en-GB"/>
        </w:rPr>
        <w:t xml:space="preserve"> Whereas the use of a screen with a double video feed, controlled by the interpreter and reproduced as a picture-in-picture image on a wide screen was accepted by both subjects in the experiment and the additional control task didn’t seem to have a</w:t>
      </w:r>
      <w:r w:rsidR="00B73872">
        <w:rPr>
          <w:lang w:val="en-GB"/>
        </w:rPr>
        <w:t>ny</w:t>
      </w:r>
      <w:r w:rsidR="00784567">
        <w:rPr>
          <w:lang w:val="en-GB"/>
        </w:rPr>
        <w:t xml:space="preserve"> negative effect in terms of cognitive overload, the use of virtual reality glasses clearly </w:t>
      </w:r>
      <w:r w:rsidR="00306F5E">
        <w:rPr>
          <w:lang w:val="en-GB"/>
        </w:rPr>
        <w:t>showed that the</w:t>
      </w:r>
      <w:r w:rsidR="00784567">
        <w:rPr>
          <w:lang w:val="en-GB"/>
        </w:rPr>
        <w:t xml:space="preserve"> physical separation from the real world </w:t>
      </w:r>
      <w:r w:rsidR="00306F5E">
        <w:rPr>
          <w:lang w:val="en-GB"/>
        </w:rPr>
        <w:t xml:space="preserve">and the traditional equipment placed in </w:t>
      </w:r>
      <w:r w:rsidR="0016094F">
        <w:rPr>
          <w:lang w:val="en-GB"/>
        </w:rPr>
        <w:t>it</w:t>
      </w:r>
      <w:r w:rsidR="00306F5E">
        <w:rPr>
          <w:lang w:val="en-GB"/>
        </w:rPr>
        <w:t xml:space="preserve"> (console for controlling audio input and output, and laptop for document and knowledge management)</w:t>
      </w:r>
      <w:r w:rsidR="0055707F">
        <w:rPr>
          <w:lang w:val="en-GB"/>
        </w:rPr>
        <w:t xml:space="preserve"> </w:t>
      </w:r>
      <w:r w:rsidR="00306F5E">
        <w:rPr>
          <w:lang w:val="en-GB"/>
        </w:rPr>
        <w:t xml:space="preserve">raises several cognitive and ergonomic issues, although the much more dynamic and self-controlled setting was considered positive as such. </w:t>
      </w:r>
      <w:r w:rsidR="00306F5E">
        <w:rPr>
          <w:lang w:val="en-GB"/>
        </w:rPr>
        <w:br/>
        <w:t xml:space="preserve">Following this line, the combination of both real and virtual elements in an </w:t>
      </w:r>
      <w:r w:rsidR="00237518">
        <w:rPr>
          <w:lang w:val="en-GB"/>
        </w:rPr>
        <w:t xml:space="preserve">augmented or </w:t>
      </w:r>
      <w:r w:rsidR="00321E3E">
        <w:rPr>
          <w:lang w:val="en-GB"/>
        </w:rPr>
        <w:t>mixed</w:t>
      </w:r>
      <w:r w:rsidR="00306F5E">
        <w:rPr>
          <w:lang w:val="en-GB"/>
        </w:rPr>
        <w:t xml:space="preserve"> reality scenario</w:t>
      </w:r>
      <w:r w:rsidR="0069765F">
        <w:rPr>
          <w:lang w:val="en-GB"/>
        </w:rPr>
        <w:t>, where computer-generated images are superimposed on user’s view of the real world,</w:t>
      </w:r>
      <w:r w:rsidR="00306F5E">
        <w:rPr>
          <w:lang w:val="en-GB"/>
        </w:rPr>
        <w:t xml:space="preserve"> would be the next logical step towards a practical solution for the challenges that remote simultaneous interpreting imposes. AR glasses</w:t>
      </w:r>
      <w:r w:rsidR="006D3F75">
        <w:rPr>
          <w:lang w:val="en-GB"/>
        </w:rPr>
        <w:t xml:space="preserve"> already being offered</w:t>
      </w:r>
      <w:r w:rsidR="0069765F">
        <w:rPr>
          <w:lang w:val="en-GB"/>
        </w:rPr>
        <w:t xml:space="preserve"> </w:t>
      </w:r>
      <w:r w:rsidR="006D3F75">
        <w:rPr>
          <w:lang w:val="en-GB"/>
        </w:rPr>
        <w:t xml:space="preserve">on the market </w:t>
      </w:r>
      <w:r w:rsidR="0069765F">
        <w:rPr>
          <w:lang w:val="en-GB"/>
        </w:rPr>
        <w:t>like Microsoft’s Holo</w:t>
      </w:r>
      <w:r w:rsidR="00321E3E">
        <w:rPr>
          <w:lang w:val="en-GB"/>
        </w:rPr>
        <w:t>Lens</w:t>
      </w:r>
      <w:r w:rsidR="00306F5E">
        <w:rPr>
          <w:lang w:val="en-GB"/>
        </w:rPr>
        <w:t>, for example, allow project</w:t>
      </w:r>
      <w:r w:rsidR="0016094F">
        <w:rPr>
          <w:lang w:val="en-GB"/>
        </w:rPr>
        <w:t>ing</w:t>
      </w:r>
      <w:r w:rsidR="00306F5E">
        <w:rPr>
          <w:lang w:val="en-GB"/>
        </w:rPr>
        <w:t xml:space="preserve"> images and possibly other virtual images </w:t>
      </w:r>
      <w:r w:rsidR="00A67522">
        <w:rPr>
          <w:lang w:val="en-GB"/>
        </w:rPr>
        <w:t>into the vision fi</w:t>
      </w:r>
      <w:r w:rsidR="00306F5E">
        <w:rPr>
          <w:lang w:val="en-GB"/>
        </w:rPr>
        <w:t>e</w:t>
      </w:r>
      <w:r w:rsidR="00A67522">
        <w:rPr>
          <w:lang w:val="en-GB"/>
        </w:rPr>
        <w:t>l</w:t>
      </w:r>
      <w:r w:rsidR="00306F5E">
        <w:rPr>
          <w:lang w:val="en-GB"/>
        </w:rPr>
        <w:t xml:space="preserve">d of the interpreter, while he </w:t>
      </w:r>
      <w:r w:rsidR="0016094F">
        <w:rPr>
          <w:lang w:val="en-GB"/>
        </w:rPr>
        <w:t xml:space="preserve">can </w:t>
      </w:r>
      <w:r w:rsidR="00306F5E">
        <w:rPr>
          <w:lang w:val="en-GB"/>
        </w:rPr>
        <w:t xml:space="preserve">still see and control </w:t>
      </w:r>
      <w:r w:rsidR="00771AE1">
        <w:rPr>
          <w:lang w:val="en-GB"/>
        </w:rPr>
        <w:t xml:space="preserve">the real hardware components he needs for the delivery of the interpreting service. </w:t>
      </w:r>
      <w:r w:rsidR="0005382D">
        <w:rPr>
          <w:lang w:val="en-GB"/>
        </w:rPr>
        <w:t xml:space="preserve">Any software application used for document and knowledge </w:t>
      </w:r>
      <w:r w:rsidR="0005382D">
        <w:rPr>
          <w:lang w:val="en-GB"/>
        </w:rPr>
        <w:lastRenderedPageBreak/>
        <w:t xml:space="preserve">management could be moved from the real world into the virtual world, projecting only the image of the respective interface into the field </w:t>
      </w:r>
      <w:r w:rsidR="0016094F">
        <w:rPr>
          <w:lang w:val="en-GB"/>
        </w:rPr>
        <w:t xml:space="preserve">of vision </w:t>
      </w:r>
      <w:r w:rsidR="0005382D">
        <w:rPr>
          <w:lang w:val="en-GB"/>
        </w:rPr>
        <w:t>and allowing him to virtually manipulate the application with his hands</w:t>
      </w:r>
      <w:r w:rsidR="006D7572" w:rsidRPr="00265D1A">
        <w:rPr>
          <w:lang w:val="en-GB"/>
        </w:rPr>
        <w:t>.</w:t>
      </w:r>
      <w:r w:rsidR="0005382D">
        <w:rPr>
          <w:lang w:val="en-GB"/>
        </w:rPr>
        <w:t xml:space="preserve"> For these purposes, ergonomic aspects such as weight and wearing comfort of the device, cognitive aspects such as real or perceived additional workload and, of course, compliance with the technical parameters as set out for distance interpreting, as well as processing capacity of the </w:t>
      </w:r>
      <w:r w:rsidR="00E579A4">
        <w:rPr>
          <w:lang w:val="en-GB"/>
        </w:rPr>
        <w:t>processing unit</w:t>
      </w:r>
      <w:r w:rsidR="0005382D">
        <w:rPr>
          <w:lang w:val="en-GB"/>
        </w:rPr>
        <w:t xml:space="preserve"> w</w:t>
      </w:r>
      <w:r w:rsidR="00155742">
        <w:rPr>
          <w:lang w:val="en-GB"/>
        </w:rPr>
        <w:t>ill</w:t>
      </w:r>
      <w:r w:rsidR="0005382D">
        <w:rPr>
          <w:lang w:val="en-GB"/>
        </w:rPr>
        <w:t xml:space="preserve"> have to be studied</w:t>
      </w:r>
      <w:r w:rsidR="00A67522">
        <w:rPr>
          <w:lang w:val="en-GB"/>
        </w:rPr>
        <w:t xml:space="preserve"> in terms of usability and feasi</w:t>
      </w:r>
      <w:r w:rsidR="0005382D">
        <w:rPr>
          <w:lang w:val="en-GB"/>
        </w:rPr>
        <w:t>bility.</w:t>
      </w:r>
    </w:p>
    <w:p w14:paraId="3D04D9DE" w14:textId="77777777" w:rsidR="0008258D" w:rsidRPr="00265D1A" w:rsidRDefault="0008258D" w:rsidP="0008258D">
      <w:pPr>
        <w:pStyle w:val="lsSection2"/>
        <w:rPr>
          <w:lang w:val="en-GB"/>
        </w:rPr>
      </w:pPr>
      <w:r>
        <w:rPr>
          <w:lang w:val="en-GB"/>
        </w:rPr>
        <w:t>Interpreting hub solution</w:t>
      </w:r>
    </w:p>
    <w:p w14:paraId="7E26EBBB" w14:textId="4B4727E7" w:rsidR="0008258D" w:rsidRDefault="0008258D" w:rsidP="0008258D">
      <w:pPr>
        <w:rPr>
          <w:lang w:val="en-GB"/>
        </w:rPr>
      </w:pPr>
      <w:r>
        <w:rPr>
          <w:lang w:val="en-GB"/>
        </w:rPr>
        <w:t xml:space="preserve">Considering that workspace for conference interpreters working remotely in simultaneous mode should take into account the relevant parameters as stated in existing ISO standards 2603/4043, as far as sound insulation, ventilation and ergonomics are concerned, ISO 20109, as </w:t>
      </w:r>
      <w:r w:rsidR="00CA3DF7">
        <w:rPr>
          <w:lang w:val="en-GB"/>
        </w:rPr>
        <w:t xml:space="preserve">far as </w:t>
      </w:r>
      <w:r>
        <w:rPr>
          <w:lang w:val="en-GB"/>
        </w:rPr>
        <w:t xml:space="preserve">equipment for simultaneous interpreting is concerned, and ISO 20108, as </w:t>
      </w:r>
      <w:r w:rsidR="00CA3DF7">
        <w:rPr>
          <w:lang w:val="en-GB"/>
        </w:rPr>
        <w:t xml:space="preserve">far as </w:t>
      </w:r>
      <w:r>
        <w:rPr>
          <w:lang w:val="en-GB"/>
        </w:rPr>
        <w:t>quality and transmission of sound and image input to interpreters is concerned,</w:t>
      </w:r>
      <w:r w:rsidR="001762C5">
        <w:rPr>
          <w:lang w:val="en-GB"/>
        </w:rPr>
        <w:t xml:space="preserve"> </w:t>
      </w:r>
      <w:r>
        <w:rPr>
          <w:lang w:val="en-GB"/>
        </w:rPr>
        <w:t xml:space="preserve">workspace </w:t>
      </w:r>
      <w:r w:rsidR="001762C5">
        <w:rPr>
          <w:lang w:val="en-GB"/>
        </w:rPr>
        <w:t xml:space="preserve">solutions for distance interpreting </w:t>
      </w:r>
      <w:r>
        <w:rPr>
          <w:lang w:val="en-GB"/>
        </w:rPr>
        <w:t>should be designed accordingly, assuring that the most important parameters that allow fo</w:t>
      </w:r>
      <w:r w:rsidR="00A67522">
        <w:rPr>
          <w:lang w:val="en-GB"/>
        </w:rPr>
        <w:t xml:space="preserve">r quality </w:t>
      </w:r>
      <w:r w:rsidR="00E579A4">
        <w:rPr>
          <w:lang w:val="en-GB"/>
        </w:rPr>
        <w:t xml:space="preserve">simultaneous </w:t>
      </w:r>
      <w:r w:rsidR="00A67522">
        <w:rPr>
          <w:lang w:val="en-GB"/>
        </w:rPr>
        <w:t>interpreting are met.</w:t>
      </w:r>
      <w:r w:rsidR="00A67522">
        <w:rPr>
          <w:lang w:val="en-GB"/>
        </w:rPr>
        <w:br/>
        <w:t xml:space="preserve">Even if for economic reasons a solution with the interpreter working from his home office might seem the most obvious </w:t>
      </w:r>
      <w:r w:rsidR="006D3F75">
        <w:rPr>
          <w:lang w:val="en-GB"/>
        </w:rPr>
        <w:t xml:space="preserve">and easiest </w:t>
      </w:r>
      <w:r w:rsidR="00A67522">
        <w:rPr>
          <w:lang w:val="en-GB"/>
        </w:rPr>
        <w:t xml:space="preserve">solution, there are a couple of issues that need to be considered </w:t>
      </w:r>
      <w:r w:rsidR="007011F4">
        <w:rPr>
          <w:lang w:val="en-GB"/>
        </w:rPr>
        <w:t>when envisaging such solutions</w:t>
      </w:r>
      <w:r w:rsidR="00A67522">
        <w:rPr>
          <w:lang w:val="en-GB"/>
        </w:rPr>
        <w:t xml:space="preserve">: First of all, in many regions of the world a dedicated internet connection with assured availability of the necessary bandwidth to transmit high definition images together with ISO compliant sound to the interpreter, is </w:t>
      </w:r>
      <w:r w:rsidR="000F73C9">
        <w:rPr>
          <w:lang w:val="en-GB"/>
        </w:rPr>
        <w:t>either non-ex</w:t>
      </w:r>
      <w:r w:rsidR="00BF7D87">
        <w:rPr>
          <w:lang w:val="en-GB"/>
        </w:rPr>
        <w:t xml:space="preserve">istent or </w:t>
      </w:r>
      <w:r w:rsidR="00A67522">
        <w:rPr>
          <w:lang w:val="en-GB"/>
        </w:rPr>
        <w:t xml:space="preserve">hardly affordable for a single interpreter. In addition, home office rooms would have to be equipped </w:t>
      </w:r>
      <w:r w:rsidR="00BF7D87">
        <w:rPr>
          <w:lang w:val="en-GB"/>
        </w:rPr>
        <w:t xml:space="preserve">either with an </w:t>
      </w:r>
      <w:r w:rsidR="00E579A4">
        <w:rPr>
          <w:lang w:val="en-GB"/>
        </w:rPr>
        <w:t xml:space="preserve">appropriate </w:t>
      </w:r>
      <w:r w:rsidR="00BF7D87">
        <w:rPr>
          <w:lang w:val="en-GB"/>
        </w:rPr>
        <w:t xml:space="preserve">interpreting booth or with components assuring compliance with the main parameters of ISO 2603/4043 in terms of sound insulation, ventilation etc. </w:t>
      </w:r>
      <w:r w:rsidR="00BF7D87">
        <w:rPr>
          <w:lang w:val="en-GB"/>
        </w:rPr>
        <w:br/>
      </w:r>
      <w:r w:rsidR="00E46351">
        <w:rPr>
          <w:lang w:val="en-GB"/>
        </w:rPr>
        <w:t xml:space="preserve">A lack of </w:t>
      </w:r>
      <w:r w:rsidR="00BF7D87">
        <w:rPr>
          <w:lang w:val="en-GB"/>
        </w:rPr>
        <w:t xml:space="preserve">possibilities for dynamic control of the internet connection while interpreting, as well as data protection and confidentiality issues </w:t>
      </w:r>
      <w:r w:rsidR="007011F4">
        <w:rPr>
          <w:lang w:val="en-GB"/>
        </w:rPr>
        <w:t xml:space="preserve">would </w:t>
      </w:r>
      <w:r w:rsidR="00BF7D87">
        <w:rPr>
          <w:lang w:val="en-GB"/>
        </w:rPr>
        <w:t>als</w:t>
      </w:r>
      <w:r w:rsidR="00000E56">
        <w:rPr>
          <w:lang w:val="en-GB"/>
        </w:rPr>
        <w:t xml:space="preserve">o </w:t>
      </w:r>
      <w:r w:rsidR="007011F4">
        <w:rPr>
          <w:lang w:val="en-GB"/>
        </w:rPr>
        <w:t>have to be resolved</w:t>
      </w:r>
      <w:r w:rsidR="005607C2">
        <w:rPr>
          <w:lang w:val="en-GB"/>
        </w:rPr>
        <w:t xml:space="preserve"> </w:t>
      </w:r>
      <w:r w:rsidR="001E7906">
        <w:rPr>
          <w:lang w:val="en-GB"/>
        </w:rPr>
        <w:t>if home office workspace were to be used</w:t>
      </w:r>
      <w:r w:rsidR="007011F4">
        <w:rPr>
          <w:lang w:val="en-GB"/>
        </w:rPr>
        <w:t>.</w:t>
      </w:r>
    </w:p>
    <w:p w14:paraId="362E516E" w14:textId="3CC7DF34" w:rsidR="00A160CF" w:rsidRPr="00C560CF" w:rsidRDefault="00E46351" w:rsidP="0008258D">
      <w:r w:rsidRPr="00DD7D12">
        <w:rPr>
          <w:lang w:val="en-GB"/>
        </w:rPr>
        <w:t>Particularly</w:t>
      </w:r>
      <w:r>
        <w:rPr>
          <w:lang w:val="en-GB"/>
        </w:rPr>
        <w:t xml:space="preserve"> </w:t>
      </w:r>
      <w:r w:rsidR="001E7906">
        <w:rPr>
          <w:lang w:val="en-GB"/>
        </w:rPr>
        <w:t>for multilingual events with more than two languages being spoken and interpreted at the same time, a</w:t>
      </w:r>
      <w:r w:rsidR="00000E56">
        <w:rPr>
          <w:lang w:val="en-GB"/>
        </w:rPr>
        <w:t xml:space="preserve"> </w:t>
      </w:r>
      <w:r w:rsidR="001E7906">
        <w:rPr>
          <w:lang w:val="en-GB"/>
        </w:rPr>
        <w:t xml:space="preserve">promising </w:t>
      </w:r>
      <w:r w:rsidR="00000E56">
        <w:rPr>
          <w:lang w:val="en-GB"/>
        </w:rPr>
        <w:t xml:space="preserve">approach </w:t>
      </w:r>
      <w:r w:rsidR="00A160CF">
        <w:rPr>
          <w:lang w:val="en-GB"/>
        </w:rPr>
        <w:t>in terms of Q</w:t>
      </w:r>
      <w:r w:rsidR="008C0E69">
        <w:rPr>
          <w:lang w:val="en-GB"/>
        </w:rPr>
        <w:t xml:space="preserve">uality of Service </w:t>
      </w:r>
      <w:r w:rsidR="00A160CF">
        <w:rPr>
          <w:lang w:val="en-GB"/>
        </w:rPr>
        <w:t xml:space="preserve">both </w:t>
      </w:r>
      <w:r w:rsidR="00A160CF" w:rsidRPr="00DD7D12">
        <w:rPr>
          <w:lang w:val="en-GB"/>
        </w:rPr>
        <w:t>fr</w:t>
      </w:r>
      <w:r w:rsidRPr="00DD7D12">
        <w:rPr>
          <w:lang w:val="en-GB"/>
        </w:rPr>
        <w:t>o</w:t>
      </w:r>
      <w:r w:rsidR="00A160CF" w:rsidRPr="00DD7D12">
        <w:rPr>
          <w:lang w:val="en-GB"/>
        </w:rPr>
        <w:t>m</w:t>
      </w:r>
      <w:r w:rsidR="00A160CF">
        <w:rPr>
          <w:lang w:val="en-GB"/>
        </w:rPr>
        <w:t xml:space="preserve"> a technical </w:t>
      </w:r>
      <w:r w:rsidR="00A160CF" w:rsidRPr="00DD7D12">
        <w:rPr>
          <w:lang w:val="en-GB"/>
        </w:rPr>
        <w:t xml:space="preserve">and </w:t>
      </w:r>
      <w:r w:rsidRPr="00DD7D12">
        <w:rPr>
          <w:lang w:val="en-GB"/>
        </w:rPr>
        <w:t xml:space="preserve">an </w:t>
      </w:r>
      <w:r w:rsidR="00A160CF" w:rsidRPr="00DD7D12">
        <w:rPr>
          <w:lang w:val="en-GB"/>
        </w:rPr>
        <w:t>interpreting</w:t>
      </w:r>
      <w:r w:rsidR="00A160CF">
        <w:rPr>
          <w:lang w:val="en-GB"/>
        </w:rPr>
        <w:t xml:space="preserve"> performance view </w:t>
      </w:r>
      <w:r w:rsidR="00000E56">
        <w:rPr>
          <w:lang w:val="en-GB"/>
        </w:rPr>
        <w:t xml:space="preserve">are </w:t>
      </w:r>
      <w:r w:rsidR="00A160CF">
        <w:rPr>
          <w:lang w:val="en-GB"/>
        </w:rPr>
        <w:t xml:space="preserve">solutions </w:t>
      </w:r>
      <w:r w:rsidR="006D3F75">
        <w:rPr>
          <w:lang w:val="en-GB"/>
        </w:rPr>
        <w:t xml:space="preserve">with interpreting being </w:t>
      </w:r>
      <w:r w:rsidR="006D3F75">
        <w:rPr>
          <w:lang w:val="en-GB"/>
        </w:rPr>
        <w:lastRenderedPageBreak/>
        <w:t xml:space="preserve">performed </w:t>
      </w:r>
      <w:r w:rsidR="00E579A4">
        <w:rPr>
          <w:lang w:val="en-GB"/>
        </w:rPr>
        <w:t xml:space="preserve">in </w:t>
      </w:r>
      <w:r w:rsidR="00A160CF">
        <w:rPr>
          <w:lang w:val="en-GB"/>
        </w:rPr>
        <w:t xml:space="preserve">specially designed hubs, where interpreters would find all the necessary working conditions to deliver quality interpreting. Traditional </w:t>
      </w:r>
      <w:r w:rsidR="00E579A4">
        <w:rPr>
          <w:lang w:val="en-GB"/>
        </w:rPr>
        <w:t xml:space="preserve">ISO compliant </w:t>
      </w:r>
      <w:r w:rsidR="00A160CF">
        <w:rPr>
          <w:lang w:val="en-GB"/>
        </w:rPr>
        <w:t xml:space="preserve">booths </w:t>
      </w:r>
      <w:r w:rsidR="00BA6FAB">
        <w:rPr>
          <w:lang w:val="en-GB"/>
        </w:rPr>
        <w:t xml:space="preserve">as a minimum standard, </w:t>
      </w:r>
      <w:r w:rsidR="00A160CF">
        <w:rPr>
          <w:lang w:val="en-GB"/>
        </w:rPr>
        <w:t xml:space="preserve">or </w:t>
      </w:r>
      <w:r w:rsidR="00BA6FAB">
        <w:rPr>
          <w:lang w:val="en-GB"/>
        </w:rPr>
        <w:t xml:space="preserve">a </w:t>
      </w:r>
      <w:r w:rsidR="0072618D">
        <w:rPr>
          <w:lang w:val="en-GB"/>
        </w:rPr>
        <w:t>specifically</w:t>
      </w:r>
      <w:r w:rsidR="00A160CF">
        <w:rPr>
          <w:lang w:val="en-GB"/>
        </w:rPr>
        <w:t xml:space="preserve"> designed workspace</w:t>
      </w:r>
      <w:r w:rsidR="006D3F75">
        <w:rPr>
          <w:lang w:val="en-GB"/>
        </w:rPr>
        <w:t xml:space="preserve"> ensuring the basic requirements</w:t>
      </w:r>
      <w:r w:rsidR="00A160CF">
        <w:rPr>
          <w:lang w:val="en-GB"/>
        </w:rPr>
        <w:t xml:space="preserve">, equipped with state-of-the-art digital interpreting equipment, dedicated internet connections with permanently available bandwidth according to the number of video and audio feeds needed, controlled ambient conditions with active regulation of air supply and </w:t>
      </w:r>
      <w:r w:rsidR="00BA6FAB">
        <w:rPr>
          <w:lang w:val="en-GB"/>
        </w:rPr>
        <w:t xml:space="preserve">carbon dioxide </w:t>
      </w:r>
      <w:r w:rsidR="00A160CF">
        <w:rPr>
          <w:lang w:val="en-GB"/>
        </w:rPr>
        <w:t xml:space="preserve">levels, </w:t>
      </w:r>
      <w:r w:rsidR="009A4EAB" w:rsidRPr="00AE60F9">
        <w:t xml:space="preserve">immersive 3D environments </w:t>
      </w:r>
      <w:r w:rsidR="009A4EAB">
        <w:t xml:space="preserve">with </w:t>
      </w:r>
      <w:r w:rsidR="00BA5155">
        <w:rPr>
          <w:lang w:val="en-GB"/>
        </w:rPr>
        <w:t xml:space="preserve">high resolution projection screens </w:t>
      </w:r>
      <w:r w:rsidR="009A4EAB">
        <w:rPr>
          <w:lang w:val="en-GB"/>
        </w:rPr>
        <w:t xml:space="preserve">and </w:t>
      </w:r>
      <w:r w:rsidR="00BA5155">
        <w:rPr>
          <w:lang w:val="en-GB"/>
        </w:rPr>
        <w:t>interpreters being able to choose the desired visual input out of several video feeds</w:t>
      </w:r>
      <w:r w:rsidR="00394608">
        <w:rPr>
          <w:lang w:val="en-GB"/>
        </w:rPr>
        <w:t>,</w:t>
      </w:r>
      <w:r w:rsidR="009A4EAB">
        <w:rPr>
          <w:lang w:val="en-GB"/>
        </w:rPr>
        <w:t xml:space="preserve"> </w:t>
      </w:r>
      <w:r w:rsidR="00BA5155">
        <w:rPr>
          <w:lang w:val="en-GB"/>
        </w:rPr>
        <w:t>AR components</w:t>
      </w:r>
      <w:r w:rsidR="00BA6FAB">
        <w:rPr>
          <w:lang w:val="en-GB"/>
        </w:rPr>
        <w:t>,</w:t>
      </w:r>
      <w:r w:rsidR="00BA5155">
        <w:rPr>
          <w:lang w:val="en-GB"/>
        </w:rPr>
        <w:t xml:space="preserve"> and technical support available on site would set the appropriate technical framework. In addition, offices with access to online and offline information sources for preparation before and during the event</w:t>
      </w:r>
      <w:r w:rsidR="009A4EAB">
        <w:rPr>
          <w:lang w:val="en-GB"/>
        </w:rPr>
        <w:t>, rest rooms for relaxation and lounge areas</w:t>
      </w:r>
      <w:r w:rsidR="00BA5155">
        <w:rPr>
          <w:lang w:val="en-GB"/>
        </w:rPr>
        <w:t xml:space="preserve"> for the necessary </w:t>
      </w:r>
      <w:r w:rsidR="009A4EAB">
        <w:rPr>
          <w:lang w:val="en-GB"/>
        </w:rPr>
        <w:t>professional and social exchange</w:t>
      </w:r>
      <w:r w:rsidR="00BA5155">
        <w:rPr>
          <w:lang w:val="en-GB"/>
        </w:rPr>
        <w:t xml:space="preserve"> within the interpreting team</w:t>
      </w:r>
      <w:r w:rsidR="009A4EAB">
        <w:rPr>
          <w:lang w:val="en-GB"/>
        </w:rPr>
        <w:t>,</w:t>
      </w:r>
      <w:r w:rsidR="00BA5155">
        <w:rPr>
          <w:lang w:val="en-GB"/>
        </w:rPr>
        <w:t xml:space="preserve"> would add other </w:t>
      </w:r>
      <w:r w:rsidR="009A4EAB">
        <w:rPr>
          <w:lang w:val="en-GB"/>
        </w:rPr>
        <w:t xml:space="preserve">useful </w:t>
      </w:r>
      <w:r w:rsidR="00BA5155">
        <w:rPr>
          <w:lang w:val="en-GB"/>
        </w:rPr>
        <w:t xml:space="preserve">elements </w:t>
      </w:r>
      <w:r w:rsidR="009A4EAB">
        <w:rPr>
          <w:lang w:val="en-GB"/>
        </w:rPr>
        <w:t xml:space="preserve">to overcome the alienation perceived </w:t>
      </w:r>
      <w:r w:rsidR="00BA5155">
        <w:rPr>
          <w:lang w:val="en-GB"/>
        </w:rPr>
        <w:t>by interpreters</w:t>
      </w:r>
      <w:r w:rsidR="009A4EAB">
        <w:rPr>
          <w:lang w:val="en-GB"/>
        </w:rPr>
        <w:t xml:space="preserve"> working in remote scenarios and environments that have not been developed specifically for this purpose</w:t>
      </w:r>
      <w:r w:rsidR="00BA5155">
        <w:rPr>
          <w:lang w:val="en-GB"/>
        </w:rPr>
        <w:t xml:space="preserve">. </w:t>
      </w:r>
    </w:p>
    <w:p w14:paraId="29F6C367" w14:textId="0740C17F" w:rsidR="00D93DF9" w:rsidRDefault="008C4BD1" w:rsidP="008C4BD1">
      <w:pPr>
        <w:keepNext w:val="0"/>
        <w:widowControl/>
        <w:suppressAutoHyphens w:val="0"/>
        <w:spacing w:line="240" w:lineRule="auto"/>
        <w:rPr>
          <w:rFonts w:eastAsia="Times New Roman" w:cs="Times New Roman"/>
          <w:lang w:eastAsia="de-DE" w:bidi="ar-SA"/>
        </w:rPr>
      </w:pPr>
      <w:r>
        <w:rPr>
          <w:lang w:val="en-GB"/>
        </w:rPr>
        <w:t xml:space="preserve">Apart </w:t>
      </w:r>
      <w:r w:rsidR="00000E56">
        <w:rPr>
          <w:lang w:val="en-GB"/>
        </w:rPr>
        <w:t>from</w:t>
      </w:r>
      <w:r>
        <w:rPr>
          <w:lang w:val="en-GB"/>
        </w:rPr>
        <w:t xml:space="preserve"> these more technical aspects, any kind of hub solution would also have to address psychological factors such as </w:t>
      </w:r>
      <w:r w:rsidR="00BA6FAB">
        <w:rPr>
          <w:lang w:val="en-GB"/>
        </w:rPr>
        <w:t xml:space="preserve">measurable or perceived </w:t>
      </w:r>
      <w:r>
        <w:rPr>
          <w:lang w:val="en-GB"/>
        </w:rPr>
        <w:t>stress. Moser-Mercer (2005) states that “</w:t>
      </w:r>
      <w:proofErr w:type="spellStart"/>
      <w:r>
        <w:rPr>
          <w:lang w:val="en-GB"/>
        </w:rPr>
        <w:t>i</w:t>
      </w:r>
      <w:r w:rsidRPr="00C560CF">
        <w:rPr>
          <w:rFonts w:eastAsia="Times New Roman" w:cs="Times New Roman"/>
          <w:lang w:eastAsia="de-DE" w:bidi="ar-SA"/>
        </w:rPr>
        <w:t>t</w:t>
      </w:r>
      <w:proofErr w:type="spellEnd"/>
      <w:r w:rsidRPr="00C560CF">
        <w:rPr>
          <w:rFonts w:eastAsia="Times New Roman" w:cs="Times New Roman"/>
          <w:lang w:eastAsia="de-DE" w:bidi="ar-SA"/>
        </w:rPr>
        <w:t xml:space="preserve"> appears that </w:t>
      </w:r>
      <w:r>
        <w:rPr>
          <w:rFonts w:eastAsia="Times New Roman" w:cs="Times New Roman"/>
          <w:lang w:eastAsia="de-DE" w:bidi="ar-SA"/>
        </w:rPr>
        <w:t xml:space="preserve">(…) </w:t>
      </w:r>
      <w:r w:rsidRPr="00C560CF">
        <w:rPr>
          <w:rFonts w:eastAsia="Times New Roman" w:cs="Times New Roman"/>
          <w:lang w:eastAsia="de-DE" w:bidi="ar-SA"/>
        </w:rPr>
        <w:t>interpreters seem to be under increased psychological stress when working away from the conference room, mostly because they experience a lack of control of the situation</w:t>
      </w:r>
      <w:r>
        <w:rPr>
          <w:rFonts w:eastAsia="Times New Roman" w:cs="Times New Roman"/>
          <w:lang w:eastAsia="de-DE" w:bidi="ar-SA"/>
        </w:rPr>
        <w:t>” (Moser-Mercer 2005</w:t>
      </w:r>
      <w:r w:rsidR="00BA6FAB">
        <w:rPr>
          <w:rFonts w:eastAsia="Times New Roman" w:cs="Times New Roman"/>
          <w:lang w:eastAsia="de-DE" w:bidi="ar-SA"/>
        </w:rPr>
        <w:t>:15</w:t>
      </w:r>
      <w:r>
        <w:rPr>
          <w:rFonts w:eastAsia="Times New Roman" w:cs="Times New Roman"/>
          <w:lang w:eastAsia="de-DE" w:bidi="ar-SA"/>
        </w:rPr>
        <w:t>). Even if there are no studies available yet</w:t>
      </w:r>
      <w:r w:rsidR="005C7B5C">
        <w:rPr>
          <w:rFonts w:eastAsia="Times New Roman" w:cs="Times New Roman"/>
          <w:lang w:eastAsia="de-DE" w:bidi="ar-SA"/>
        </w:rPr>
        <w:t>,</w:t>
      </w:r>
      <w:r>
        <w:rPr>
          <w:rFonts w:eastAsia="Times New Roman" w:cs="Times New Roman"/>
          <w:lang w:eastAsia="de-DE" w:bidi="ar-SA"/>
        </w:rPr>
        <w:t xml:space="preserve"> that would explain exactly which kind of control interpreters are missing</w:t>
      </w:r>
      <w:r w:rsidR="007F0CD1">
        <w:rPr>
          <w:rStyle w:val="Funotenzeichen"/>
          <w:rFonts w:eastAsia="Times New Roman" w:cs="Times New Roman"/>
          <w:lang w:eastAsia="de-DE" w:bidi="ar-SA"/>
        </w:rPr>
        <w:footnoteReference w:id="14"/>
      </w:r>
      <w:r>
        <w:rPr>
          <w:rFonts w:eastAsia="Times New Roman" w:cs="Times New Roman"/>
          <w:lang w:eastAsia="de-DE" w:bidi="ar-SA"/>
        </w:rPr>
        <w:t xml:space="preserve">, we can suppose that </w:t>
      </w:r>
      <w:r w:rsidR="00D93DF9">
        <w:rPr>
          <w:rFonts w:eastAsia="Times New Roman" w:cs="Times New Roman"/>
          <w:lang w:eastAsia="de-DE" w:bidi="ar-SA"/>
        </w:rPr>
        <w:t>aspects like</w:t>
      </w:r>
    </w:p>
    <w:p w14:paraId="7AB3031B" w14:textId="77777777" w:rsidR="00A33A56" w:rsidRDefault="00C72F2E" w:rsidP="00C560CF">
      <w:pPr>
        <w:pStyle w:val="Listenabsatz"/>
        <w:keepNext w:val="0"/>
        <w:widowControl/>
        <w:numPr>
          <w:ilvl w:val="0"/>
          <w:numId w:val="30"/>
        </w:numPr>
        <w:suppressAutoHyphens w:val="0"/>
        <w:spacing w:line="240" w:lineRule="auto"/>
        <w:rPr>
          <w:rFonts w:eastAsia="Times New Roman" w:cs="Times New Roman"/>
          <w:lang w:eastAsia="de-DE" w:bidi="ar-SA"/>
        </w:rPr>
      </w:pPr>
      <w:r w:rsidRPr="00C560CF">
        <w:rPr>
          <w:rFonts w:eastAsia="Times New Roman" w:cs="Times New Roman"/>
          <w:lang w:eastAsia="de-DE" w:bidi="ar-SA"/>
        </w:rPr>
        <w:t>availability of a technician in case of technical problems</w:t>
      </w:r>
      <w:r w:rsidR="001C7C94">
        <w:rPr>
          <w:rFonts w:eastAsia="Times New Roman" w:cs="Times New Roman"/>
          <w:lang w:eastAsia="de-DE" w:bidi="ar-SA"/>
        </w:rPr>
        <w:t>,</w:t>
      </w:r>
    </w:p>
    <w:p w14:paraId="408B27F5" w14:textId="77777777" w:rsidR="00A33A56" w:rsidRDefault="00D93DF9" w:rsidP="00C560CF">
      <w:pPr>
        <w:pStyle w:val="Listenabsatz"/>
        <w:keepNext w:val="0"/>
        <w:widowControl/>
        <w:numPr>
          <w:ilvl w:val="0"/>
          <w:numId w:val="30"/>
        </w:numPr>
        <w:suppressAutoHyphens w:val="0"/>
        <w:spacing w:line="240" w:lineRule="auto"/>
        <w:rPr>
          <w:rFonts w:eastAsia="Times New Roman" w:cs="Times New Roman"/>
          <w:lang w:eastAsia="de-DE" w:bidi="ar-SA"/>
        </w:rPr>
      </w:pPr>
      <w:r w:rsidRPr="00C560CF">
        <w:rPr>
          <w:rFonts w:eastAsia="Times New Roman" w:cs="Times New Roman"/>
          <w:lang w:eastAsia="de-DE" w:bidi="ar-SA"/>
        </w:rPr>
        <w:t>the inter</w:t>
      </w:r>
      <w:r w:rsidR="009A4EAB" w:rsidRPr="00C560CF">
        <w:rPr>
          <w:rFonts w:eastAsia="Times New Roman" w:cs="Times New Roman"/>
          <w:lang w:eastAsia="de-DE" w:bidi="ar-SA"/>
        </w:rPr>
        <w:t xml:space="preserve">action </w:t>
      </w:r>
      <w:r w:rsidRPr="00C560CF">
        <w:rPr>
          <w:rFonts w:eastAsia="Times New Roman" w:cs="Times New Roman"/>
          <w:lang w:eastAsia="de-DE" w:bidi="ar-SA"/>
        </w:rPr>
        <w:t xml:space="preserve">with team mates </w:t>
      </w:r>
      <w:r w:rsidR="009A4EAB" w:rsidRPr="00C560CF">
        <w:rPr>
          <w:rFonts w:eastAsia="Times New Roman" w:cs="Times New Roman"/>
          <w:lang w:eastAsia="de-DE" w:bidi="ar-SA"/>
        </w:rPr>
        <w:t xml:space="preserve">working </w:t>
      </w:r>
      <w:r w:rsidRPr="00C560CF">
        <w:rPr>
          <w:rFonts w:eastAsia="Times New Roman" w:cs="Times New Roman"/>
          <w:lang w:eastAsia="de-DE" w:bidi="ar-SA"/>
        </w:rPr>
        <w:t xml:space="preserve">in the same </w:t>
      </w:r>
      <w:r w:rsidR="009A4EAB" w:rsidRPr="00C560CF">
        <w:rPr>
          <w:rFonts w:eastAsia="Times New Roman" w:cs="Times New Roman"/>
          <w:lang w:eastAsia="de-DE" w:bidi="ar-SA"/>
        </w:rPr>
        <w:t xml:space="preserve">interpreting </w:t>
      </w:r>
      <w:r w:rsidRPr="00C560CF">
        <w:rPr>
          <w:rFonts w:eastAsia="Times New Roman" w:cs="Times New Roman"/>
          <w:lang w:eastAsia="de-DE" w:bidi="ar-SA"/>
        </w:rPr>
        <w:t>booth or across booths in multilingual conferences</w:t>
      </w:r>
      <w:r w:rsidR="001C7C94">
        <w:rPr>
          <w:rFonts w:eastAsia="Times New Roman" w:cs="Times New Roman"/>
          <w:lang w:eastAsia="de-DE" w:bidi="ar-SA"/>
        </w:rPr>
        <w:t>,</w:t>
      </w:r>
    </w:p>
    <w:p w14:paraId="3588B34D" w14:textId="6EEAE2F0" w:rsidR="00A33A56" w:rsidRDefault="00C72F2E" w:rsidP="00C560CF">
      <w:pPr>
        <w:pStyle w:val="Listenabsatz"/>
        <w:keepNext w:val="0"/>
        <w:widowControl/>
        <w:numPr>
          <w:ilvl w:val="0"/>
          <w:numId w:val="30"/>
        </w:numPr>
        <w:suppressAutoHyphens w:val="0"/>
        <w:spacing w:line="240" w:lineRule="auto"/>
        <w:rPr>
          <w:rFonts w:eastAsia="Times New Roman" w:cs="Times New Roman"/>
          <w:lang w:eastAsia="de-DE" w:bidi="ar-SA"/>
        </w:rPr>
      </w:pPr>
      <w:r w:rsidRPr="00C560CF">
        <w:rPr>
          <w:rFonts w:eastAsia="Times New Roman" w:cs="Times New Roman"/>
          <w:lang w:eastAsia="de-DE" w:bidi="ar-SA"/>
        </w:rPr>
        <w:t>the (sometimes very limited or even non-existing) possibility of talking to speakers and audience before the conference or during br</w:t>
      </w:r>
      <w:r w:rsidR="00000E56">
        <w:rPr>
          <w:rFonts w:eastAsia="Times New Roman" w:cs="Times New Roman"/>
          <w:lang w:eastAsia="de-DE" w:bidi="ar-SA"/>
        </w:rPr>
        <w:t>eak</w:t>
      </w:r>
      <w:r w:rsidRPr="00C560CF">
        <w:rPr>
          <w:rFonts w:eastAsia="Times New Roman" w:cs="Times New Roman"/>
          <w:lang w:eastAsia="de-DE" w:bidi="ar-SA"/>
        </w:rPr>
        <w:t>s,</w:t>
      </w:r>
    </w:p>
    <w:p w14:paraId="58536DE2" w14:textId="77777777" w:rsidR="00D93DF9" w:rsidRPr="00C560CF" w:rsidRDefault="00C72F2E" w:rsidP="00C560CF">
      <w:pPr>
        <w:pStyle w:val="Listenabsatz"/>
        <w:keepNext w:val="0"/>
        <w:widowControl/>
        <w:numPr>
          <w:ilvl w:val="0"/>
          <w:numId w:val="30"/>
        </w:numPr>
        <w:suppressAutoHyphens w:val="0"/>
        <w:spacing w:line="240" w:lineRule="auto"/>
        <w:rPr>
          <w:rFonts w:eastAsia="Times New Roman" w:cs="Times New Roman"/>
          <w:lang w:eastAsia="de-DE" w:bidi="ar-SA"/>
        </w:rPr>
      </w:pPr>
      <w:r w:rsidRPr="00C560CF">
        <w:rPr>
          <w:rFonts w:eastAsia="Times New Roman" w:cs="Times New Roman"/>
          <w:lang w:eastAsia="de-DE" w:bidi="ar-SA"/>
        </w:rPr>
        <w:lastRenderedPageBreak/>
        <w:t>self-control of the direction of sight, focusing on speaker, audience, presentation or an</w:t>
      </w:r>
      <w:r w:rsidR="00D93DF9" w:rsidRPr="00C560CF">
        <w:rPr>
          <w:rFonts w:eastAsia="Times New Roman" w:cs="Times New Roman"/>
          <w:lang w:eastAsia="de-DE" w:bidi="ar-SA"/>
        </w:rPr>
        <w:t>y other visual input available</w:t>
      </w:r>
    </w:p>
    <w:p w14:paraId="13AB59EF" w14:textId="5A9730ED" w:rsidR="00212A31" w:rsidRPr="00C560CF" w:rsidRDefault="00C72F2E" w:rsidP="00C560CF">
      <w:pPr>
        <w:keepNext w:val="0"/>
        <w:widowControl/>
        <w:suppressAutoHyphens w:val="0"/>
        <w:spacing w:line="240" w:lineRule="auto"/>
        <w:rPr>
          <w:rFonts w:eastAsia="Times New Roman" w:cs="Times New Roman"/>
          <w:lang w:eastAsia="de-DE" w:bidi="ar-SA"/>
        </w:rPr>
      </w:pPr>
      <w:r>
        <w:rPr>
          <w:rFonts w:eastAsia="Times New Roman" w:cs="Times New Roman"/>
          <w:lang w:eastAsia="de-DE" w:bidi="ar-SA"/>
        </w:rPr>
        <w:t>are factors that interpreters feel they need to control.</w:t>
      </w:r>
      <w:r>
        <w:rPr>
          <w:rFonts w:eastAsia="Times New Roman" w:cs="Times New Roman"/>
          <w:lang w:eastAsia="de-DE" w:bidi="ar-SA"/>
        </w:rPr>
        <w:br/>
        <w:t xml:space="preserve">The </w:t>
      </w:r>
      <w:r w:rsidRPr="00DD7D12">
        <w:rPr>
          <w:rFonts w:eastAsia="Times New Roman" w:cs="Times New Roman"/>
          <w:lang w:eastAsia="de-DE" w:bidi="ar-SA"/>
        </w:rPr>
        <w:t>design</w:t>
      </w:r>
      <w:r>
        <w:rPr>
          <w:rFonts w:eastAsia="Times New Roman" w:cs="Times New Roman"/>
          <w:lang w:eastAsia="de-DE" w:bidi="ar-SA"/>
        </w:rPr>
        <w:t xml:space="preserve"> of an interpreting hub </w:t>
      </w:r>
      <w:r w:rsidR="00E46351">
        <w:rPr>
          <w:rFonts w:eastAsia="Times New Roman" w:cs="Times New Roman"/>
          <w:lang w:eastAsia="de-DE" w:bidi="ar-SA"/>
        </w:rPr>
        <w:t xml:space="preserve">as </w:t>
      </w:r>
      <w:r w:rsidR="00E46351" w:rsidRPr="00DD7D12">
        <w:rPr>
          <w:rFonts w:eastAsia="Times New Roman" w:cs="Times New Roman"/>
          <w:lang w:eastAsia="de-DE" w:bidi="ar-SA"/>
        </w:rPr>
        <w:t xml:space="preserve">described </w:t>
      </w:r>
      <w:r w:rsidR="00E46351">
        <w:rPr>
          <w:rFonts w:eastAsia="Times New Roman" w:cs="Times New Roman"/>
          <w:lang w:eastAsia="de-DE" w:bidi="ar-SA"/>
        </w:rPr>
        <w:t xml:space="preserve">above </w:t>
      </w:r>
      <w:r>
        <w:rPr>
          <w:rFonts w:eastAsia="Times New Roman" w:cs="Times New Roman"/>
          <w:lang w:eastAsia="de-DE" w:bidi="ar-SA"/>
        </w:rPr>
        <w:t xml:space="preserve">could easily cover the first </w:t>
      </w:r>
      <w:r w:rsidR="00D93DF9">
        <w:rPr>
          <w:rFonts w:eastAsia="Times New Roman" w:cs="Times New Roman"/>
          <w:lang w:eastAsia="de-DE" w:bidi="ar-SA"/>
        </w:rPr>
        <w:t xml:space="preserve">two </w:t>
      </w:r>
      <w:r>
        <w:rPr>
          <w:rFonts w:eastAsia="Times New Roman" w:cs="Times New Roman"/>
          <w:lang w:eastAsia="de-DE" w:bidi="ar-SA"/>
        </w:rPr>
        <w:t>aspect</w:t>
      </w:r>
      <w:r w:rsidR="00D93DF9">
        <w:rPr>
          <w:rFonts w:eastAsia="Times New Roman" w:cs="Times New Roman"/>
          <w:lang w:eastAsia="de-DE" w:bidi="ar-SA"/>
        </w:rPr>
        <w:t>s</w:t>
      </w:r>
      <w:r>
        <w:rPr>
          <w:rFonts w:eastAsia="Times New Roman" w:cs="Times New Roman"/>
          <w:lang w:eastAsia="de-DE" w:bidi="ar-SA"/>
        </w:rPr>
        <w:t>, as such a hub would necessarily need the presence of a technician onsite in the hub to manage the technical equipment</w:t>
      </w:r>
      <w:r w:rsidR="00D93DF9">
        <w:rPr>
          <w:rFonts w:eastAsia="Times New Roman" w:cs="Times New Roman"/>
          <w:lang w:eastAsia="de-DE" w:bidi="ar-SA"/>
        </w:rPr>
        <w:t xml:space="preserve"> and the whole team (if interpreting takes plac</w:t>
      </w:r>
      <w:r w:rsidR="00000E56">
        <w:rPr>
          <w:rFonts w:eastAsia="Times New Roman" w:cs="Times New Roman"/>
          <w:lang w:eastAsia="de-DE" w:bidi="ar-SA"/>
        </w:rPr>
        <w:t>e f</w:t>
      </w:r>
      <w:r w:rsidR="00D93DF9">
        <w:rPr>
          <w:rFonts w:eastAsia="Times New Roman" w:cs="Times New Roman"/>
          <w:lang w:eastAsia="de-DE" w:bidi="ar-SA"/>
        </w:rPr>
        <w:t>r</w:t>
      </w:r>
      <w:r w:rsidR="00000E56">
        <w:rPr>
          <w:rFonts w:eastAsia="Times New Roman" w:cs="Times New Roman"/>
          <w:lang w:eastAsia="de-DE" w:bidi="ar-SA"/>
        </w:rPr>
        <w:t>o</w:t>
      </w:r>
      <w:r w:rsidR="00D93DF9">
        <w:rPr>
          <w:rFonts w:eastAsia="Times New Roman" w:cs="Times New Roman"/>
          <w:lang w:eastAsia="de-DE" w:bidi="ar-SA"/>
        </w:rPr>
        <w:t xml:space="preserve">m one hub only) or at least the </w:t>
      </w:r>
      <w:r w:rsidR="009A4EAB">
        <w:rPr>
          <w:rFonts w:eastAsia="Times New Roman" w:cs="Times New Roman"/>
          <w:lang w:eastAsia="de-DE" w:bidi="ar-SA"/>
        </w:rPr>
        <w:t>booth</w:t>
      </w:r>
      <w:r w:rsidR="00D93DF9">
        <w:rPr>
          <w:rFonts w:eastAsia="Times New Roman" w:cs="Times New Roman"/>
          <w:lang w:eastAsia="de-DE" w:bidi="ar-SA"/>
        </w:rPr>
        <w:t xml:space="preserve"> mate would be working together at the same place</w:t>
      </w:r>
      <w:r>
        <w:rPr>
          <w:rFonts w:eastAsia="Times New Roman" w:cs="Times New Roman"/>
          <w:lang w:eastAsia="de-DE" w:bidi="ar-SA"/>
        </w:rPr>
        <w:t xml:space="preserve">. </w:t>
      </w:r>
      <w:r w:rsidR="00D93DF9">
        <w:rPr>
          <w:rFonts w:eastAsia="Times New Roman" w:cs="Times New Roman"/>
          <w:lang w:eastAsia="de-DE" w:bidi="ar-SA"/>
        </w:rPr>
        <w:br/>
        <w:t xml:space="preserve">The </w:t>
      </w:r>
      <w:r w:rsidR="009A4EAB">
        <w:rPr>
          <w:rFonts w:eastAsia="Times New Roman" w:cs="Times New Roman"/>
          <w:lang w:eastAsia="de-DE" w:bidi="ar-SA"/>
        </w:rPr>
        <w:t xml:space="preserve">interaction and </w:t>
      </w:r>
      <w:r w:rsidR="00D93DF9">
        <w:rPr>
          <w:rFonts w:eastAsia="Times New Roman" w:cs="Times New Roman"/>
          <w:lang w:eastAsia="de-DE" w:bidi="ar-SA"/>
        </w:rPr>
        <w:t xml:space="preserve">communication with speakers and audience would, of course, require a specific solution, but could be handled </w:t>
      </w:r>
      <w:r w:rsidR="00CA3DF7">
        <w:rPr>
          <w:rFonts w:eastAsia="Times New Roman" w:cs="Times New Roman"/>
          <w:lang w:eastAsia="de-DE" w:bidi="ar-SA"/>
        </w:rPr>
        <w:t xml:space="preserve">e.g. </w:t>
      </w:r>
      <w:r w:rsidR="00D93DF9">
        <w:rPr>
          <w:rFonts w:eastAsia="Times New Roman" w:cs="Times New Roman"/>
          <w:lang w:eastAsia="de-DE" w:bidi="ar-SA"/>
        </w:rPr>
        <w:t>considering ‘institutionalized’ briefing and Q&amp;A sessions before, during and after the meeting.</w:t>
      </w:r>
      <w:r w:rsidR="00D93DF9">
        <w:rPr>
          <w:rFonts w:eastAsia="Times New Roman" w:cs="Times New Roman"/>
          <w:lang w:eastAsia="de-DE" w:bidi="ar-SA"/>
        </w:rPr>
        <w:br/>
      </w:r>
      <w:r w:rsidR="00000E56">
        <w:rPr>
          <w:rFonts w:eastAsia="Times New Roman" w:cs="Times New Roman"/>
          <w:lang w:eastAsia="de-DE" w:bidi="ar-SA"/>
        </w:rPr>
        <w:t>C</w:t>
      </w:r>
      <w:r w:rsidR="009651F7">
        <w:rPr>
          <w:rFonts w:eastAsia="Times New Roman" w:cs="Times New Roman"/>
          <w:lang w:eastAsia="de-DE" w:bidi="ar-SA"/>
        </w:rPr>
        <w:t xml:space="preserve">ontrol of the view on </w:t>
      </w:r>
      <w:r w:rsidR="00000E56">
        <w:rPr>
          <w:rFonts w:eastAsia="Times New Roman" w:cs="Times New Roman"/>
          <w:lang w:eastAsia="de-DE" w:bidi="ar-SA"/>
        </w:rPr>
        <w:t xml:space="preserve">the </w:t>
      </w:r>
      <w:r w:rsidR="00773E57">
        <w:rPr>
          <w:rFonts w:eastAsia="Times New Roman" w:cs="Times New Roman"/>
          <w:lang w:eastAsia="de-DE" w:bidi="ar-SA"/>
        </w:rPr>
        <w:t xml:space="preserve">speaker, audience and additional visual input such as presentations, </w:t>
      </w:r>
      <w:r w:rsidR="00402808">
        <w:rPr>
          <w:rFonts w:eastAsia="Times New Roman" w:cs="Times New Roman"/>
          <w:lang w:eastAsia="de-DE" w:bidi="ar-SA"/>
        </w:rPr>
        <w:t>in presence-based inter</w:t>
      </w:r>
      <w:r w:rsidR="00B0060F">
        <w:rPr>
          <w:rFonts w:eastAsia="Times New Roman" w:cs="Times New Roman"/>
          <w:lang w:eastAsia="de-DE" w:bidi="ar-SA"/>
        </w:rPr>
        <w:t xml:space="preserve">preting usually </w:t>
      </w:r>
      <w:r w:rsidR="00000E56">
        <w:rPr>
          <w:rFonts w:eastAsia="Times New Roman" w:cs="Times New Roman"/>
          <w:lang w:eastAsia="de-DE" w:bidi="ar-SA"/>
        </w:rPr>
        <w:t>perform</w:t>
      </w:r>
      <w:r w:rsidR="00B0060F">
        <w:rPr>
          <w:rFonts w:eastAsia="Times New Roman" w:cs="Times New Roman"/>
          <w:lang w:eastAsia="de-DE" w:bidi="ar-SA"/>
        </w:rPr>
        <w:t xml:space="preserve">ed by </w:t>
      </w:r>
      <w:r w:rsidR="00402808">
        <w:rPr>
          <w:rFonts w:eastAsia="Times New Roman" w:cs="Times New Roman"/>
          <w:lang w:eastAsia="de-DE" w:bidi="ar-SA"/>
        </w:rPr>
        <w:t xml:space="preserve">head movements and eye focusing, would </w:t>
      </w:r>
      <w:r w:rsidR="00402808" w:rsidRPr="00BC6FAD">
        <w:rPr>
          <w:rFonts w:eastAsia="Times New Roman" w:cs="Times New Roman"/>
          <w:lang w:eastAsia="de-DE" w:bidi="ar-SA"/>
        </w:rPr>
        <w:t>need</w:t>
      </w:r>
      <w:r w:rsidR="00402808" w:rsidRPr="00DD7D12">
        <w:rPr>
          <w:rFonts w:eastAsia="Times New Roman" w:cs="Times New Roman"/>
          <w:lang w:eastAsia="de-DE" w:bidi="ar-SA"/>
        </w:rPr>
        <w:t xml:space="preserve"> further development</w:t>
      </w:r>
      <w:r w:rsidR="00402808">
        <w:rPr>
          <w:rFonts w:eastAsia="Times New Roman" w:cs="Times New Roman"/>
          <w:lang w:eastAsia="de-DE" w:bidi="ar-SA"/>
        </w:rPr>
        <w:t xml:space="preserve"> based on the technologies </w:t>
      </w:r>
      <w:r w:rsidR="00712197">
        <w:rPr>
          <w:rFonts w:eastAsia="Times New Roman" w:cs="Times New Roman"/>
          <w:lang w:eastAsia="de-DE" w:bidi="ar-SA"/>
        </w:rPr>
        <w:t>described in chapter 6</w:t>
      </w:r>
      <w:r w:rsidR="00402808">
        <w:rPr>
          <w:rFonts w:eastAsia="Times New Roman" w:cs="Times New Roman"/>
          <w:lang w:eastAsia="de-DE" w:bidi="ar-SA"/>
        </w:rPr>
        <w:t>.1.</w:t>
      </w:r>
      <w:r w:rsidR="00A536FD">
        <w:rPr>
          <w:rFonts w:eastAsia="Times New Roman" w:cs="Times New Roman"/>
          <w:lang w:eastAsia="de-DE" w:bidi="ar-SA"/>
        </w:rPr>
        <w:t xml:space="preserve"> </w:t>
      </w:r>
      <w:r w:rsidR="00712197">
        <w:rPr>
          <w:rFonts w:eastAsia="Times New Roman" w:cs="Times New Roman"/>
          <w:lang w:eastAsia="de-DE" w:bidi="ar-SA"/>
        </w:rPr>
        <w:t>Considering</w:t>
      </w:r>
      <w:r w:rsidR="00F52AFD">
        <w:rPr>
          <w:rFonts w:eastAsia="Times New Roman" w:cs="Times New Roman"/>
          <w:lang w:eastAsia="de-DE" w:bidi="ar-SA"/>
        </w:rPr>
        <w:t xml:space="preserve"> the very fast development of image captioning, transmission and reproduction, it seems only a matter of time until these technologies will </w:t>
      </w:r>
      <w:r w:rsidR="00773040">
        <w:rPr>
          <w:rFonts w:eastAsia="Times New Roman" w:cs="Times New Roman"/>
          <w:lang w:eastAsia="de-DE" w:bidi="ar-SA"/>
        </w:rPr>
        <w:t xml:space="preserve">be </w:t>
      </w:r>
      <w:r w:rsidR="00394608">
        <w:rPr>
          <w:rFonts w:eastAsia="Times New Roman" w:cs="Times New Roman"/>
          <w:lang w:eastAsia="de-DE" w:bidi="ar-SA"/>
        </w:rPr>
        <w:t>affordable</w:t>
      </w:r>
      <w:r w:rsidR="00773040">
        <w:rPr>
          <w:rFonts w:eastAsia="Times New Roman" w:cs="Times New Roman"/>
          <w:lang w:eastAsia="de-DE" w:bidi="ar-SA"/>
        </w:rPr>
        <w:t xml:space="preserve"> and </w:t>
      </w:r>
      <w:r w:rsidR="00F52AFD">
        <w:rPr>
          <w:rFonts w:eastAsia="Times New Roman" w:cs="Times New Roman"/>
          <w:lang w:eastAsia="de-DE" w:bidi="ar-SA"/>
        </w:rPr>
        <w:t xml:space="preserve">experience an adaptation to the needs of remote </w:t>
      </w:r>
      <w:r w:rsidR="00712197">
        <w:rPr>
          <w:rFonts w:eastAsia="Times New Roman" w:cs="Times New Roman"/>
          <w:lang w:eastAsia="de-DE" w:bidi="ar-SA"/>
        </w:rPr>
        <w:t xml:space="preserve">simultaneous conference </w:t>
      </w:r>
      <w:r w:rsidR="00F52AFD">
        <w:rPr>
          <w:rFonts w:eastAsia="Times New Roman" w:cs="Times New Roman"/>
          <w:lang w:eastAsia="de-DE" w:bidi="ar-SA"/>
        </w:rPr>
        <w:t xml:space="preserve">interpreting. </w:t>
      </w:r>
    </w:p>
    <w:p w14:paraId="2FA5EFB4" w14:textId="77777777" w:rsidR="00E44F71" w:rsidRPr="00265D1A" w:rsidRDefault="00E44F71" w:rsidP="001A199E">
      <w:pPr>
        <w:keepNext w:val="0"/>
        <w:rPr>
          <w:lang w:val="en-GB"/>
        </w:rPr>
      </w:pPr>
    </w:p>
    <w:p w14:paraId="0BE9A9FB" w14:textId="77777777" w:rsidR="001E7D21" w:rsidRDefault="001E7D21" w:rsidP="005B4622">
      <w:pPr>
        <w:pStyle w:val="lsSection1"/>
        <w:rPr>
          <w:lang w:val="en-GB"/>
        </w:rPr>
      </w:pPr>
      <w:r>
        <w:rPr>
          <w:lang w:val="en-GB"/>
        </w:rPr>
        <w:t>Conclusions</w:t>
      </w:r>
    </w:p>
    <w:p w14:paraId="1E2AB0A4" w14:textId="623C434E" w:rsidR="001E7D21" w:rsidRPr="00C560CF" w:rsidRDefault="00623F66" w:rsidP="00C560CF">
      <w:pPr>
        <w:pStyle w:val="lsSection1"/>
        <w:numPr>
          <w:ilvl w:val="0"/>
          <w:numId w:val="0"/>
        </w:numPr>
        <w:outlineLvl w:val="1"/>
        <w:rPr>
          <w:rFonts w:ascii="Times New Roman" w:eastAsia="Times New Roman" w:hAnsi="Times New Roman" w:cs="Times New Roman"/>
          <w:b w:val="0"/>
          <w:bCs w:val="0"/>
          <w:sz w:val="24"/>
          <w:szCs w:val="24"/>
          <w:lang w:eastAsia="de-DE" w:bidi="ar-SA"/>
        </w:rPr>
      </w:pPr>
      <w:r>
        <w:rPr>
          <w:rFonts w:ascii="Times New Roman" w:eastAsia="Times New Roman" w:hAnsi="Times New Roman" w:cs="Times New Roman"/>
          <w:b w:val="0"/>
          <w:bCs w:val="0"/>
          <w:sz w:val="24"/>
          <w:szCs w:val="24"/>
          <w:lang w:eastAsia="de-DE" w:bidi="ar-SA"/>
        </w:rPr>
        <w:t>In tim</w:t>
      </w:r>
      <w:r w:rsidR="0065462D">
        <w:rPr>
          <w:rFonts w:ascii="Times New Roman" w:eastAsia="Times New Roman" w:hAnsi="Times New Roman" w:cs="Times New Roman"/>
          <w:b w:val="0"/>
          <w:bCs w:val="0"/>
          <w:sz w:val="24"/>
          <w:szCs w:val="24"/>
          <w:lang w:eastAsia="de-DE" w:bidi="ar-SA"/>
        </w:rPr>
        <w:t xml:space="preserve">es of growing demand for </w:t>
      </w:r>
      <w:r>
        <w:rPr>
          <w:rFonts w:ascii="Times New Roman" w:eastAsia="Times New Roman" w:hAnsi="Times New Roman" w:cs="Times New Roman"/>
          <w:b w:val="0"/>
          <w:bCs w:val="0"/>
          <w:sz w:val="24"/>
          <w:szCs w:val="24"/>
          <w:lang w:eastAsia="de-DE" w:bidi="ar-SA"/>
        </w:rPr>
        <w:t xml:space="preserve">flexible, accessible </w:t>
      </w:r>
      <w:r w:rsidR="0065462D">
        <w:rPr>
          <w:rFonts w:ascii="Times New Roman" w:eastAsia="Times New Roman" w:hAnsi="Times New Roman" w:cs="Times New Roman"/>
          <w:b w:val="0"/>
          <w:bCs w:val="0"/>
          <w:sz w:val="24"/>
          <w:szCs w:val="24"/>
          <w:lang w:eastAsia="de-DE" w:bidi="ar-SA"/>
        </w:rPr>
        <w:t xml:space="preserve">and customer oriented </w:t>
      </w:r>
      <w:r>
        <w:rPr>
          <w:rFonts w:ascii="Times New Roman" w:eastAsia="Times New Roman" w:hAnsi="Times New Roman" w:cs="Times New Roman"/>
          <w:b w:val="0"/>
          <w:bCs w:val="0"/>
          <w:sz w:val="24"/>
          <w:szCs w:val="24"/>
          <w:lang w:eastAsia="de-DE" w:bidi="ar-SA"/>
        </w:rPr>
        <w:t xml:space="preserve">digitalized communication services in a globalized world, </w:t>
      </w:r>
      <w:r w:rsidR="0065462D">
        <w:rPr>
          <w:rFonts w:ascii="Times New Roman" w:eastAsia="Times New Roman" w:hAnsi="Times New Roman" w:cs="Times New Roman"/>
          <w:b w:val="0"/>
          <w:bCs w:val="0"/>
          <w:sz w:val="24"/>
          <w:szCs w:val="24"/>
          <w:lang w:eastAsia="de-DE" w:bidi="ar-SA"/>
        </w:rPr>
        <w:t xml:space="preserve">technological </w:t>
      </w:r>
      <w:r>
        <w:rPr>
          <w:rFonts w:ascii="Times New Roman" w:eastAsia="Times New Roman" w:hAnsi="Times New Roman" w:cs="Times New Roman"/>
          <w:b w:val="0"/>
          <w:bCs w:val="0"/>
          <w:sz w:val="24"/>
          <w:szCs w:val="24"/>
          <w:lang w:eastAsia="de-DE" w:bidi="ar-SA"/>
        </w:rPr>
        <w:t xml:space="preserve">solutions for quality simultaneous interpreting services </w:t>
      </w:r>
      <w:r w:rsidR="0065462D">
        <w:rPr>
          <w:rFonts w:ascii="Times New Roman" w:eastAsia="Times New Roman" w:hAnsi="Times New Roman" w:cs="Times New Roman"/>
          <w:b w:val="0"/>
          <w:bCs w:val="0"/>
          <w:sz w:val="24"/>
          <w:szCs w:val="24"/>
          <w:lang w:eastAsia="de-DE" w:bidi="ar-SA"/>
        </w:rPr>
        <w:t xml:space="preserve">will have to be developed, taking into account several aspects related to the organization and delivery of those services. Existing standard solutions developed for other purposes, such as video conferencing or web conferencing without interpreting, or solutions for consecutive interpreting in </w:t>
      </w:r>
      <w:r w:rsidR="00AB0E16">
        <w:rPr>
          <w:rFonts w:ascii="Times New Roman" w:eastAsia="Times New Roman" w:hAnsi="Times New Roman" w:cs="Times New Roman"/>
          <w:b w:val="0"/>
          <w:bCs w:val="0"/>
          <w:sz w:val="24"/>
          <w:szCs w:val="24"/>
          <w:lang w:eastAsia="de-DE" w:bidi="ar-SA"/>
        </w:rPr>
        <w:t xml:space="preserve">specializations other than conference interpreting, </w:t>
      </w:r>
      <w:r w:rsidR="0065462D">
        <w:rPr>
          <w:rFonts w:ascii="Times New Roman" w:eastAsia="Times New Roman" w:hAnsi="Times New Roman" w:cs="Times New Roman"/>
          <w:b w:val="0"/>
          <w:bCs w:val="0"/>
          <w:sz w:val="24"/>
          <w:szCs w:val="24"/>
          <w:lang w:eastAsia="de-DE" w:bidi="ar-SA"/>
        </w:rPr>
        <w:t xml:space="preserve">appear </w:t>
      </w:r>
      <w:r w:rsidR="00000E56">
        <w:rPr>
          <w:rFonts w:ascii="Times New Roman" w:eastAsia="Times New Roman" w:hAnsi="Times New Roman" w:cs="Times New Roman"/>
          <w:b w:val="0"/>
          <w:bCs w:val="0"/>
          <w:sz w:val="24"/>
          <w:szCs w:val="24"/>
          <w:lang w:eastAsia="de-DE" w:bidi="ar-SA"/>
        </w:rPr>
        <w:t xml:space="preserve">not </w:t>
      </w:r>
      <w:r w:rsidR="0065462D">
        <w:rPr>
          <w:rFonts w:ascii="Times New Roman" w:eastAsia="Times New Roman" w:hAnsi="Times New Roman" w:cs="Times New Roman"/>
          <w:b w:val="0"/>
          <w:bCs w:val="0"/>
          <w:sz w:val="24"/>
          <w:szCs w:val="24"/>
          <w:lang w:eastAsia="de-DE" w:bidi="ar-SA"/>
        </w:rPr>
        <w:t xml:space="preserve">to be sophisticated enough to meet the special requirements that distance interpreting imposes in terms of sound and image input to interpreters </w:t>
      </w:r>
      <w:r w:rsidR="00AB0E16">
        <w:rPr>
          <w:rFonts w:ascii="Times New Roman" w:eastAsia="Times New Roman" w:hAnsi="Times New Roman" w:cs="Times New Roman"/>
          <w:b w:val="0"/>
          <w:bCs w:val="0"/>
          <w:sz w:val="24"/>
          <w:szCs w:val="24"/>
          <w:lang w:eastAsia="de-DE" w:bidi="ar-SA"/>
        </w:rPr>
        <w:t xml:space="preserve">in </w:t>
      </w:r>
      <w:r w:rsidR="00CA3DF7">
        <w:rPr>
          <w:rFonts w:ascii="Times New Roman" w:eastAsia="Times New Roman" w:hAnsi="Times New Roman" w:cs="Times New Roman"/>
          <w:b w:val="0"/>
          <w:bCs w:val="0"/>
          <w:sz w:val="24"/>
          <w:szCs w:val="24"/>
          <w:lang w:eastAsia="de-DE" w:bidi="ar-SA"/>
        </w:rPr>
        <w:t>bilin</w:t>
      </w:r>
      <w:r w:rsidR="007F0CD1">
        <w:rPr>
          <w:rFonts w:ascii="Times New Roman" w:eastAsia="Times New Roman" w:hAnsi="Times New Roman" w:cs="Times New Roman"/>
          <w:b w:val="0"/>
          <w:bCs w:val="0"/>
          <w:sz w:val="24"/>
          <w:szCs w:val="24"/>
          <w:lang w:eastAsia="de-DE" w:bidi="ar-SA"/>
        </w:rPr>
        <w:t xml:space="preserve">gual and multilingual </w:t>
      </w:r>
      <w:r w:rsidR="00AB0E16">
        <w:rPr>
          <w:rFonts w:ascii="Times New Roman" w:eastAsia="Times New Roman" w:hAnsi="Times New Roman" w:cs="Times New Roman"/>
          <w:b w:val="0"/>
          <w:bCs w:val="0"/>
          <w:sz w:val="24"/>
          <w:szCs w:val="24"/>
          <w:lang w:eastAsia="de-DE" w:bidi="ar-SA"/>
        </w:rPr>
        <w:t>conference settings.</w:t>
      </w:r>
      <w:r w:rsidR="0065462D">
        <w:rPr>
          <w:rFonts w:ascii="Times New Roman" w:eastAsia="Times New Roman" w:hAnsi="Times New Roman" w:cs="Times New Roman"/>
          <w:b w:val="0"/>
          <w:bCs w:val="0"/>
          <w:sz w:val="24"/>
          <w:szCs w:val="24"/>
          <w:lang w:eastAsia="de-DE" w:bidi="ar-SA"/>
        </w:rPr>
        <w:t xml:space="preserve"> </w:t>
      </w:r>
      <w:r w:rsidR="00AB0E16">
        <w:rPr>
          <w:rFonts w:ascii="Times New Roman" w:eastAsia="Times New Roman" w:hAnsi="Times New Roman" w:cs="Times New Roman"/>
          <w:b w:val="0"/>
          <w:bCs w:val="0"/>
          <w:sz w:val="24"/>
          <w:szCs w:val="24"/>
          <w:lang w:eastAsia="de-DE" w:bidi="ar-SA"/>
        </w:rPr>
        <w:t xml:space="preserve">Technological enhancements in the field of virtual reality and augmented reality, as well as immersive communication environments may offer the possibility to overcome existing constraints. </w:t>
      </w:r>
      <w:r w:rsidR="007F0CD1">
        <w:rPr>
          <w:rFonts w:ascii="Times New Roman" w:eastAsia="Times New Roman" w:hAnsi="Times New Roman" w:cs="Times New Roman"/>
          <w:b w:val="0"/>
          <w:bCs w:val="0"/>
          <w:sz w:val="24"/>
          <w:szCs w:val="24"/>
          <w:lang w:eastAsia="de-DE" w:bidi="ar-SA"/>
        </w:rPr>
        <w:br/>
      </w:r>
      <w:r w:rsidR="001E7D21" w:rsidRPr="00C560CF">
        <w:rPr>
          <w:rFonts w:ascii="Times New Roman" w:eastAsia="Times New Roman" w:hAnsi="Times New Roman" w:cs="Times New Roman"/>
          <w:b w:val="0"/>
          <w:bCs w:val="0"/>
          <w:sz w:val="24"/>
          <w:szCs w:val="24"/>
          <w:lang w:eastAsia="de-DE" w:bidi="ar-SA"/>
        </w:rPr>
        <w:t xml:space="preserve">One of the major challenges for interpreting studies in the field of distance interpreting will be to find a more interdisciplinary and future </w:t>
      </w:r>
      <w:r w:rsidR="001E7D21" w:rsidRPr="00C560CF">
        <w:rPr>
          <w:rFonts w:ascii="Times New Roman" w:eastAsia="Times New Roman" w:hAnsi="Times New Roman" w:cs="Times New Roman"/>
          <w:b w:val="0"/>
          <w:bCs w:val="0"/>
          <w:sz w:val="24"/>
          <w:szCs w:val="24"/>
          <w:lang w:eastAsia="de-DE" w:bidi="ar-SA"/>
        </w:rPr>
        <w:lastRenderedPageBreak/>
        <w:t>oriented approach, building teams of researchers in the technical, medical</w:t>
      </w:r>
      <w:r w:rsidR="007F0CD1">
        <w:rPr>
          <w:rFonts w:ascii="Times New Roman" w:eastAsia="Times New Roman" w:hAnsi="Times New Roman" w:cs="Times New Roman"/>
          <w:b w:val="0"/>
          <w:bCs w:val="0"/>
          <w:sz w:val="24"/>
          <w:szCs w:val="24"/>
          <w:lang w:eastAsia="de-DE" w:bidi="ar-SA"/>
        </w:rPr>
        <w:t xml:space="preserve"> and</w:t>
      </w:r>
      <w:r w:rsidR="001E7D21" w:rsidRPr="00C560CF">
        <w:rPr>
          <w:rFonts w:ascii="Times New Roman" w:eastAsia="Times New Roman" w:hAnsi="Times New Roman" w:cs="Times New Roman"/>
          <w:b w:val="0"/>
          <w:bCs w:val="0"/>
          <w:sz w:val="24"/>
          <w:szCs w:val="24"/>
          <w:lang w:eastAsia="de-DE" w:bidi="ar-SA"/>
        </w:rPr>
        <w:t xml:space="preserve"> psychological field, to name only a few of them, and to combine these different research disciplines in multidisciplinary projects that can actively lead to desi</w:t>
      </w:r>
      <w:r w:rsidR="00CA3DF7">
        <w:rPr>
          <w:rFonts w:ascii="Times New Roman" w:eastAsia="Times New Roman" w:hAnsi="Times New Roman" w:cs="Times New Roman"/>
          <w:b w:val="0"/>
          <w:bCs w:val="0"/>
          <w:sz w:val="24"/>
          <w:szCs w:val="24"/>
          <w:lang w:eastAsia="de-DE" w:bidi="ar-SA"/>
        </w:rPr>
        <w:t>gning the future workspace for conference</w:t>
      </w:r>
      <w:r w:rsidR="001E7D21" w:rsidRPr="00C560CF">
        <w:rPr>
          <w:rFonts w:ascii="Times New Roman" w:eastAsia="Times New Roman" w:hAnsi="Times New Roman" w:cs="Times New Roman"/>
          <w:b w:val="0"/>
          <w:bCs w:val="0"/>
          <w:sz w:val="24"/>
          <w:szCs w:val="24"/>
          <w:lang w:eastAsia="de-DE" w:bidi="ar-SA"/>
        </w:rPr>
        <w:t xml:space="preserve"> interpreters</w:t>
      </w:r>
      <w:r w:rsidR="00CA3DF7">
        <w:rPr>
          <w:rFonts w:ascii="Times New Roman" w:eastAsia="Times New Roman" w:hAnsi="Times New Roman" w:cs="Times New Roman"/>
          <w:b w:val="0"/>
          <w:bCs w:val="0"/>
          <w:sz w:val="24"/>
          <w:szCs w:val="24"/>
          <w:lang w:eastAsia="de-DE" w:bidi="ar-SA"/>
        </w:rPr>
        <w:t>, in the first place, but for other specialized interpreting services as well</w:t>
      </w:r>
      <w:r w:rsidR="001E7D21" w:rsidRPr="00C560CF">
        <w:rPr>
          <w:rFonts w:ascii="Times New Roman" w:eastAsia="Times New Roman" w:hAnsi="Times New Roman" w:cs="Times New Roman"/>
          <w:b w:val="0"/>
          <w:bCs w:val="0"/>
          <w:sz w:val="24"/>
          <w:szCs w:val="24"/>
          <w:lang w:eastAsia="de-DE" w:bidi="ar-SA"/>
        </w:rPr>
        <w:t>.</w:t>
      </w:r>
      <w:r w:rsidR="00DF7081">
        <w:rPr>
          <w:rFonts w:ascii="Times New Roman" w:eastAsia="Times New Roman" w:hAnsi="Times New Roman" w:cs="Times New Roman"/>
          <w:b w:val="0"/>
          <w:bCs w:val="0"/>
          <w:sz w:val="24"/>
          <w:szCs w:val="24"/>
          <w:lang w:eastAsia="de-DE" w:bidi="ar-SA"/>
        </w:rPr>
        <w:t xml:space="preserve"> It goes without saying that fellow </w:t>
      </w:r>
      <w:r w:rsidR="00302083">
        <w:rPr>
          <w:rFonts w:ascii="Times New Roman" w:eastAsia="Times New Roman" w:hAnsi="Times New Roman" w:cs="Times New Roman"/>
          <w:b w:val="0"/>
          <w:bCs w:val="0"/>
          <w:sz w:val="24"/>
          <w:szCs w:val="24"/>
          <w:lang w:eastAsia="de-DE" w:bidi="ar-SA"/>
        </w:rPr>
        <w:t>(</w:t>
      </w:r>
      <w:r w:rsidR="00DF7081">
        <w:rPr>
          <w:rFonts w:ascii="Times New Roman" w:eastAsia="Times New Roman" w:hAnsi="Times New Roman" w:cs="Times New Roman"/>
          <w:b w:val="0"/>
          <w:bCs w:val="0"/>
          <w:sz w:val="24"/>
          <w:szCs w:val="24"/>
          <w:lang w:eastAsia="de-DE" w:bidi="ar-SA"/>
        </w:rPr>
        <w:t>conference</w:t>
      </w:r>
      <w:r w:rsidR="00302083">
        <w:rPr>
          <w:rFonts w:ascii="Times New Roman" w:eastAsia="Times New Roman" w:hAnsi="Times New Roman" w:cs="Times New Roman"/>
          <w:b w:val="0"/>
          <w:bCs w:val="0"/>
          <w:sz w:val="24"/>
          <w:szCs w:val="24"/>
          <w:lang w:eastAsia="de-DE" w:bidi="ar-SA"/>
        </w:rPr>
        <w:t>)</w:t>
      </w:r>
      <w:r w:rsidR="00DF7081">
        <w:rPr>
          <w:rFonts w:ascii="Times New Roman" w:eastAsia="Times New Roman" w:hAnsi="Times New Roman" w:cs="Times New Roman"/>
          <w:b w:val="0"/>
          <w:bCs w:val="0"/>
          <w:sz w:val="24"/>
          <w:szCs w:val="24"/>
          <w:lang w:eastAsia="de-DE" w:bidi="ar-SA"/>
        </w:rPr>
        <w:t xml:space="preserve"> interpreters need to be </w:t>
      </w:r>
      <w:r w:rsidR="00DF7081" w:rsidRPr="00DF7081">
        <w:rPr>
          <w:rFonts w:ascii="Times New Roman" w:eastAsia="Times New Roman" w:hAnsi="Times New Roman" w:cs="Times New Roman"/>
          <w:b w:val="0"/>
          <w:bCs w:val="0"/>
          <w:sz w:val="24"/>
          <w:szCs w:val="24"/>
          <w:lang w:val="en-GB" w:eastAsia="de-DE" w:bidi="ar-SA"/>
        </w:rPr>
        <w:t xml:space="preserve">prepared for remote </w:t>
      </w:r>
      <w:r w:rsidR="00DF7081">
        <w:rPr>
          <w:rFonts w:ascii="Times New Roman" w:eastAsia="Times New Roman" w:hAnsi="Times New Roman" w:cs="Times New Roman"/>
          <w:b w:val="0"/>
          <w:bCs w:val="0"/>
          <w:sz w:val="24"/>
          <w:szCs w:val="24"/>
          <w:lang w:val="en-GB" w:eastAsia="de-DE" w:bidi="ar-SA"/>
        </w:rPr>
        <w:t xml:space="preserve">simultaneous </w:t>
      </w:r>
      <w:r w:rsidR="00DF7081" w:rsidRPr="00DF7081">
        <w:rPr>
          <w:rFonts w:ascii="Times New Roman" w:eastAsia="Times New Roman" w:hAnsi="Times New Roman" w:cs="Times New Roman"/>
          <w:b w:val="0"/>
          <w:bCs w:val="0"/>
          <w:sz w:val="24"/>
          <w:szCs w:val="24"/>
          <w:lang w:val="en-GB" w:eastAsia="de-DE" w:bidi="ar-SA"/>
        </w:rPr>
        <w:t>interpreting during their trainin</w:t>
      </w:r>
      <w:r w:rsidR="007207C3">
        <w:rPr>
          <w:rFonts w:ascii="Times New Roman" w:eastAsia="Times New Roman" w:hAnsi="Times New Roman" w:cs="Times New Roman"/>
          <w:b w:val="0"/>
          <w:bCs w:val="0"/>
          <w:sz w:val="24"/>
          <w:szCs w:val="24"/>
          <w:lang w:val="en-GB" w:eastAsia="de-DE" w:bidi="ar-SA"/>
        </w:rPr>
        <w:t xml:space="preserve">g, as this modality is </w:t>
      </w:r>
      <w:r w:rsidR="00C55AC3">
        <w:rPr>
          <w:rFonts w:ascii="Times New Roman" w:eastAsia="Times New Roman" w:hAnsi="Times New Roman" w:cs="Times New Roman"/>
          <w:b w:val="0"/>
          <w:bCs w:val="0"/>
          <w:sz w:val="24"/>
          <w:szCs w:val="24"/>
          <w:lang w:val="en-GB" w:eastAsia="de-DE" w:bidi="ar-SA"/>
        </w:rPr>
        <w:t xml:space="preserve">experiencing a growing demand in different interpreting </w:t>
      </w:r>
      <w:r w:rsidR="00302083">
        <w:rPr>
          <w:rFonts w:ascii="Times New Roman" w:eastAsia="Times New Roman" w:hAnsi="Times New Roman" w:cs="Times New Roman"/>
          <w:b w:val="0"/>
          <w:bCs w:val="0"/>
          <w:sz w:val="24"/>
          <w:szCs w:val="24"/>
          <w:lang w:val="en-GB" w:eastAsia="de-DE" w:bidi="ar-SA"/>
        </w:rPr>
        <w:t>specializations</w:t>
      </w:r>
      <w:r w:rsidR="00C55AC3">
        <w:rPr>
          <w:rFonts w:ascii="Times New Roman" w:eastAsia="Times New Roman" w:hAnsi="Times New Roman" w:cs="Times New Roman"/>
          <w:b w:val="0"/>
          <w:bCs w:val="0"/>
          <w:sz w:val="24"/>
          <w:szCs w:val="24"/>
          <w:lang w:val="en-GB" w:eastAsia="de-DE" w:bidi="ar-SA"/>
        </w:rPr>
        <w:t xml:space="preserve">, including </w:t>
      </w:r>
      <w:r w:rsidR="00302083">
        <w:rPr>
          <w:rFonts w:ascii="Times New Roman" w:eastAsia="Times New Roman" w:hAnsi="Times New Roman" w:cs="Times New Roman"/>
          <w:b w:val="0"/>
          <w:bCs w:val="0"/>
          <w:sz w:val="24"/>
          <w:szCs w:val="24"/>
          <w:lang w:val="en-GB" w:eastAsia="de-DE" w:bidi="ar-SA"/>
        </w:rPr>
        <w:t>tele- and video</w:t>
      </w:r>
      <w:r w:rsidR="00C55AC3">
        <w:rPr>
          <w:rFonts w:ascii="Times New Roman" w:eastAsia="Times New Roman" w:hAnsi="Times New Roman" w:cs="Times New Roman"/>
          <w:b w:val="0"/>
          <w:bCs w:val="0"/>
          <w:sz w:val="24"/>
          <w:szCs w:val="24"/>
          <w:lang w:val="en-GB" w:eastAsia="de-DE" w:bidi="ar-SA"/>
        </w:rPr>
        <w:t>conference interpreting (Braun 2015)</w:t>
      </w:r>
      <w:r w:rsidR="00DF7081">
        <w:rPr>
          <w:rFonts w:ascii="Times New Roman" w:eastAsia="Times New Roman" w:hAnsi="Times New Roman" w:cs="Times New Roman"/>
          <w:b w:val="0"/>
          <w:bCs w:val="0"/>
          <w:sz w:val="24"/>
          <w:szCs w:val="24"/>
          <w:lang w:val="en-GB" w:eastAsia="de-DE" w:bidi="ar-SA"/>
        </w:rPr>
        <w:t xml:space="preserve">. </w:t>
      </w:r>
      <w:r w:rsidR="006052D6">
        <w:rPr>
          <w:rFonts w:ascii="Times New Roman" w:eastAsia="Times New Roman" w:hAnsi="Times New Roman" w:cs="Times New Roman"/>
          <w:b w:val="0"/>
          <w:bCs w:val="0"/>
          <w:sz w:val="24"/>
          <w:szCs w:val="24"/>
          <w:lang w:val="en-GB" w:eastAsia="de-DE" w:bidi="ar-SA"/>
        </w:rPr>
        <w:t>Apart of the integration of training modules designed specifically for this modality, addressing cognitive, communicative and technical aspects, amongst others, t</w:t>
      </w:r>
      <w:r w:rsidR="00DF7081">
        <w:rPr>
          <w:rFonts w:ascii="Times New Roman" w:eastAsia="Times New Roman" w:hAnsi="Times New Roman" w:cs="Times New Roman"/>
          <w:b w:val="0"/>
          <w:bCs w:val="0"/>
          <w:sz w:val="24"/>
          <w:szCs w:val="24"/>
          <w:lang w:val="en-GB" w:eastAsia="de-DE" w:bidi="ar-SA"/>
        </w:rPr>
        <w:t xml:space="preserve">his would </w:t>
      </w:r>
      <w:r w:rsidR="006052D6">
        <w:rPr>
          <w:rFonts w:ascii="Times New Roman" w:eastAsia="Times New Roman" w:hAnsi="Times New Roman" w:cs="Times New Roman"/>
          <w:b w:val="0"/>
          <w:bCs w:val="0"/>
          <w:sz w:val="24"/>
          <w:szCs w:val="24"/>
          <w:lang w:val="en-GB" w:eastAsia="de-DE" w:bidi="ar-SA"/>
        </w:rPr>
        <w:t xml:space="preserve">also </w:t>
      </w:r>
      <w:r w:rsidR="00DF7081">
        <w:rPr>
          <w:rFonts w:ascii="Times New Roman" w:eastAsia="Times New Roman" w:hAnsi="Times New Roman" w:cs="Times New Roman"/>
          <w:b w:val="0"/>
          <w:bCs w:val="0"/>
          <w:sz w:val="24"/>
          <w:szCs w:val="24"/>
          <w:lang w:val="en-GB" w:eastAsia="de-DE" w:bidi="ar-SA"/>
        </w:rPr>
        <w:t xml:space="preserve">require adequate equipment of training </w:t>
      </w:r>
      <w:r w:rsidR="006052D6">
        <w:rPr>
          <w:rFonts w:ascii="Times New Roman" w:eastAsia="Times New Roman" w:hAnsi="Times New Roman" w:cs="Times New Roman"/>
          <w:b w:val="0"/>
          <w:bCs w:val="0"/>
          <w:sz w:val="24"/>
          <w:szCs w:val="24"/>
          <w:lang w:val="en-GB" w:eastAsia="de-DE" w:bidi="ar-SA"/>
        </w:rPr>
        <w:t xml:space="preserve">facilities with </w:t>
      </w:r>
      <w:r w:rsidR="00C55AC3">
        <w:rPr>
          <w:rFonts w:ascii="Times New Roman" w:eastAsia="Times New Roman" w:hAnsi="Times New Roman" w:cs="Times New Roman"/>
          <w:b w:val="0"/>
          <w:bCs w:val="0"/>
          <w:sz w:val="24"/>
          <w:szCs w:val="24"/>
          <w:lang w:val="en-GB" w:eastAsia="de-DE" w:bidi="ar-SA"/>
        </w:rPr>
        <w:t xml:space="preserve">the </w:t>
      </w:r>
      <w:r w:rsidR="006052D6">
        <w:rPr>
          <w:rFonts w:ascii="Times New Roman" w:eastAsia="Times New Roman" w:hAnsi="Times New Roman" w:cs="Times New Roman"/>
          <w:b w:val="0"/>
          <w:bCs w:val="0"/>
          <w:sz w:val="24"/>
          <w:szCs w:val="24"/>
          <w:lang w:val="en-GB" w:eastAsia="de-DE" w:bidi="ar-SA"/>
        </w:rPr>
        <w:t>appropriate features</w:t>
      </w:r>
      <w:r w:rsidR="007207C3">
        <w:rPr>
          <w:rFonts w:ascii="Times New Roman" w:eastAsia="Times New Roman" w:hAnsi="Times New Roman" w:cs="Times New Roman"/>
          <w:b w:val="0"/>
          <w:bCs w:val="0"/>
          <w:sz w:val="24"/>
          <w:szCs w:val="24"/>
          <w:lang w:val="en-GB" w:eastAsia="de-DE" w:bidi="ar-SA"/>
        </w:rPr>
        <w:t xml:space="preserve"> (audio/video conferencing </w:t>
      </w:r>
      <w:r w:rsidR="00C55AC3">
        <w:rPr>
          <w:rFonts w:ascii="Times New Roman" w:eastAsia="Times New Roman" w:hAnsi="Times New Roman" w:cs="Times New Roman"/>
          <w:b w:val="0"/>
          <w:bCs w:val="0"/>
          <w:sz w:val="24"/>
          <w:szCs w:val="24"/>
          <w:lang w:val="en-GB" w:eastAsia="de-DE" w:bidi="ar-SA"/>
        </w:rPr>
        <w:t>hard</w:t>
      </w:r>
      <w:r w:rsidR="00962205">
        <w:rPr>
          <w:rFonts w:ascii="Times New Roman" w:eastAsia="Times New Roman" w:hAnsi="Times New Roman" w:cs="Times New Roman"/>
          <w:b w:val="0"/>
          <w:bCs w:val="0"/>
          <w:sz w:val="24"/>
          <w:szCs w:val="24"/>
          <w:lang w:val="en-GB" w:eastAsia="de-DE" w:bidi="ar-SA"/>
        </w:rPr>
        <w:t>-</w:t>
      </w:r>
      <w:r w:rsidR="00C55AC3">
        <w:rPr>
          <w:rFonts w:ascii="Times New Roman" w:eastAsia="Times New Roman" w:hAnsi="Times New Roman" w:cs="Times New Roman"/>
          <w:b w:val="0"/>
          <w:bCs w:val="0"/>
          <w:sz w:val="24"/>
          <w:szCs w:val="24"/>
          <w:lang w:val="en-GB" w:eastAsia="de-DE" w:bidi="ar-SA"/>
        </w:rPr>
        <w:t xml:space="preserve"> and software</w:t>
      </w:r>
      <w:r w:rsidR="007207C3">
        <w:rPr>
          <w:rFonts w:ascii="Times New Roman" w:eastAsia="Times New Roman" w:hAnsi="Times New Roman" w:cs="Times New Roman"/>
          <w:b w:val="0"/>
          <w:bCs w:val="0"/>
          <w:sz w:val="24"/>
          <w:szCs w:val="24"/>
          <w:lang w:val="en-GB" w:eastAsia="de-DE" w:bidi="ar-SA"/>
        </w:rPr>
        <w:t xml:space="preserve"> and </w:t>
      </w:r>
      <w:r w:rsidR="006052D6">
        <w:rPr>
          <w:rFonts w:ascii="Times New Roman" w:eastAsia="Times New Roman" w:hAnsi="Times New Roman" w:cs="Times New Roman"/>
          <w:b w:val="0"/>
          <w:bCs w:val="0"/>
          <w:sz w:val="24"/>
          <w:szCs w:val="24"/>
          <w:lang w:val="en-GB" w:eastAsia="de-DE" w:bidi="ar-SA"/>
        </w:rPr>
        <w:t>connectivity</w:t>
      </w:r>
      <w:r w:rsidR="00C55AC3">
        <w:rPr>
          <w:rFonts w:ascii="Times New Roman" w:eastAsia="Times New Roman" w:hAnsi="Times New Roman" w:cs="Times New Roman"/>
          <w:b w:val="0"/>
          <w:bCs w:val="0"/>
          <w:sz w:val="24"/>
          <w:szCs w:val="24"/>
          <w:lang w:val="en-GB" w:eastAsia="de-DE" w:bidi="ar-SA"/>
        </w:rPr>
        <w:t>, to mention just a few of them).</w:t>
      </w:r>
    </w:p>
    <w:p w14:paraId="66C74EBB" w14:textId="77777777" w:rsidR="001E7D21" w:rsidRPr="001E7D21" w:rsidRDefault="001E7D21" w:rsidP="00C560CF">
      <w:pPr>
        <w:rPr>
          <w:lang w:val="en-GB"/>
        </w:rPr>
      </w:pPr>
    </w:p>
    <w:p w14:paraId="07243CE5" w14:textId="77777777" w:rsidR="005B4622" w:rsidRPr="00265D1A" w:rsidRDefault="005B4622" w:rsidP="005B4622">
      <w:pPr>
        <w:pStyle w:val="lsSection1"/>
        <w:rPr>
          <w:lang w:val="en-GB"/>
        </w:rPr>
      </w:pPr>
      <w:r w:rsidRPr="00265D1A">
        <w:rPr>
          <w:lang w:val="en-GB"/>
        </w:rPr>
        <w:t>Bibliography</w:t>
      </w:r>
    </w:p>
    <w:p w14:paraId="3906CCE7" w14:textId="77777777" w:rsidR="005C62B6" w:rsidRDefault="005C62B6" w:rsidP="005C62B6">
      <w:pPr>
        <w:rPr>
          <w:rFonts w:eastAsia="Times New Roman" w:cs="Times New Roman"/>
        </w:rPr>
      </w:pPr>
      <w:r w:rsidRPr="00851F37">
        <w:rPr>
          <w:rFonts w:eastAsia="Times New Roman" w:cs="Times New Roman"/>
        </w:rPr>
        <w:t>AIIC. 2000. Code for the use of new technologies in conference interpretation. http://www.staff.uni-mainz.de/fantinuo/class/files/cai/aiic_code_int</w:t>
      </w:r>
      <w:r>
        <w:rPr>
          <w:rFonts w:eastAsia="Times New Roman" w:cs="Times New Roman"/>
        </w:rPr>
        <w:t>erpreting%20technologies.pdf (31</w:t>
      </w:r>
      <w:r w:rsidRPr="00851F37">
        <w:rPr>
          <w:rFonts w:eastAsia="Times New Roman" w:cs="Times New Roman"/>
        </w:rPr>
        <w:t xml:space="preserve"> October, 2017)</w:t>
      </w:r>
    </w:p>
    <w:p w14:paraId="54EF8692" w14:textId="77777777" w:rsidR="005C62B6" w:rsidRPr="008E578A" w:rsidRDefault="005C62B6" w:rsidP="005C62B6">
      <w:pPr>
        <w:keepNext w:val="0"/>
        <w:widowControl/>
        <w:suppressAutoHyphens w:val="0"/>
        <w:spacing w:line="240" w:lineRule="auto"/>
        <w:rPr>
          <w:rFonts w:eastAsia="Times New Roman" w:cs="Times New Roman"/>
          <w:color w:val="333333"/>
          <w:shd w:val="clear" w:color="auto" w:fill="FFFFFF"/>
          <w:lang w:eastAsia="de-DE" w:bidi="ar-SA"/>
        </w:rPr>
      </w:pPr>
      <w:r w:rsidRPr="00E2532A">
        <w:rPr>
          <w:rFonts w:eastAsiaTheme="minorEastAsia" w:cs="Times New Roman"/>
          <w:color w:val="000000"/>
          <w:lang w:eastAsia="de-DE" w:bidi="ar-SA"/>
        </w:rPr>
        <w:t xml:space="preserve">Andres, </w:t>
      </w:r>
      <w:proofErr w:type="spellStart"/>
      <w:r w:rsidRPr="00E2532A">
        <w:rPr>
          <w:rFonts w:eastAsiaTheme="minorEastAsia" w:cs="Times New Roman"/>
          <w:color w:val="000000"/>
          <w:lang w:eastAsia="de-DE" w:bidi="ar-SA"/>
        </w:rPr>
        <w:t>Dörte</w:t>
      </w:r>
      <w:proofErr w:type="spellEnd"/>
      <w:r w:rsidRPr="00E2532A">
        <w:rPr>
          <w:rFonts w:eastAsiaTheme="minorEastAsia" w:cs="Times New Roman"/>
          <w:color w:val="000000"/>
          <w:lang w:eastAsia="de-DE" w:bidi="ar-SA"/>
        </w:rPr>
        <w:t xml:space="preserve"> &amp; Stefanie Falk. 2009. Information and Communication Technologies (ICT) in Interpreting - </w:t>
      </w:r>
      <w:r w:rsidRPr="001825F3">
        <w:rPr>
          <w:rFonts w:eastAsiaTheme="minorEastAsia" w:cs="Times New Roman"/>
          <w:color w:val="000000"/>
          <w:lang w:eastAsia="de-DE" w:bidi="ar-SA"/>
        </w:rPr>
        <w:t>Remote and Telephone Interpreting.</w:t>
      </w:r>
      <w:r w:rsidRPr="00E2532A">
        <w:rPr>
          <w:rFonts w:eastAsiaTheme="minorEastAsia" w:cs="Times New Roman"/>
          <w:color w:val="000000"/>
          <w:lang w:eastAsia="de-DE" w:bidi="ar-SA"/>
        </w:rPr>
        <w:t xml:space="preserve"> </w:t>
      </w:r>
      <w:r w:rsidRPr="008E578A">
        <w:rPr>
          <w:rFonts w:eastAsiaTheme="minorEastAsia" w:cs="Times New Roman"/>
          <w:color w:val="000000"/>
          <w:lang w:val="de-DE" w:eastAsia="de-DE" w:bidi="ar-SA"/>
        </w:rPr>
        <w:t>In</w:t>
      </w:r>
      <w:r w:rsidRPr="008E578A">
        <w:rPr>
          <w:rFonts w:cs="Times New Roman"/>
          <w:color w:val="333333"/>
          <w:shd w:val="clear" w:color="auto" w:fill="FFFFFF"/>
          <w:lang w:val="de-DE"/>
        </w:rPr>
        <w:t xml:space="preserve"> </w:t>
      </w:r>
      <w:r w:rsidRPr="008E578A">
        <w:rPr>
          <w:rFonts w:eastAsia="Times New Roman" w:cs="Times New Roman"/>
          <w:color w:val="333333"/>
          <w:shd w:val="clear" w:color="auto" w:fill="FFFFFF"/>
          <w:lang w:val="de-DE" w:eastAsia="de-DE" w:bidi="ar-SA"/>
        </w:rPr>
        <w:t>Andre</w:t>
      </w:r>
      <w:r w:rsidRPr="00E2532A">
        <w:rPr>
          <w:rFonts w:eastAsia="Times New Roman" w:cs="Times New Roman"/>
          <w:color w:val="333333"/>
          <w:shd w:val="clear" w:color="auto" w:fill="FFFFFF"/>
          <w:lang w:val="de-DE" w:eastAsia="de-DE" w:bidi="ar-SA"/>
        </w:rPr>
        <w:t xml:space="preserve">s, Dörte &amp; </w:t>
      </w:r>
      <w:proofErr w:type="spellStart"/>
      <w:r w:rsidRPr="00C47F31">
        <w:rPr>
          <w:rFonts w:eastAsia="Times New Roman" w:cs="Times New Roman"/>
          <w:color w:val="333333"/>
          <w:shd w:val="clear" w:color="auto" w:fill="FFFFFF"/>
          <w:lang w:val="de-DE" w:eastAsia="de-DE" w:bidi="ar-SA"/>
        </w:rPr>
        <w:t>Pöllabauer</w:t>
      </w:r>
      <w:proofErr w:type="spellEnd"/>
      <w:r w:rsidRPr="00C47F31">
        <w:rPr>
          <w:rFonts w:eastAsia="Times New Roman" w:cs="Times New Roman"/>
          <w:color w:val="333333"/>
          <w:shd w:val="clear" w:color="auto" w:fill="FFFFFF"/>
          <w:lang w:val="de-DE" w:eastAsia="de-DE" w:bidi="ar-SA"/>
        </w:rPr>
        <w:t>, Sonja (</w:t>
      </w:r>
      <w:proofErr w:type="spellStart"/>
      <w:r>
        <w:rPr>
          <w:rFonts w:eastAsia="Times New Roman" w:cs="Times New Roman"/>
          <w:color w:val="333333"/>
          <w:shd w:val="clear" w:color="auto" w:fill="FFFFFF"/>
          <w:lang w:val="de-DE" w:eastAsia="de-DE" w:bidi="ar-SA"/>
        </w:rPr>
        <w:t>e</w:t>
      </w:r>
      <w:r w:rsidRPr="008E578A">
        <w:rPr>
          <w:rFonts w:eastAsia="Times New Roman" w:cs="Times New Roman"/>
          <w:color w:val="333333"/>
          <w:shd w:val="clear" w:color="auto" w:fill="FFFFFF"/>
          <w:lang w:val="de-DE" w:eastAsia="de-DE" w:bidi="ar-SA"/>
        </w:rPr>
        <w:t>ds</w:t>
      </w:r>
      <w:proofErr w:type="spellEnd"/>
      <w:r w:rsidRPr="008E578A">
        <w:rPr>
          <w:rFonts w:eastAsia="Times New Roman" w:cs="Times New Roman"/>
          <w:color w:val="333333"/>
          <w:shd w:val="clear" w:color="auto" w:fill="FFFFFF"/>
          <w:lang w:val="de-DE" w:eastAsia="de-DE" w:bidi="ar-SA"/>
        </w:rPr>
        <w:t>.),</w:t>
      </w:r>
      <w:r w:rsidRPr="008E578A">
        <w:rPr>
          <w:rFonts w:eastAsiaTheme="minorEastAsia" w:cs="Times New Roman"/>
          <w:color w:val="000000"/>
          <w:lang w:val="de-DE" w:eastAsia="de-DE" w:bidi="ar-SA"/>
        </w:rPr>
        <w:t xml:space="preserve"> </w:t>
      </w:r>
      <w:r w:rsidRPr="00E2532A">
        <w:rPr>
          <w:rFonts w:eastAsiaTheme="minorEastAsia" w:cs="Times New Roman"/>
          <w:i/>
          <w:iCs/>
          <w:color w:val="000000"/>
          <w:lang w:val="de-DE" w:eastAsia="de-DE" w:bidi="ar-SA"/>
        </w:rPr>
        <w:t xml:space="preserve">Spürst Du wie der Bauch rauf </w:t>
      </w:r>
      <w:proofErr w:type="gramStart"/>
      <w:r w:rsidRPr="00E2532A">
        <w:rPr>
          <w:rFonts w:eastAsiaTheme="minorEastAsia" w:cs="Times New Roman"/>
          <w:i/>
          <w:iCs/>
          <w:color w:val="000000"/>
          <w:lang w:val="de-DE" w:eastAsia="de-DE" w:bidi="ar-SA"/>
        </w:rPr>
        <w:t>runter?/</w:t>
      </w:r>
      <w:proofErr w:type="spellStart"/>
      <w:proofErr w:type="gramEnd"/>
      <w:r w:rsidRPr="00E2532A">
        <w:rPr>
          <w:rFonts w:eastAsiaTheme="minorEastAsia" w:cs="Times New Roman"/>
          <w:i/>
          <w:iCs/>
          <w:color w:val="000000"/>
          <w:lang w:val="de-DE" w:eastAsia="de-DE" w:bidi="ar-SA"/>
        </w:rPr>
        <w:t>Is</w:t>
      </w:r>
      <w:proofErr w:type="spellEnd"/>
      <w:r w:rsidRPr="00E2532A">
        <w:rPr>
          <w:rFonts w:eastAsiaTheme="minorEastAsia" w:cs="Times New Roman"/>
          <w:i/>
          <w:iCs/>
          <w:color w:val="000000"/>
          <w:lang w:val="de-DE" w:eastAsia="de-DE" w:bidi="ar-SA"/>
        </w:rPr>
        <w:t xml:space="preserve"> </w:t>
      </w:r>
      <w:proofErr w:type="spellStart"/>
      <w:r w:rsidRPr="00E2532A">
        <w:rPr>
          <w:rFonts w:eastAsiaTheme="minorEastAsia" w:cs="Times New Roman"/>
          <w:i/>
          <w:iCs/>
          <w:color w:val="000000"/>
          <w:lang w:val="de-DE" w:eastAsia="de-DE" w:bidi="ar-SA"/>
        </w:rPr>
        <w:t>everything</w:t>
      </w:r>
      <w:proofErr w:type="spellEnd"/>
      <w:r w:rsidRPr="00E2532A">
        <w:rPr>
          <w:rFonts w:eastAsiaTheme="minorEastAsia" w:cs="Times New Roman"/>
          <w:i/>
          <w:iCs/>
          <w:color w:val="000000"/>
          <w:lang w:val="de-DE" w:eastAsia="de-DE" w:bidi="ar-SA"/>
        </w:rPr>
        <w:t xml:space="preserve"> all </w:t>
      </w:r>
      <w:proofErr w:type="spellStart"/>
      <w:r w:rsidRPr="00E2532A">
        <w:rPr>
          <w:rFonts w:eastAsiaTheme="minorEastAsia" w:cs="Times New Roman"/>
          <w:i/>
          <w:iCs/>
          <w:color w:val="000000"/>
          <w:lang w:val="de-DE" w:eastAsia="de-DE" w:bidi="ar-SA"/>
        </w:rPr>
        <w:t>topsy</w:t>
      </w:r>
      <w:proofErr w:type="spellEnd"/>
      <w:r w:rsidRPr="00E2532A">
        <w:rPr>
          <w:rFonts w:eastAsiaTheme="minorEastAsia" w:cs="Times New Roman"/>
          <w:i/>
          <w:iCs/>
          <w:color w:val="000000"/>
          <w:lang w:val="de-DE" w:eastAsia="de-DE" w:bidi="ar-SA"/>
        </w:rPr>
        <w:t xml:space="preserve"> </w:t>
      </w:r>
      <w:proofErr w:type="spellStart"/>
      <w:r w:rsidRPr="00E2532A">
        <w:rPr>
          <w:rFonts w:eastAsiaTheme="minorEastAsia" w:cs="Times New Roman"/>
          <w:i/>
          <w:iCs/>
          <w:color w:val="000000"/>
          <w:lang w:val="de-DE" w:eastAsia="de-DE" w:bidi="ar-SA"/>
        </w:rPr>
        <w:t>turvy</w:t>
      </w:r>
      <w:proofErr w:type="spellEnd"/>
      <w:r w:rsidRPr="00E2532A">
        <w:rPr>
          <w:rFonts w:eastAsiaTheme="minorEastAsia" w:cs="Times New Roman"/>
          <w:i/>
          <w:iCs/>
          <w:color w:val="000000"/>
          <w:lang w:val="de-DE" w:eastAsia="de-DE" w:bidi="ar-SA"/>
        </w:rPr>
        <w:t xml:space="preserve"> in </w:t>
      </w:r>
      <w:proofErr w:type="spellStart"/>
      <w:r w:rsidRPr="00E2532A">
        <w:rPr>
          <w:rFonts w:eastAsiaTheme="minorEastAsia" w:cs="Times New Roman"/>
          <w:i/>
          <w:iCs/>
          <w:color w:val="000000"/>
          <w:lang w:val="de-DE" w:eastAsia="de-DE" w:bidi="ar-SA"/>
        </w:rPr>
        <w:t>your</w:t>
      </w:r>
      <w:proofErr w:type="spellEnd"/>
      <w:r w:rsidRPr="00E2532A">
        <w:rPr>
          <w:rFonts w:eastAsiaTheme="minorEastAsia" w:cs="Times New Roman"/>
          <w:i/>
          <w:iCs/>
          <w:color w:val="000000"/>
          <w:lang w:val="de-DE" w:eastAsia="de-DE" w:bidi="ar-SA"/>
        </w:rPr>
        <w:t xml:space="preserve"> </w:t>
      </w:r>
      <w:proofErr w:type="spellStart"/>
      <w:r w:rsidRPr="00E2532A">
        <w:rPr>
          <w:rFonts w:eastAsiaTheme="minorEastAsia" w:cs="Times New Roman"/>
          <w:i/>
          <w:iCs/>
          <w:color w:val="000000"/>
          <w:lang w:val="de-DE" w:eastAsia="de-DE" w:bidi="ar-SA"/>
        </w:rPr>
        <w:t>tummy</w:t>
      </w:r>
      <w:proofErr w:type="spellEnd"/>
      <w:r w:rsidRPr="00E2532A">
        <w:rPr>
          <w:rFonts w:eastAsiaTheme="minorEastAsia" w:cs="Times New Roman"/>
          <w:i/>
          <w:iCs/>
          <w:color w:val="000000"/>
          <w:lang w:val="de-DE" w:eastAsia="de-DE" w:bidi="ar-SA"/>
        </w:rPr>
        <w:t>? - Fachdolmetschen im Gesundheitsbereich/</w:t>
      </w:r>
      <w:proofErr w:type="spellStart"/>
      <w:r w:rsidRPr="00E2532A">
        <w:rPr>
          <w:rFonts w:eastAsiaTheme="minorEastAsia" w:cs="Times New Roman"/>
          <w:i/>
          <w:iCs/>
          <w:color w:val="000000"/>
          <w:lang w:val="de-DE" w:eastAsia="de-DE" w:bidi="ar-SA"/>
        </w:rPr>
        <w:t>Health</w:t>
      </w:r>
      <w:proofErr w:type="spellEnd"/>
      <w:r w:rsidRPr="00E2532A">
        <w:rPr>
          <w:rFonts w:eastAsiaTheme="minorEastAsia" w:cs="Times New Roman"/>
          <w:i/>
          <w:iCs/>
          <w:color w:val="000000"/>
          <w:lang w:val="de-DE" w:eastAsia="de-DE" w:bidi="ar-SA"/>
        </w:rPr>
        <w:t xml:space="preserve"> Care </w:t>
      </w:r>
      <w:proofErr w:type="spellStart"/>
      <w:r w:rsidRPr="00E2532A">
        <w:rPr>
          <w:rFonts w:eastAsiaTheme="minorEastAsia" w:cs="Times New Roman"/>
          <w:i/>
          <w:iCs/>
          <w:color w:val="000000"/>
          <w:lang w:val="de-DE" w:eastAsia="de-DE" w:bidi="ar-SA"/>
        </w:rPr>
        <w:t>Interpreting</w:t>
      </w:r>
      <w:proofErr w:type="spellEnd"/>
      <w:r w:rsidRPr="00E2532A">
        <w:rPr>
          <w:rFonts w:eastAsiaTheme="minorEastAsia" w:cs="Times New Roman"/>
          <w:color w:val="000000"/>
          <w:lang w:val="de-DE" w:eastAsia="de-DE" w:bidi="ar-SA"/>
        </w:rPr>
        <w:t xml:space="preserve">, 9–27. </w:t>
      </w:r>
      <w:r w:rsidRPr="008E578A">
        <w:rPr>
          <w:rFonts w:eastAsia="Times New Roman" w:cs="Times New Roman"/>
          <w:color w:val="333333"/>
          <w:shd w:val="clear" w:color="auto" w:fill="FFFFFF"/>
          <w:lang w:eastAsia="de-DE" w:bidi="ar-SA"/>
        </w:rPr>
        <w:t xml:space="preserve">München: Martin </w:t>
      </w:r>
      <w:proofErr w:type="spellStart"/>
      <w:r w:rsidRPr="008E578A">
        <w:rPr>
          <w:rFonts w:eastAsia="Times New Roman" w:cs="Times New Roman"/>
          <w:color w:val="333333"/>
          <w:shd w:val="clear" w:color="auto" w:fill="FFFFFF"/>
          <w:lang w:eastAsia="de-DE" w:bidi="ar-SA"/>
        </w:rPr>
        <w:t>Meidenbauer</w:t>
      </w:r>
      <w:proofErr w:type="spellEnd"/>
      <w:r w:rsidRPr="008E578A">
        <w:rPr>
          <w:rFonts w:eastAsia="Times New Roman" w:cs="Times New Roman"/>
          <w:color w:val="333333"/>
          <w:shd w:val="clear" w:color="auto" w:fill="FFFFFF"/>
          <w:lang w:eastAsia="de-DE" w:bidi="ar-SA"/>
        </w:rPr>
        <w:t>.</w:t>
      </w:r>
    </w:p>
    <w:p w14:paraId="040A61EA" w14:textId="77777777" w:rsidR="005C62B6" w:rsidRPr="008E578A" w:rsidRDefault="005C62B6" w:rsidP="005C62B6">
      <w:pPr>
        <w:keepNext w:val="0"/>
        <w:widowControl/>
        <w:suppressAutoHyphens w:val="0"/>
        <w:spacing w:line="240" w:lineRule="auto"/>
        <w:rPr>
          <w:rFonts w:eastAsia="Times New Roman" w:cs="Times New Roman"/>
          <w:lang w:eastAsia="de-DE" w:bidi="ar-SA"/>
        </w:rPr>
      </w:pPr>
      <w:proofErr w:type="spellStart"/>
      <w:r w:rsidRPr="00DD7D12">
        <w:rPr>
          <w:rFonts w:eastAsia="Times New Roman" w:cs="Times New Roman"/>
          <w:lang w:eastAsia="de-DE" w:bidi="ar-SA"/>
        </w:rPr>
        <w:t>Angelelli</w:t>
      </w:r>
      <w:proofErr w:type="spellEnd"/>
      <w:r w:rsidRPr="00DD7D12">
        <w:rPr>
          <w:rFonts w:eastAsia="Times New Roman" w:cs="Times New Roman"/>
          <w:lang w:eastAsia="de-DE" w:bidi="ar-SA"/>
        </w:rPr>
        <w:t xml:space="preserve">, C. (2000). Interpretation as a Communicative Event: A Look through </w:t>
      </w:r>
      <w:proofErr w:type="spellStart"/>
      <w:r w:rsidRPr="00DD7D12">
        <w:rPr>
          <w:rFonts w:eastAsia="Times New Roman" w:cs="Times New Roman"/>
          <w:lang w:eastAsia="de-DE" w:bidi="ar-SA"/>
        </w:rPr>
        <w:t>Hymes</w:t>
      </w:r>
      <w:proofErr w:type="spellEnd"/>
      <w:r w:rsidRPr="00DD7D12">
        <w:rPr>
          <w:rFonts w:eastAsia="Times New Roman" w:cs="Times New Roman"/>
          <w:lang w:eastAsia="de-DE" w:bidi="ar-SA"/>
        </w:rPr>
        <w:t>' Lenses. Meta, 45 (4), 580–592. doi:10.7202/001891ar (15 May, 2018)</w:t>
      </w:r>
    </w:p>
    <w:p w14:paraId="1D5AFD71" w14:textId="77777777" w:rsidR="005C62B6" w:rsidRPr="008E578A" w:rsidRDefault="005C62B6" w:rsidP="005C62B6">
      <w:pPr>
        <w:keepNext w:val="0"/>
        <w:widowControl/>
        <w:suppressAutoHyphens w:val="0"/>
        <w:spacing w:line="240" w:lineRule="auto"/>
        <w:rPr>
          <w:rFonts w:eastAsiaTheme="minorEastAsia" w:cs="Times New Roman"/>
          <w:color w:val="000000"/>
          <w:lang w:eastAsia="de-DE" w:bidi="ar-SA"/>
        </w:rPr>
      </w:pPr>
      <w:r w:rsidRPr="008E578A">
        <w:rPr>
          <w:rFonts w:eastAsiaTheme="minorEastAsia" w:cs="Times New Roman"/>
          <w:color w:val="000000"/>
          <w:lang w:eastAsia="de-DE" w:bidi="ar-SA"/>
        </w:rPr>
        <w:t>AVIDICUS 1. 2008-2011.</w:t>
      </w:r>
      <w:r w:rsidRPr="008E578A">
        <w:rPr>
          <w:rFonts w:eastAsiaTheme="minorEastAsia" w:cs="Times New Roman"/>
          <w:color w:val="000000"/>
          <w:lang w:eastAsia="de-DE" w:bidi="ar-SA"/>
        </w:rPr>
        <w:br/>
      </w:r>
      <w:hyperlink r:id="rId8" w:history="1">
        <w:r w:rsidRPr="008E578A">
          <w:rPr>
            <w:rStyle w:val="Link"/>
            <w:rFonts w:eastAsiaTheme="minorEastAsia" w:cs="Times New Roman"/>
            <w:lang w:eastAsia="de-DE" w:bidi="ar-SA"/>
          </w:rPr>
          <w:t>http://wp.videoconference-interpreting.net/?page_id=13</w:t>
        </w:r>
      </w:hyperlink>
      <w:r w:rsidRPr="008E578A">
        <w:rPr>
          <w:rFonts w:eastAsiaTheme="minorEastAsia" w:cs="Times New Roman"/>
          <w:color w:val="000000"/>
          <w:lang w:eastAsia="de-DE" w:bidi="ar-SA"/>
        </w:rPr>
        <w:t xml:space="preserve"> (12 May, 2018)</w:t>
      </w:r>
    </w:p>
    <w:p w14:paraId="46B98AB4" w14:textId="77777777" w:rsidR="005C62B6" w:rsidRPr="008E578A" w:rsidRDefault="005C62B6" w:rsidP="005C62B6">
      <w:pPr>
        <w:keepNext w:val="0"/>
        <w:widowControl/>
        <w:suppressAutoHyphens w:val="0"/>
        <w:spacing w:line="240" w:lineRule="auto"/>
        <w:rPr>
          <w:rFonts w:eastAsiaTheme="minorEastAsia" w:cs="Times New Roman"/>
          <w:color w:val="000000"/>
          <w:lang w:eastAsia="de-DE" w:bidi="ar-SA"/>
        </w:rPr>
      </w:pPr>
      <w:r w:rsidRPr="008E578A">
        <w:rPr>
          <w:rFonts w:eastAsiaTheme="minorEastAsia" w:cs="Times New Roman"/>
          <w:color w:val="000000"/>
          <w:lang w:eastAsia="de-DE" w:bidi="ar-SA"/>
        </w:rPr>
        <w:t>AVIDICUS 2. 2011-2013.</w:t>
      </w:r>
      <w:r w:rsidRPr="008E578A">
        <w:rPr>
          <w:rFonts w:eastAsiaTheme="minorEastAsia" w:cs="Times New Roman"/>
          <w:color w:val="000000"/>
          <w:lang w:eastAsia="de-DE" w:bidi="ar-SA"/>
        </w:rPr>
        <w:br/>
      </w:r>
      <w:hyperlink r:id="rId9" w:history="1">
        <w:r w:rsidRPr="008E578A">
          <w:rPr>
            <w:rStyle w:val="Link"/>
            <w:rFonts w:eastAsiaTheme="minorEastAsia" w:cs="Times New Roman"/>
            <w:lang w:eastAsia="de-DE" w:bidi="ar-SA"/>
          </w:rPr>
          <w:t>http://wp.videoconference-interpreting.net/?page_id=13</w:t>
        </w:r>
      </w:hyperlink>
      <w:r w:rsidRPr="008E578A">
        <w:rPr>
          <w:rFonts w:eastAsiaTheme="minorEastAsia" w:cs="Times New Roman"/>
          <w:color w:val="000000"/>
          <w:lang w:eastAsia="de-DE" w:bidi="ar-SA"/>
        </w:rPr>
        <w:t xml:space="preserve">  (12 May, 2018)</w:t>
      </w:r>
    </w:p>
    <w:p w14:paraId="570AED23" w14:textId="77777777" w:rsidR="005C62B6" w:rsidRPr="008E578A" w:rsidRDefault="005C62B6" w:rsidP="005C62B6">
      <w:pPr>
        <w:keepNext w:val="0"/>
        <w:widowControl/>
        <w:suppressAutoHyphens w:val="0"/>
        <w:spacing w:line="240" w:lineRule="auto"/>
        <w:rPr>
          <w:rFonts w:eastAsiaTheme="minorEastAsia" w:cs="Times New Roman"/>
          <w:color w:val="000000"/>
          <w:lang w:eastAsia="de-DE" w:bidi="ar-SA"/>
        </w:rPr>
      </w:pPr>
      <w:r w:rsidRPr="008E578A">
        <w:rPr>
          <w:rFonts w:eastAsiaTheme="minorEastAsia" w:cs="Times New Roman"/>
          <w:color w:val="000000"/>
          <w:lang w:eastAsia="de-DE" w:bidi="ar-SA"/>
        </w:rPr>
        <w:lastRenderedPageBreak/>
        <w:t>AVIDICUS 3. 2014-2016</w:t>
      </w:r>
      <w:r w:rsidRPr="008E578A">
        <w:rPr>
          <w:rFonts w:eastAsiaTheme="minorEastAsia" w:cs="Times New Roman"/>
          <w:color w:val="000000"/>
          <w:lang w:eastAsia="de-DE" w:bidi="ar-SA"/>
        </w:rPr>
        <w:br/>
      </w:r>
      <w:hyperlink r:id="rId10" w:history="1">
        <w:r w:rsidRPr="008E578A">
          <w:rPr>
            <w:rStyle w:val="Link"/>
            <w:rFonts w:eastAsiaTheme="minorEastAsia" w:cs="Times New Roman"/>
            <w:lang w:eastAsia="de-DE" w:bidi="ar-SA"/>
          </w:rPr>
          <w:t>http://wp.videoconference-interpreting.net/?page_id=154</w:t>
        </w:r>
      </w:hyperlink>
      <w:r w:rsidRPr="008E578A">
        <w:rPr>
          <w:rFonts w:eastAsiaTheme="minorEastAsia" w:cs="Times New Roman"/>
          <w:color w:val="000000"/>
          <w:lang w:eastAsia="de-DE" w:bidi="ar-SA"/>
        </w:rPr>
        <w:t xml:space="preserve"> (12 May, 2018)</w:t>
      </w:r>
    </w:p>
    <w:p w14:paraId="59383812" w14:textId="77777777" w:rsidR="005C62B6" w:rsidRPr="00A625ED" w:rsidRDefault="005C62B6" w:rsidP="005C62B6">
      <w:pPr>
        <w:keepNext w:val="0"/>
        <w:suppressAutoHyphens w:val="0"/>
        <w:autoSpaceDE w:val="0"/>
        <w:autoSpaceDN w:val="0"/>
        <w:adjustRightInd w:val="0"/>
        <w:spacing w:line="240" w:lineRule="auto"/>
        <w:ind w:right="-766"/>
        <w:rPr>
          <w:rFonts w:eastAsiaTheme="minorEastAsia" w:cs="Times New Roman"/>
          <w:color w:val="000000"/>
          <w:lang w:eastAsia="de-DE" w:bidi="ar-SA"/>
        </w:rPr>
      </w:pPr>
      <w:r w:rsidRPr="008E578A">
        <w:rPr>
          <w:rFonts w:eastAsiaTheme="minorEastAsia" w:cs="Times New Roman"/>
          <w:color w:val="000000"/>
          <w:lang w:eastAsia="de-DE" w:bidi="ar-SA"/>
        </w:rPr>
        <w:t xml:space="preserve">Braun, Sabine. 2015. Remote Interpreting. In H. </w:t>
      </w:r>
      <w:proofErr w:type="spellStart"/>
      <w:r w:rsidRPr="008E578A">
        <w:rPr>
          <w:rFonts w:eastAsiaTheme="minorEastAsia" w:cs="Times New Roman"/>
          <w:color w:val="000000"/>
          <w:lang w:eastAsia="de-DE" w:bidi="ar-SA"/>
        </w:rPr>
        <w:t>Mikkelson</w:t>
      </w:r>
      <w:proofErr w:type="spellEnd"/>
      <w:r w:rsidRPr="008E578A">
        <w:rPr>
          <w:rFonts w:eastAsiaTheme="minorEastAsia" w:cs="Times New Roman"/>
          <w:color w:val="000000"/>
          <w:lang w:eastAsia="de-DE" w:bidi="ar-SA"/>
        </w:rPr>
        <w:t xml:space="preserve"> &amp; R. </w:t>
      </w:r>
      <w:proofErr w:type="spellStart"/>
      <w:r w:rsidRPr="008E578A">
        <w:rPr>
          <w:rFonts w:eastAsiaTheme="minorEastAsia" w:cs="Times New Roman"/>
          <w:color w:val="000000"/>
          <w:lang w:eastAsia="de-DE" w:bidi="ar-SA"/>
        </w:rPr>
        <w:t>Jourdenais</w:t>
      </w:r>
      <w:proofErr w:type="spellEnd"/>
      <w:r w:rsidRPr="008E578A">
        <w:rPr>
          <w:rFonts w:eastAsiaTheme="minorEastAsia" w:cs="Times New Roman"/>
          <w:color w:val="000000"/>
          <w:lang w:eastAsia="de-DE" w:bidi="ar-SA"/>
        </w:rPr>
        <w:t xml:space="preserve"> (</w:t>
      </w:r>
      <w:r>
        <w:rPr>
          <w:rFonts w:eastAsiaTheme="minorEastAsia" w:cs="Times New Roman"/>
          <w:color w:val="000000"/>
          <w:lang w:eastAsia="de-DE" w:bidi="ar-SA"/>
        </w:rPr>
        <w:t>e</w:t>
      </w:r>
      <w:r w:rsidRPr="008E578A">
        <w:rPr>
          <w:rFonts w:eastAsiaTheme="minorEastAsia" w:cs="Times New Roman"/>
          <w:color w:val="000000"/>
          <w:lang w:eastAsia="de-DE" w:bidi="ar-SA"/>
        </w:rPr>
        <w:t>ds.)</w:t>
      </w:r>
      <w:r>
        <w:rPr>
          <w:rFonts w:eastAsiaTheme="minorEastAsia" w:cs="Times New Roman"/>
          <w:color w:val="000000"/>
          <w:lang w:eastAsia="de-DE" w:bidi="ar-SA"/>
        </w:rPr>
        <w:t xml:space="preserve">, </w:t>
      </w:r>
      <w:r w:rsidRPr="008E578A">
        <w:rPr>
          <w:rFonts w:eastAsiaTheme="minorEastAsia" w:cs="Times New Roman"/>
          <w:i/>
          <w:color w:val="000000"/>
          <w:lang w:eastAsia="de-DE" w:bidi="ar-SA"/>
        </w:rPr>
        <w:t>Routledge Handbook of Interpreting</w:t>
      </w:r>
      <w:r w:rsidRPr="00A625ED">
        <w:rPr>
          <w:rFonts w:eastAsiaTheme="minorEastAsia" w:cs="Times New Roman"/>
          <w:color w:val="000000"/>
          <w:lang w:eastAsia="de-DE" w:bidi="ar-SA"/>
        </w:rPr>
        <w:t xml:space="preserve">. London/New York: Routledge. </w:t>
      </w:r>
      <w:hyperlink r:id="rId11" w:history="1">
        <w:r w:rsidRPr="00A625ED">
          <w:rPr>
            <w:rFonts w:eastAsiaTheme="minorEastAsia" w:cs="Times New Roman"/>
            <w:color w:val="000080"/>
            <w:u w:val="single" w:color="000080"/>
            <w:lang w:eastAsia="de-DE" w:bidi="ar-SA"/>
          </w:rPr>
          <w:t>https://www.researchgate.net/publication/280305163_Remote_Interpreting</w:t>
        </w:r>
      </w:hyperlink>
      <w:r w:rsidRPr="00A625ED">
        <w:rPr>
          <w:rFonts w:eastAsiaTheme="minorEastAsia" w:cs="Times New Roman"/>
          <w:color w:val="000000"/>
          <w:lang w:eastAsia="de-DE" w:bidi="ar-SA"/>
        </w:rPr>
        <w:t xml:space="preserve"> (31 October, 2017).</w:t>
      </w:r>
    </w:p>
    <w:p w14:paraId="5CCBFB01" w14:textId="77777777" w:rsidR="005C62B6" w:rsidRPr="00A625ED" w:rsidRDefault="005C62B6" w:rsidP="005C62B6">
      <w:pPr>
        <w:keepNext w:val="0"/>
        <w:suppressAutoHyphens w:val="0"/>
        <w:autoSpaceDE w:val="0"/>
        <w:autoSpaceDN w:val="0"/>
        <w:adjustRightInd w:val="0"/>
        <w:ind w:right="-766"/>
        <w:rPr>
          <w:rFonts w:eastAsiaTheme="minorEastAsia" w:cs="Times New Roman"/>
          <w:color w:val="000000"/>
          <w:lang w:eastAsia="de-DE" w:bidi="ar-SA"/>
        </w:rPr>
      </w:pPr>
      <w:r w:rsidRPr="00A625ED">
        <w:rPr>
          <w:rFonts w:eastAsiaTheme="minorEastAsia" w:cs="Times New Roman"/>
          <w:color w:val="000000"/>
          <w:lang w:eastAsia="de-DE" w:bidi="ar-SA"/>
        </w:rPr>
        <w:t>Braun, Sabine &amp; Judith L. Taylor. 2011. Video-mediated interpreting: an overview of current practice and research. In S</w:t>
      </w:r>
      <w:r>
        <w:rPr>
          <w:rFonts w:eastAsiaTheme="minorEastAsia" w:cs="Times New Roman"/>
          <w:color w:val="000000"/>
          <w:lang w:eastAsia="de-DE" w:bidi="ar-SA"/>
        </w:rPr>
        <w:t>abine</w:t>
      </w:r>
      <w:r w:rsidRPr="00A625ED">
        <w:rPr>
          <w:rFonts w:eastAsiaTheme="minorEastAsia" w:cs="Times New Roman"/>
          <w:color w:val="000000"/>
          <w:lang w:eastAsia="de-DE" w:bidi="ar-SA"/>
        </w:rPr>
        <w:t xml:space="preserve"> Braun &amp; </w:t>
      </w:r>
      <w:r>
        <w:rPr>
          <w:rFonts w:eastAsiaTheme="minorEastAsia" w:cs="Times New Roman"/>
          <w:color w:val="000000"/>
          <w:lang w:eastAsia="de-DE" w:bidi="ar-SA"/>
        </w:rPr>
        <w:t>Judith</w:t>
      </w:r>
      <w:r w:rsidRPr="00A625ED">
        <w:rPr>
          <w:rFonts w:eastAsiaTheme="minorEastAsia" w:cs="Times New Roman"/>
          <w:color w:val="000000"/>
          <w:lang w:eastAsia="de-DE" w:bidi="ar-SA"/>
        </w:rPr>
        <w:t xml:space="preserve"> L. Taylor (</w:t>
      </w:r>
      <w:r>
        <w:rPr>
          <w:rFonts w:eastAsiaTheme="minorEastAsia" w:cs="Times New Roman"/>
          <w:color w:val="000000"/>
          <w:lang w:eastAsia="de-DE" w:bidi="ar-SA"/>
        </w:rPr>
        <w:t>e</w:t>
      </w:r>
      <w:r w:rsidRPr="00A625ED">
        <w:rPr>
          <w:rFonts w:eastAsiaTheme="minorEastAsia" w:cs="Times New Roman"/>
          <w:color w:val="000000"/>
          <w:lang w:eastAsia="de-DE" w:bidi="ar-SA"/>
        </w:rPr>
        <w:t xml:space="preserve">ds.), </w:t>
      </w:r>
      <w:r w:rsidRPr="00A625ED">
        <w:rPr>
          <w:rFonts w:eastAsiaTheme="minorEastAsia" w:cs="Times New Roman"/>
          <w:i/>
          <w:iCs/>
          <w:color w:val="000000"/>
          <w:lang w:eastAsia="de-DE" w:bidi="ar-SA"/>
        </w:rPr>
        <w:t>Videoconference and remote interpreting in criminal proceedings</w:t>
      </w:r>
      <w:r w:rsidRPr="00A625ED">
        <w:rPr>
          <w:rFonts w:eastAsiaTheme="minorEastAsia" w:cs="Times New Roman"/>
          <w:color w:val="000000"/>
          <w:lang w:eastAsia="de-DE" w:bidi="ar-SA"/>
        </w:rPr>
        <w:t>, 25–57. Guilford: University of Surrey.</w:t>
      </w:r>
    </w:p>
    <w:p w14:paraId="186947DB" w14:textId="77777777" w:rsidR="005C62B6" w:rsidRDefault="005C62B6" w:rsidP="005C62B6">
      <w:pPr>
        <w:keepNext w:val="0"/>
        <w:suppressAutoHyphens w:val="0"/>
        <w:autoSpaceDE w:val="0"/>
        <w:autoSpaceDN w:val="0"/>
        <w:adjustRightInd w:val="0"/>
        <w:ind w:right="-766"/>
        <w:rPr>
          <w:rFonts w:eastAsiaTheme="minorEastAsia" w:cs="Times New Roman"/>
          <w:color w:val="000000"/>
          <w:lang w:eastAsia="de-DE" w:bidi="ar-SA"/>
        </w:rPr>
      </w:pPr>
      <w:proofErr w:type="spellStart"/>
      <w:r w:rsidRPr="00A625ED">
        <w:rPr>
          <w:rFonts w:eastAsiaTheme="minorEastAsia" w:cs="Times New Roman"/>
          <w:color w:val="000000"/>
          <w:lang w:eastAsia="de-DE" w:bidi="ar-SA"/>
        </w:rPr>
        <w:t>Causo</w:t>
      </w:r>
      <w:proofErr w:type="spellEnd"/>
      <w:r w:rsidRPr="00A625ED">
        <w:rPr>
          <w:rFonts w:eastAsiaTheme="minorEastAsia" w:cs="Times New Roman"/>
          <w:color w:val="000000"/>
          <w:lang w:eastAsia="de-DE" w:bidi="ar-SA"/>
        </w:rPr>
        <w:t xml:space="preserve">, José Esteban. 2011. Technical Guidelines for </w:t>
      </w:r>
      <w:proofErr w:type="spellStart"/>
      <w:r w:rsidRPr="00A625ED">
        <w:rPr>
          <w:rFonts w:eastAsiaTheme="minorEastAsia" w:cs="Times New Roman"/>
          <w:color w:val="000000"/>
          <w:lang w:eastAsia="de-DE" w:bidi="ar-SA"/>
        </w:rPr>
        <w:t>Remonte</w:t>
      </w:r>
      <w:proofErr w:type="spellEnd"/>
      <w:r w:rsidRPr="00A625ED">
        <w:rPr>
          <w:rFonts w:eastAsiaTheme="minorEastAsia" w:cs="Times New Roman"/>
          <w:color w:val="000000"/>
          <w:lang w:eastAsia="de-DE" w:bidi="ar-SA"/>
        </w:rPr>
        <w:t xml:space="preserve"> Interpretation. In Sabine Braun &amp; Judith L. Taylor (</w:t>
      </w:r>
      <w:r>
        <w:rPr>
          <w:rFonts w:eastAsiaTheme="minorEastAsia" w:cs="Times New Roman"/>
          <w:color w:val="000000"/>
          <w:lang w:eastAsia="de-DE" w:bidi="ar-SA"/>
        </w:rPr>
        <w:t>e</w:t>
      </w:r>
      <w:r w:rsidRPr="00A625ED">
        <w:rPr>
          <w:rFonts w:eastAsiaTheme="minorEastAsia" w:cs="Times New Roman"/>
          <w:color w:val="000000"/>
          <w:lang w:eastAsia="de-DE" w:bidi="ar-SA"/>
        </w:rPr>
        <w:t>ds</w:t>
      </w:r>
      <w:r w:rsidRPr="008E3A47">
        <w:rPr>
          <w:rFonts w:eastAsiaTheme="minorEastAsia" w:cs="Times New Roman"/>
          <w:color w:val="000000"/>
          <w:lang w:eastAsia="de-DE" w:bidi="ar-SA"/>
        </w:rPr>
        <w:t xml:space="preserve">.), </w:t>
      </w:r>
      <w:r w:rsidRPr="008E3A47">
        <w:rPr>
          <w:rFonts w:eastAsiaTheme="minorEastAsia" w:cs="Times New Roman"/>
          <w:i/>
          <w:iCs/>
          <w:color w:val="000000"/>
          <w:lang w:eastAsia="de-DE" w:bidi="ar-SA"/>
        </w:rPr>
        <w:t>Videoconference and Remote Interpreting in Criminal Proceedings</w:t>
      </w:r>
      <w:r w:rsidRPr="008E578A">
        <w:rPr>
          <w:rFonts w:eastAsiaTheme="minorEastAsia" w:cs="Times New Roman"/>
          <w:i/>
          <w:color w:val="000000"/>
          <w:lang w:eastAsia="de-DE" w:bidi="ar-SA"/>
        </w:rPr>
        <w:t>.</w:t>
      </w:r>
      <w:r w:rsidRPr="00A625ED">
        <w:rPr>
          <w:rFonts w:eastAsiaTheme="minorEastAsia" w:cs="Times New Roman"/>
          <w:color w:val="000000"/>
          <w:lang w:eastAsia="de-DE" w:bidi="ar-SA"/>
        </w:rPr>
        <w:t xml:space="preserve"> </w:t>
      </w:r>
      <w:r w:rsidRPr="0068405C">
        <w:rPr>
          <w:rFonts w:eastAsiaTheme="minorEastAsia" w:cs="Times New Roman"/>
          <w:color w:val="000000"/>
          <w:lang w:eastAsia="de-DE" w:bidi="ar-SA"/>
        </w:rPr>
        <w:t>Guilford: University of Surrey: European Commission, Directorate General for Interpretation.</w:t>
      </w:r>
    </w:p>
    <w:p w14:paraId="19F66504" w14:textId="77777777" w:rsidR="005C62B6" w:rsidRDefault="005C62B6" w:rsidP="005C62B6">
      <w:pPr>
        <w:keepNext w:val="0"/>
        <w:suppressAutoHyphens w:val="0"/>
        <w:autoSpaceDE w:val="0"/>
        <w:autoSpaceDN w:val="0"/>
        <w:adjustRightInd w:val="0"/>
        <w:ind w:right="-766"/>
        <w:rPr>
          <w:rFonts w:eastAsiaTheme="minorEastAsia" w:cs="Times New Roman"/>
          <w:color w:val="000000"/>
          <w:lang w:eastAsia="de-DE" w:bidi="ar-SA"/>
        </w:rPr>
      </w:pPr>
      <w:proofErr w:type="spellStart"/>
      <w:r>
        <w:rPr>
          <w:rFonts w:eastAsiaTheme="minorEastAsia" w:cs="Times New Roman"/>
          <w:color w:val="000000"/>
          <w:lang w:eastAsia="de-DE" w:bidi="ar-SA"/>
        </w:rPr>
        <w:t>Chernov</w:t>
      </w:r>
      <w:proofErr w:type="spellEnd"/>
      <w:r>
        <w:rPr>
          <w:rFonts w:eastAsiaTheme="minorEastAsia" w:cs="Times New Roman"/>
          <w:color w:val="000000"/>
          <w:lang w:eastAsia="de-DE" w:bidi="ar-SA"/>
        </w:rPr>
        <w:t xml:space="preserve">, </w:t>
      </w:r>
      <w:proofErr w:type="spellStart"/>
      <w:r>
        <w:rPr>
          <w:rFonts w:eastAsiaTheme="minorEastAsia" w:cs="Times New Roman"/>
          <w:color w:val="000000"/>
          <w:lang w:eastAsia="de-DE" w:bidi="ar-SA"/>
        </w:rPr>
        <w:t>Ghelly</w:t>
      </w:r>
      <w:proofErr w:type="spellEnd"/>
      <w:r>
        <w:rPr>
          <w:rFonts w:eastAsiaTheme="minorEastAsia" w:cs="Times New Roman"/>
          <w:color w:val="000000"/>
          <w:lang w:eastAsia="de-DE" w:bidi="ar-SA"/>
        </w:rPr>
        <w:t xml:space="preserve"> V. 2004. Interference and Anticipation in Simultaneous Interpreting: A probability-prediction model. Amsterdam / Philadelphia: John Benjamin Publishing Company</w:t>
      </w:r>
    </w:p>
    <w:p w14:paraId="1C8E16BC" w14:textId="77777777" w:rsidR="005C62B6" w:rsidRPr="0068405C" w:rsidRDefault="005C62B6" w:rsidP="005C62B6">
      <w:pPr>
        <w:keepNext w:val="0"/>
        <w:suppressAutoHyphens w:val="0"/>
        <w:autoSpaceDE w:val="0"/>
        <w:autoSpaceDN w:val="0"/>
        <w:adjustRightInd w:val="0"/>
        <w:ind w:right="-766"/>
        <w:rPr>
          <w:rFonts w:eastAsiaTheme="minorEastAsia" w:cs="Times New Roman"/>
          <w:color w:val="000000"/>
          <w:lang w:eastAsia="de-DE" w:bidi="ar-SA"/>
        </w:rPr>
      </w:pPr>
      <w:r>
        <w:rPr>
          <w:rFonts w:eastAsiaTheme="minorEastAsia" w:cs="Times New Roman"/>
          <w:color w:val="000000"/>
          <w:lang w:eastAsia="de-DE" w:bidi="ar-SA"/>
        </w:rPr>
        <w:t xml:space="preserve">European Parliament Interpretation Directorate. 2001. Report on Remote Interpretation Test, 22-25 January 2001, Brussels. Full Report. </w:t>
      </w:r>
      <w:hyperlink r:id="rId12" w:history="1">
        <w:r w:rsidRPr="00CE6FDC">
          <w:rPr>
            <w:rStyle w:val="Link"/>
            <w:rFonts w:eastAsiaTheme="minorEastAsia" w:cs="Times New Roman"/>
            <w:lang w:eastAsia="de-DE" w:bidi="ar-SA"/>
          </w:rPr>
          <w:t>http://www.europarl.europa.eu/interp/remote_interpreting/ep_report1.pdf</w:t>
        </w:r>
      </w:hyperlink>
      <w:r>
        <w:rPr>
          <w:rFonts w:eastAsiaTheme="minorEastAsia" w:cs="Times New Roman"/>
          <w:color w:val="000000"/>
          <w:lang w:eastAsia="de-DE" w:bidi="ar-SA"/>
        </w:rPr>
        <w:t xml:space="preserve"> (29 December, 2017)</w:t>
      </w:r>
    </w:p>
    <w:p w14:paraId="120ADA54" w14:textId="77777777" w:rsidR="005C62B6" w:rsidRPr="00574EC7" w:rsidRDefault="005C62B6" w:rsidP="005C62B6">
      <w:pPr>
        <w:keepNext w:val="0"/>
        <w:suppressAutoHyphens w:val="0"/>
        <w:autoSpaceDE w:val="0"/>
        <w:autoSpaceDN w:val="0"/>
        <w:adjustRightInd w:val="0"/>
        <w:ind w:right="-766"/>
        <w:rPr>
          <w:rFonts w:eastAsiaTheme="minorEastAsia" w:cs="Times New Roman"/>
          <w:color w:val="000000"/>
          <w:lang w:val="de-DE" w:eastAsia="de-DE" w:bidi="ar-SA"/>
        </w:rPr>
      </w:pPr>
      <w:r>
        <w:rPr>
          <w:rFonts w:eastAsiaTheme="minorEastAsia" w:cs="Times New Roman"/>
          <w:color w:val="000000"/>
          <w:lang w:val="de-DE" w:eastAsia="de-DE" w:bidi="ar-SA"/>
        </w:rPr>
        <w:t>Gigliobianco, Sebastiano. 2017</w:t>
      </w:r>
      <w:r w:rsidRPr="008E3A47">
        <w:rPr>
          <w:rFonts w:eastAsiaTheme="minorEastAsia" w:cs="Times New Roman"/>
          <w:color w:val="000000"/>
          <w:lang w:val="de-DE" w:eastAsia="de-DE" w:bidi="ar-SA"/>
        </w:rPr>
        <w:t xml:space="preserve">. </w:t>
      </w:r>
      <w:r w:rsidRPr="008E578A">
        <w:rPr>
          <w:rFonts w:eastAsiaTheme="minorEastAsia" w:cs="Times New Roman"/>
          <w:iCs/>
          <w:color w:val="000000"/>
          <w:lang w:val="de-DE" w:eastAsia="de-DE" w:bidi="ar-SA"/>
        </w:rPr>
        <w:t>Digitalisierung von Arbeitsplätzen von Konferenzdolmetschern: Skizzierung eines modellhaften Aufbaus eines zukunftsfähigen Arbeitsplatzes von Konferenzdolmetschern unter Berücksichtigung aktueller technologischer Entwicklungen anhand eines Versuchs mit praktizierenden Probanden (</w:t>
      </w:r>
      <w:proofErr w:type="spellStart"/>
      <w:r w:rsidRPr="008E578A">
        <w:rPr>
          <w:rFonts w:eastAsiaTheme="minorEastAsia" w:cs="Times New Roman"/>
          <w:iCs/>
          <w:color w:val="000000"/>
          <w:lang w:val="de-DE" w:eastAsia="de-DE" w:bidi="ar-SA"/>
        </w:rPr>
        <w:t>unpublished</w:t>
      </w:r>
      <w:proofErr w:type="spellEnd"/>
      <w:r w:rsidRPr="008E578A">
        <w:rPr>
          <w:rFonts w:eastAsiaTheme="minorEastAsia" w:cs="Times New Roman"/>
          <w:iCs/>
          <w:color w:val="000000"/>
          <w:lang w:val="de-DE" w:eastAsia="de-DE" w:bidi="ar-SA"/>
        </w:rPr>
        <w:t xml:space="preserve"> M.A. </w:t>
      </w:r>
      <w:proofErr w:type="spellStart"/>
      <w:r w:rsidRPr="008E578A">
        <w:rPr>
          <w:rFonts w:eastAsiaTheme="minorEastAsia" w:cs="Times New Roman"/>
          <w:iCs/>
          <w:color w:val="000000"/>
          <w:lang w:val="de-DE" w:eastAsia="de-DE" w:bidi="ar-SA"/>
        </w:rPr>
        <w:t>thesis</w:t>
      </w:r>
      <w:proofErr w:type="spellEnd"/>
      <w:r w:rsidRPr="008E578A">
        <w:rPr>
          <w:rFonts w:eastAsiaTheme="minorEastAsia" w:cs="Times New Roman"/>
          <w:iCs/>
          <w:color w:val="000000"/>
          <w:lang w:val="de-DE" w:eastAsia="de-DE" w:bidi="ar-SA"/>
        </w:rPr>
        <w:t>, Sprachen und Dolmetscher Institut München, Dipl.-</w:t>
      </w:r>
      <w:proofErr w:type="spellStart"/>
      <w:r w:rsidRPr="008E578A">
        <w:rPr>
          <w:rFonts w:eastAsiaTheme="minorEastAsia" w:cs="Times New Roman"/>
          <w:iCs/>
          <w:color w:val="000000"/>
          <w:lang w:val="de-DE" w:eastAsia="de-DE" w:bidi="ar-SA"/>
        </w:rPr>
        <w:t>Dolm</w:t>
      </w:r>
      <w:proofErr w:type="spellEnd"/>
      <w:r w:rsidRPr="008E578A">
        <w:rPr>
          <w:rFonts w:eastAsiaTheme="minorEastAsia" w:cs="Times New Roman"/>
          <w:iCs/>
          <w:color w:val="000000"/>
          <w:lang w:val="de-DE" w:eastAsia="de-DE" w:bidi="ar-SA"/>
        </w:rPr>
        <w:t xml:space="preserve">. Klaus Ziegler and Dipl. </w:t>
      </w:r>
      <w:proofErr w:type="spellStart"/>
      <w:r w:rsidRPr="00625BB6">
        <w:rPr>
          <w:rFonts w:eastAsiaTheme="minorEastAsia" w:cs="Times New Roman"/>
          <w:iCs/>
          <w:color w:val="000000"/>
          <w:lang w:val="de-DE" w:eastAsia="de-DE" w:bidi="ar-SA"/>
        </w:rPr>
        <w:t>Phys.Ing</w:t>
      </w:r>
      <w:proofErr w:type="spellEnd"/>
      <w:r w:rsidRPr="00625BB6">
        <w:rPr>
          <w:rFonts w:eastAsiaTheme="minorEastAsia" w:cs="Times New Roman"/>
          <w:iCs/>
          <w:color w:val="000000"/>
          <w:lang w:val="de-DE" w:eastAsia="de-DE" w:bidi="ar-SA"/>
        </w:rPr>
        <w:t>. Dirk Neumann)</w:t>
      </w:r>
      <w:r w:rsidRPr="00574EC7">
        <w:rPr>
          <w:rFonts w:eastAsiaTheme="minorEastAsia" w:cs="Times New Roman"/>
          <w:color w:val="000000"/>
          <w:lang w:val="de-DE" w:eastAsia="de-DE" w:bidi="ar-SA"/>
        </w:rPr>
        <w:t>.</w:t>
      </w:r>
    </w:p>
    <w:p w14:paraId="45668C8D" w14:textId="77777777" w:rsidR="005C62B6" w:rsidRPr="00574EC7" w:rsidRDefault="005C62B6" w:rsidP="005C62B6">
      <w:pPr>
        <w:keepNext w:val="0"/>
        <w:suppressAutoHyphens w:val="0"/>
        <w:autoSpaceDE w:val="0"/>
        <w:autoSpaceDN w:val="0"/>
        <w:adjustRightInd w:val="0"/>
        <w:ind w:right="-766"/>
        <w:rPr>
          <w:rFonts w:eastAsiaTheme="minorEastAsia" w:cs="Times New Roman"/>
          <w:color w:val="000000"/>
          <w:lang w:val="de-DE" w:eastAsia="de-DE" w:bidi="ar-SA"/>
        </w:rPr>
      </w:pPr>
      <w:proofErr w:type="spellStart"/>
      <w:r w:rsidRPr="00625BB6">
        <w:rPr>
          <w:rFonts w:eastAsiaTheme="minorEastAsia" w:cs="Times New Roman"/>
          <w:color w:val="000000"/>
          <w:lang w:val="de-DE" w:eastAsia="de-DE" w:bidi="ar-SA"/>
        </w:rPr>
        <w:t>Gile</w:t>
      </w:r>
      <w:proofErr w:type="spellEnd"/>
      <w:r w:rsidRPr="00625BB6">
        <w:rPr>
          <w:rFonts w:eastAsiaTheme="minorEastAsia" w:cs="Times New Roman"/>
          <w:color w:val="000000"/>
          <w:lang w:val="de-DE" w:eastAsia="de-DE" w:bidi="ar-SA"/>
        </w:rPr>
        <w:t xml:space="preserve">, Daniel. </w:t>
      </w:r>
      <w:r w:rsidRPr="00A625ED">
        <w:rPr>
          <w:rFonts w:eastAsiaTheme="minorEastAsia" w:cs="Times New Roman"/>
          <w:color w:val="000000"/>
          <w:lang w:eastAsia="de-DE" w:bidi="ar-SA"/>
        </w:rPr>
        <w:t xml:space="preserve">2009. </w:t>
      </w:r>
      <w:r w:rsidRPr="008E578A">
        <w:rPr>
          <w:rFonts w:eastAsiaTheme="minorEastAsia" w:cs="Times New Roman"/>
          <w:iCs/>
          <w:color w:val="000000"/>
          <w:lang w:eastAsia="de-DE" w:bidi="ar-SA"/>
        </w:rPr>
        <w:t>Basic Concepts and Models for Interpreter and Translator Training</w:t>
      </w:r>
      <w:r w:rsidRPr="008E3A47">
        <w:rPr>
          <w:rFonts w:eastAsiaTheme="minorEastAsia" w:cs="Times New Roman"/>
          <w:color w:val="000000"/>
          <w:lang w:eastAsia="de-DE" w:bidi="ar-SA"/>
        </w:rPr>
        <w:t xml:space="preserve">. </w:t>
      </w:r>
      <w:r w:rsidRPr="00625BB6">
        <w:rPr>
          <w:rFonts w:eastAsiaTheme="minorEastAsia" w:cs="Times New Roman"/>
          <w:color w:val="000000"/>
          <w:lang w:val="de-DE" w:eastAsia="de-DE" w:bidi="ar-SA"/>
        </w:rPr>
        <w:t>Amsterdam / Philadelphia: John Benjamin Publishing Company.</w:t>
      </w:r>
    </w:p>
    <w:p w14:paraId="0A2AD45E" w14:textId="77777777" w:rsidR="005C62B6" w:rsidRDefault="005C62B6" w:rsidP="005C62B6">
      <w:pPr>
        <w:keepNext w:val="0"/>
        <w:suppressAutoHyphens w:val="0"/>
        <w:autoSpaceDE w:val="0"/>
        <w:autoSpaceDN w:val="0"/>
        <w:adjustRightInd w:val="0"/>
        <w:ind w:right="-766"/>
        <w:rPr>
          <w:rFonts w:eastAsiaTheme="minorEastAsia" w:cs="Times New Roman"/>
          <w:color w:val="000000"/>
          <w:lang w:val="de-DE" w:eastAsia="de-DE" w:bidi="ar-SA"/>
        </w:rPr>
      </w:pPr>
      <w:proofErr w:type="spellStart"/>
      <w:r w:rsidRPr="00625BB6">
        <w:rPr>
          <w:rFonts w:eastAsiaTheme="minorEastAsia" w:cs="Times New Roman"/>
          <w:color w:val="000000"/>
          <w:lang w:val="de-DE" w:eastAsia="de-DE" w:bidi="ar-SA"/>
        </w:rPr>
        <w:t>Jumpelt</w:t>
      </w:r>
      <w:proofErr w:type="spellEnd"/>
      <w:r w:rsidRPr="00625BB6">
        <w:rPr>
          <w:rFonts w:eastAsiaTheme="minorEastAsia" w:cs="Times New Roman"/>
          <w:color w:val="000000"/>
          <w:lang w:val="de-DE" w:eastAsia="de-DE" w:bidi="ar-SA"/>
        </w:rPr>
        <w:t xml:space="preserve">, Walter. 1984. </w:t>
      </w:r>
      <w:r>
        <w:rPr>
          <w:rFonts w:eastAsiaTheme="minorEastAsia" w:cs="Times New Roman"/>
          <w:color w:val="000000"/>
          <w:lang w:val="de-DE" w:eastAsia="de-DE" w:bidi="ar-SA"/>
        </w:rPr>
        <w:t xml:space="preserve">Die Arbeitswelt des Konferenzdolmetschers nach neuen ISO- und IEC-Normen. </w:t>
      </w:r>
      <w:r w:rsidRPr="008E578A">
        <w:rPr>
          <w:rFonts w:eastAsiaTheme="minorEastAsia" w:cs="Times New Roman"/>
          <w:iCs/>
          <w:color w:val="000000"/>
          <w:lang w:val="de-DE" w:eastAsia="de-DE" w:bidi="ar-SA"/>
        </w:rPr>
        <w:t>Lebende Sprachen</w:t>
      </w:r>
      <w:r>
        <w:rPr>
          <w:rFonts w:eastAsiaTheme="minorEastAsia" w:cs="Times New Roman"/>
          <w:color w:val="000000"/>
          <w:lang w:val="de-DE" w:eastAsia="de-DE" w:bidi="ar-SA"/>
        </w:rPr>
        <w:t xml:space="preserve"> 29 (1), 1-5. </w:t>
      </w:r>
    </w:p>
    <w:p w14:paraId="2821D724" w14:textId="77777777" w:rsidR="005C62B6" w:rsidRPr="005E2503" w:rsidRDefault="005C62B6" w:rsidP="005C62B6">
      <w:pPr>
        <w:keepNext w:val="0"/>
        <w:suppressAutoHyphens w:val="0"/>
        <w:autoSpaceDE w:val="0"/>
        <w:autoSpaceDN w:val="0"/>
        <w:adjustRightInd w:val="0"/>
        <w:ind w:right="-766"/>
        <w:rPr>
          <w:rFonts w:eastAsiaTheme="minorEastAsia" w:cs="Times New Roman"/>
          <w:color w:val="000000"/>
          <w:lang w:val="de-DE" w:eastAsia="de-DE" w:bidi="ar-SA"/>
        </w:rPr>
      </w:pPr>
      <w:r>
        <w:rPr>
          <w:rFonts w:eastAsiaTheme="minorEastAsia" w:cs="Times New Roman"/>
          <w:color w:val="000000"/>
          <w:lang w:val="de-DE" w:eastAsia="de-DE" w:bidi="ar-SA"/>
        </w:rPr>
        <w:t xml:space="preserve">Korak, Christina. 2010. </w:t>
      </w:r>
      <w:r w:rsidRPr="008E578A">
        <w:rPr>
          <w:rFonts w:eastAsiaTheme="minorEastAsia" w:cs="Times New Roman"/>
          <w:iCs/>
          <w:color w:val="000000"/>
          <w:lang w:val="de-DE" w:eastAsia="de-DE" w:bidi="ar-SA"/>
        </w:rPr>
        <w:t xml:space="preserve">Remote </w:t>
      </w:r>
      <w:proofErr w:type="spellStart"/>
      <w:r w:rsidRPr="008E578A">
        <w:rPr>
          <w:rFonts w:eastAsiaTheme="minorEastAsia" w:cs="Times New Roman"/>
          <w:iCs/>
          <w:color w:val="000000"/>
          <w:lang w:val="de-DE" w:eastAsia="de-DE" w:bidi="ar-SA"/>
        </w:rPr>
        <w:t>interpreting</w:t>
      </w:r>
      <w:proofErr w:type="spellEnd"/>
      <w:r w:rsidRPr="008E578A">
        <w:rPr>
          <w:rFonts w:eastAsiaTheme="minorEastAsia" w:cs="Times New Roman"/>
          <w:iCs/>
          <w:color w:val="000000"/>
          <w:lang w:val="de-DE" w:eastAsia="de-DE" w:bidi="ar-SA"/>
        </w:rPr>
        <w:t xml:space="preserve"> via skype: Anwendungsmöglichkeiten von VoIP-Software im Bereich Community </w:t>
      </w:r>
      <w:proofErr w:type="spellStart"/>
      <w:r w:rsidRPr="008E578A">
        <w:rPr>
          <w:rFonts w:eastAsiaTheme="minorEastAsia" w:cs="Times New Roman"/>
          <w:iCs/>
          <w:color w:val="000000"/>
          <w:lang w:val="de-DE" w:eastAsia="de-DE" w:bidi="ar-SA"/>
        </w:rPr>
        <w:t>Interpreting</w:t>
      </w:r>
      <w:proofErr w:type="spellEnd"/>
      <w:r w:rsidRPr="008E578A">
        <w:rPr>
          <w:rFonts w:eastAsiaTheme="minorEastAsia" w:cs="Times New Roman"/>
          <w:iCs/>
          <w:color w:val="000000"/>
          <w:lang w:val="de-DE" w:eastAsia="de-DE" w:bidi="ar-SA"/>
        </w:rPr>
        <w:t xml:space="preserve"> - </w:t>
      </w:r>
      <w:proofErr w:type="spellStart"/>
      <w:r w:rsidRPr="008E578A">
        <w:rPr>
          <w:rFonts w:eastAsiaTheme="minorEastAsia" w:cs="Times New Roman"/>
          <w:iCs/>
          <w:color w:val="000000"/>
          <w:lang w:val="de-DE" w:eastAsia="de-DE" w:bidi="ar-SA"/>
        </w:rPr>
        <w:t>Communicate</w:t>
      </w:r>
      <w:proofErr w:type="spellEnd"/>
      <w:r w:rsidRPr="008E578A">
        <w:rPr>
          <w:rFonts w:eastAsiaTheme="minorEastAsia" w:cs="Times New Roman"/>
          <w:iCs/>
          <w:color w:val="000000"/>
          <w:lang w:val="de-DE" w:eastAsia="de-DE" w:bidi="ar-SA"/>
        </w:rPr>
        <w:t xml:space="preserve"> </w:t>
      </w:r>
      <w:proofErr w:type="spellStart"/>
      <w:r w:rsidRPr="008E578A">
        <w:rPr>
          <w:rFonts w:eastAsiaTheme="minorEastAsia" w:cs="Times New Roman"/>
          <w:iCs/>
          <w:color w:val="000000"/>
          <w:lang w:val="de-DE" w:eastAsia="de-DE" w:bidi="ar-SA"/>
        </w:rPr>
        <w:t>everywhere</w:t>
      </w:r>
      <w:proofErr w:type="spellEnd"/>
      <w:r w:rsidRPr="008E578A">
        <w:rPr>
          <w:rFonts w:eastAsiaTheme="minorEastAsia" w:cs="Times New Roman"/>
          <w:iCs/>
          <w:color w:val="000000"/>
          <w:lang w:val="de-DE" w:eastAsia="de-DE" w:bidi="ar-SA"/>
        </w:rPr>
        <w:t>?</w:t>
      </w:r>
      <w:r w:rsidRPr="005E2503">
        <w:rPr>
          <w:rFonts w:eastAsiaTheme="minorEastAsia" w:cs="Times New Roman"/>
          <w:color w:val="000000"/>
          <w:lang w:val="de-DE" w:eastAsia="de-DE" w:bidi="ar-SA"/>
        </w:rPr>
        <w:t xml:space="preserve"> Berlin: Frank &amp; </w:t>
      </w:r>
      <w:proofErr w:type="spellStart"/>
      <w:r w:rsidRPr="005E2503">
        <w:rPr>
          <w:rFonts w:eastAsiaTheme="minorEastAsia" w:cs="Times New Roman"/>
          <w:color w:val="000000"/>
          <w:lang w:val="de-DE" w:eastAsia="de-DE" w:bidi="ar-SA"/>
        </w:rPr>
        <w:t>Timme</w:t>
      </w:r>
      <w:proofErr w:type="spellEnd"/>
      <w:r w:rsidRPr="005E2503">
        <w:rPr>
          <w:rFonts w:eastAsiaTheme="minorEastAsia" w:cs="Times New Roman"/>
          <w:color w:val="000000"/>
          <w:lang w:val="de-DE" w:eastAsia="de-DE" w:bidi="ar-SA"/>
        </w:rPr>
        <w:t>.</w:t>
      </w:r>
    </w:p>
    <w:p w14:paraId="35475460" w14:textId="77777777" w:rsidR="005C62B6" w:rsidRDefault="005C62B6" w:rsidP="005C62B6">
      <w:pPr>
        <w:keepNext w:val="0"/>
        <w:widowControl/>
        <w:suppressAutoHyphens w:val="0"/>
        <w:autoSpaceDE w:val="0"/>
        <w:autoSpaceDN w:val="0"/>
        <w:adjustRightInd w:val="0"/>
        <w:spacing w:after="0" w:line="240" w:lineRule="auto"/>
        <w:rPr>
          <w:rFonts w:eastAsiaTheme="minorEastAsia" w:cs="Times New Roman"/>
          <w:i/>
          <w:color w:val="353535"/>
          <w:lang w:val="de-DE" w:eastAsia="de-DE" w:bidi="ar-SA"/>
        </w:rPr>
      </w:pPr>
      <w:r w:rsidRPr="005E2503">
        <w:rPr>
          <w:rFonts w:eastAsiaTheme="minorEastAsia" w:cs="Times New Roman"/>
          <w:color w:val="000000"/>
          <w:lang w:val="de-DE" w:eastAsia="de-DE" w:bidi="ar-SA"/>
        </w:rPr>
        <w:lastRenderedPageBreak/>
        <w:t>Kurz, Ingrid. 2000.</w:t>
      </w:r>
      <w:r w:rsidRPr="008E578A">
        <w:rPr>
          <w:rFonts w:eastAsiaTheme="minorEastAsia" w:cs="Times New Roman"/>
          <w:color w:val="353535"/>
          <w:lang w:val="de-DE" w:eastAsia="de-DE" w:bidi="ar-SA"/>
        </w:rPr>
        <w:t xml:space="preserve"> Tagungsort Genf/Nairobi/Wien: zu einige</w:t>
      </w:r>
      <w:r w:rsidRPr="005E2503">
        <w:rPr>
          <w:rFonts w:eastAsiaTheme="minorEastAsia" w:cs="Times New Roman"/>
          <w:color w:val="353535"/>
          <w:lang w:val="de-DE" w:eastAsia="de-DE" w:bidi="ar-SA"/>
        </w:rPr>
        <w:t>n Aspekten des Teledolmetschens</w:t>
      </w:r>
      <w:r>
        <w:rPr>
          <w:rFonts w:eastAsiaTheme="minorEastAsia" w:cs="Times New Roman"/>
          <w:color w:val="353535"/>
          <w:lang w:val="de-DE" w:eastAsia="de-DE" w:bidi="ar-SA"/>
        </w:rPr>
        <w:t>. I</w:t>
      </w:r>
      <w:r w:rsidRPr="008E578A">
        <w:rPr>
          <w:rFonts w:eastAsiaTheme="minorEastAsia" w:cs="Times New Roman"/>
          <w:color w:val="353535"/>
          <w:lang w:val="de-DE" w:eastAsia="de-DE" w:bidi="ar-SA"/>
        </w:rPr>
        <w:t>n</w:t>
      </w:r>
      <w:r>
        <w:rPr>
          <w:rFonts w:eastAsiaTheme="minorEastAsia" w:cs="Times New Roman"/>
          <w:color w:val="353535"/>
          <w:lang w:val="de-DE" w:eastAsia="de-DE" w:bidi="ar-SA"/>
        </w:rPr>
        <w:t xml:space="preserve"> Mira </w:t>
      </w:r>
      <w:proofErr w:type="spellStart"/>
      <w:r>
        <w:rPr>
          <w:rFonts w:eastAsiaTheme="minorEastAsia" w:cs="Times New Roman"/>
          <w:color w:val="353535"/>
          <w:lang w:val="de-DE" w:eastAsia="de-DE" w:bidi="ar-SA"/>
        </w:rPr>
        <w:t>Kadric</w:t>
      </w:r>
      <w:proofErr w:type="spellEnd"/>
      <w:r>
        <w:rPr>
          <w:rFonts w:eastAsiaTheme="minorEastAsia" w:cs="Times New Roman"/>
          <w:color w:val="353535"/>
          <w:lang w:val="de-DE" w:eastAsia="de-DE" w:bidi="ar-SA"/>
        </w:rPr>
        <w:t xml:space="preserve">, Klaus Kaindl und Franz </w:t>
      </w:r>
      <w:proofErr w:type="spellStart"/>
      <w:r>
        <w:rPr>
          <w:rFonts w:eastAsiaTheme="minorEastAsia" w:cs="Times New Roman"/>
          <w:color w:val="353535"/>
          <w:lang w:val="de-DE" w:eastAsia="de-DE" w:bidi="ar-SA"/>
        </w:rPr>
        <w:t>Pöchhacker</w:t>
      </w:r>
      <w:proofErr w:type="spellEnd"/>
      <w:r>
        <w:rPr>
          <w:rFonts w:eastAsiaTheme="minorEastAsia" w:cs="Times New Roman"/>
          <w:color w:val="353535"/>
          <w:lang w:val="de-DE" w:eastAsia="de-DE" w:bidi="ar-SA"/>
        </w:rPr>
        <w:t xml:space="preserve"> (</w:t>
      </w:r>
      <w:proofErr w:type="spellStart"/>
      <w:r>
        <w:rPr>
          <w:rFonts w:eastAsiaTheme="minorEastAsia" w:cs="Times New Roman"/>
          <w:color w:val="353535"/>
          <w:lang w:val="de-DE" w:eastAsia="de-DE" w:bidi="ar-SA"/>
        </w:rPr>
        <w:t>eds</w:t>
      </w:r>
      <w:proofErr w:type="spellEnd"/>
      <w:r>
        <w:rPr>
          <w:rFonts w:eastAsiaTheme="minorEastAsia" w:cs="Times New Roman"/>
          <w:color w:val="353535"/>
          <w:lang w:val="de-DE" w:eastAsia="de-DE" w:bidi="ar-SA"/>
        </w:rPr>
        <w:t>.),</w:t>
      </w:r>
      <w:r w:rsidRPr="008E578A">
        <w:rPr>
          <w:rFonts w:eastAsiaTheme="minorEastAsia" w:cs="Times New Roman"/>
          <w:color w:val="353535"/>
          <w:lang w:val="de-DE" w:eastAsia="de-DE" w:bidi="ar-SA"/>
        </w:rPr>
        <w:t xml:space="preserve"> </w:t>
      </w:r>
      <w:r w:rsidRPr="008E578A">
        <w:rPr>
          <w:rFonts w:eastAsiaTheme="minorEastAsia" w:cs="Times New Roman"/>
          <w:i/>
          <w:color w:val="353535"/>
          <w:lang w:val="de-DE" w:eastAsia="de-DE" w:bidi="ar-SA"/>
        </w:rPr>
        <w:t>Translationswissenschaft: Festschrift für Mary Snell-</w:t>
      </w:r>
      <w:proofErr w:type="spellStart"/>
      <w:r w:rsidRPr="008E578A">
        <w:rPr>
          <w:rFonts w:eastAsiaTheme="minorEastAsia" w:cs="Times New Roman"/>
          <w:i/>
          <w:color w:val="353535"/>
          <w:lang w:val="de-DE" w:eastAsia="de-DE" w:bidi="ar-SA"/>
        </w:rPr>
        <w:t>Hornby</w:t>
      </w:r>
      <w:proofErr w:type="spellEnd"/>
      <w:r w:rsidRPr="008E578A">
        <w:rPr>
          <w:rFonts w:eastAsiaTheme="minorEastAsia" w:cs="Times New Roman"/>
          <w:i/>
          <w:color w:val="353535"/>
          <w:lang w:val="de-DE" w:eastAsia="de-DE" w:bidi="ar-SA"/>
        </w:rPr>
        <w:t xml:space="preserve"> zum 60. Geburtstag</w:t>
      </w:r>
      <w:r w:rsidRPr="00C240BD">
        <w:rPr>
          <w:rFonts w:eastAsiaTheme="minorEastAsia" w:cs="Times New Roman"/>
          <w:i/>
          <w:color w:val="353535"/>
          <w:lang w:val="de-DE" w:eastAsia="de-DE" w:bidi="ar-SA"/>
        </w:rPr>
        <w:t xml:space="preserve">, </w:t>
      </w:r>
      <w:r w:rsidRPr="008E578A">
        <w:rPr>
          <w:rFonts w:eastAsiaTheme="minorEastAsia" w:cs="Times New Roman"/>
          <w:color w:val="353535"/>
          <w:lang w:val="de-DE" w:eastAsia="de-DE" w:bidi="ar-SA"/>
        </w:rPr>
        <w:t>291</w:t>
      </w:r>
      <w:r w:rsidRPr="008E578A">
        <w:rPr>
          <w:rFonts w:eastAsiaTheme="minorEastAsia" w:cs="Times New Roman"/>
          <w:color w:val="000000"/>
          <w:lang w:val="de-DE" w:eastAsia="de-DE" w:bidi="ar-SA"/>
        </w:rPr>
        <w:t>–302</w:t>
      </w:r>
      <w:r w:rsidRPr="008E578A">
        <w:rPr>
          <w:rFonts w:eastAsiaTheme="minorEastAsia" w:cs="Times New Roman"/>
          <w:color w:val="353535"/>
          <w:lang w:val="de-DE" w:eastAsia="de-DE" w:bidi="ar-SA"/>
        </w:rPr>
        <w:t xml:space="preserve">. Tübingen: </w:t>
      </w:r>
      <w:proofErr w:type="spellStart"/>
      <w:r w:rsidRPr="008E578A">
        <w:rPr>
          <w:rFonts w:eastAsiaTheme="minorEastAsia" w:cs="Times New Roman"/>
          <w:color w:val="353535"/>
          <w:lang w:val="de-DE" w:eastAsia="de-DE" w:bidi="ar-SA"/>
        </w:rPr>
        <w:t>Stauffenburg</w:t>
      </w:r>
      <w:proofErr w:type="spellEnd"/>
      <w:r w:rsidRPr="008E578A">
        <w:rPr>
          <w:rFonts w:eastAsiaTheme="minorEastAsia" w:cs="Times New Roman"/>
          <w:color w:val="353535"/>
          <w:lang w:val="de-DE" w:eastAsia="de-DE" w:bidi="ar-SA"/>
        </w:rPr>
        <w:t xml:space="preserve"> Festschriften</w:t>
      </w:r>
    </w:p>
    <w:p w14:paraId="0C7CA79E" w14:textId="77777777" w:rsidR="005C62B6" w:rsidRPr="005E2503" w:rsidRDefault="005C62B6" w:rsidP="005C62B6">
      <w:pPr>
        <w:keepNext w:val="0"/>
        <w:widowControl/>
        <w:suppressAutoHyphens w:val="0"/>
        <w:autoSpaceDE w:val="0"/>
        <w:autoSpaceDN w:val="0"/>
        <w:adjustRightInd w:val="0"/>
        <w:spacing w:after="0" w:line="240" w:lineRule="auto"/>
        <w:rPr>
          <w:rFonts w:eastAsiaTheme="minorEastAsia" w:cs="Times New Roman"/>
          <w:color w:val="000000"/>
          <w:lang w:val="de-DE" w:eastAsia="de-DE" w:bidi="ar-SA"/>
        </w:rPr>
      </w:pPr>
    </w:p>
    <w:p w14:paraId="2537097A" w14:textId="77777777" w:rsidR="005C62B6" w:rsidRPr="008E578A" w:rsidRDefault="005C62B6" w:rsidP="005C62B6">
      <w:pPr>
        <w:keepNext w:val="0"/>
        <w:suppressAutoHyphens w:val="0"/>
        <w:autoSpaceDE w:val="0"/>
        <w:autoSpaceDN w:val="0"/>
        <w:adjustRightInd w:val="0"/>
        <w:ind w:right="-766"/>
        <w:rPr>
          <w:rFonts w:eastAsiaTheme="minorEastAsia" w:cs="Times New Roman"/>
          <w:color w:val="000000"/>
          <w:lang w:eastAsia="de-DE" w:bidi="ar-SA"/>
        </w:rPr>
      </w:pPr>
      <w:proofErr w:type="spellStart"/>
      <w:r w:rsidRPr="008046BF">
        <w:rPr>
          <w:rFonts w:eastAsiaTheme="minorEastAsia" w:cs="Times New Roman"/>
          <w:color w:val="000000"/>
          <w:lang w:val="de-DE" w:eastAsia="de-DE" w:bidi="ar-SA"/>
        </w:rPr>
        <w:t>Luisetto</w:t>
      </w:r>
      <w:proofErr w:type="spellEnd"/>
      <w:r w:rsidRPr="008046BF">
        <w:rPr>
          <w:rFonts w:eastAsiaTheme="minorEastAsia" w:cs="Times New Roman"/>
          <w:color w:val="000000"/>
          <w:lang w:val="de-DE" w:eastAsia="de-DE" w:bidi="ar-SA"/>
        </w:rPr>
        <w:t>, Martina</w:t>
      </w:r>
      <w:r>
        <w:rPr>
          <w:rFonts w:eastAsiaTheme="minorEastAsia" w:cs="Times New Roman"/>
          <w:color w:val="000000"/>
          <w:lang w:val="de-DE" w:eastAsia="de-DE" w:bidi="ar-SA"/>
        </w:rPr>
        <w:t xml:space="preserve">. 2016. Visueller Input beim Remote </w:t>
      </w:r>
      <w:proofErr w:type="spellStart"/>
      <w:r>
        <w:rPr>
          <w:rFonts w:eastAsiaTheme="minorEastAsia" w:cs="Times New Roman"/>
          <w:color w:val="000000"/>
          <w:lang w:val="de-DE" w:eastAsia="de-DE" w:bidi="ar-SA"/>
        </w:rPr>
        <w:t>Interpreting</w:t>
      </w:r>
      <w:proofErr w:type="spellEnd"/>
      <w:r>
        <w:rPr>
          <w:rFonts w:eastAsiaTheme="minorEastAsia" w:cs="Times New Roman"/>
          <w:color w:val="000000"/>
          <w:lang w:val="de-DE" w:eastAsia="de-DE" w:bidi="ar-SA"/>
        </w:rPr>
        <w:t xml:space="preserve">. Eine empirische Untersuchung zum Einfluss des visuellen Inputs auf die Qualität des </w:t>
      </w:r>
      <w:proofErr w:type="spellStart"/>
      <w:r>
        <w:rPr>
          <w:rFonts w:eastAsiaTheme="minorEastAsia" w:cs="Times New Roman"/>
          <w:color w:val="000000"/>
          <w:lang w:val="de-DE" w:eastAsia="de-DE" w:bidi="ar-SA"/>
        </w:rPr>
        <w:t>Dolmetschprodukts</w:t>
      </w:r>
      <w:proofErr w:type="spellEnd"/>
      <w:r>
        <w:rPr>
          <w:rFonts w:eastAsiaTheme="minorEastAsia" w:cs="Times New Roman"/>
          <w:color w:val="000000"/>
          <w:lang w:val="de-DE" w:eastAsia="de-DE" w:bidi="ar-SA"/>
        </w:rPr>
        <w:t xml:space="preserve"> beim Remote </w:t>
      </w:r>
      <w:proofErr w:type="spellStart"/>
      <w:r>
        <w:rPr>
          <w:rFonts w:eastAsiaTheme="minorEastAsia" w:cs="Times New Roman"/>
          <w:color w:val="000000"/>
          <w:lang w:val="de-DE" w:eastAsia="de-DE" w:bidi="ar-SA"/>
        </w:rPr>
        <w:t>Interpreting</w:t>
      </w:r>
      <w:proofErr w:type="spellEnd"/>
      <w:r>
        <w:rPr>
          <w:rFonts w:eastAsiaTheme="minorEastAsia" w:cs="Times New Roman"/>
          <w:color w:val="000000"/>
          <w:lang w:val="de-DE" w:eastAsia="de-DE" w:bidi="ar-SA"/>
        </w:rPr>
        <w:t xml:space="preserve"> anhand des Sprachenpaars Deutsch-Italienisch. In Ursula </w:t>
      </w:r>
      <w:proofErr w:type="spellStart"/>
      <w:r>
        <w:rPr>
          <w:rFonts w:eastAsiaTheme="minorEastAsia" w:cs="Times New Roman"/>
          <w:color w:val="000000"/>
          <w:lang w:val="de-DE" w:eastAsia="de-DE" w:bidi="ar-SA"/>
        </w:rPr>
        <w:t>Gross</w:t>
      </w:r>
      <w:proofErr w:type="spellEnd"/>
      <w:r>
        <w:rPr>
          <w:rFonts w:eastAsiaTheme="minorEastAsia" w:cs="Times New Roman"/>
          <w:color w:val="000000"/>
          <w:lang w:val="de-DE" w:eastAsia="de-DE" w:bidi="ar-SA"/>
        </w:rPr>
        <w:t>-Dinter (</w:t>
      </w:r>
      <w:proofErr w:type="spellStart"/>
      <w:r>
        <w:rPr>
          <w:rFonts w:eastAsiaTheme="minorEastAsia" w:cs="Times New Roman"/>
          <w:color w:val="000000"/>
          <w:lang w:val="de-DE" w:eastAsia="de-DE" w:bidi="ar-SA"/>
        </w:rPr>
        <w:t>ed</w:t>
      </w:r>
      <w:proofErr w:type="spellEnd"/>
      <w:r>
        <w:rPr>
          <w:rFonts w:eastAsiaTheme="minorEastAsia" w:cs="Times New Roman"/>
          <w:color w:val="000000"/>
          <w:lang w:val="de-DE" w:eastAsia="de-DE" w:bidi="ar-SA"/>
        </w:rPr>
        <w:t xml:space="preserve">.), </w:t>
      </w:r>
      <w:r w:rsidRPr="008E578A">
        <w:rPr>
          <w:rFonts w:eastAsiaTheme="minorEastAsia" w:cs="Times New Roman"/>
          <w:i/>
          <w:color w:val="000000"/>
          <w:lang w:val="de-DE" w:eastAsia="de-DE" w:bidi="ar-SA"/>
        </w:rPr>
        <w:t>Dolmetschen 3.0 - Einblicke in einen Beruf im Wandel</w:t>
      </w:r>
      <w:r w:rsidRPr="008E578A">
        <w:rPr>
          <w:rFonts w:eastAsiaTheme="minorEastAsia" w:cs="Times New Roman"/>
          <w:color w:val="000000"/>
          <w:lang w:val="de-DE" w:eastAsia="de-DE" w:bidi="ar-SA"/>
        </w:rPr>
        <w:t xml:space="preserve">, 51–92. </w:t>
      </w:r>
      <w:r w:rsidRPr="008E578A">
        <w:rPr>
          <w:rFonts w:eastAsiaTheme="minorEastAsia" w:cs="Times New Roman"/>
          <w:color w:val="000000"/>
          <w:lang w:eastAsia="de-DE" w:bidi="ar-SA"/>
        </w:rPr>
        <w:t xml:space="preserve">Berlin: Frank und </w:t>
      </w:r>
      <w:proofErr w:type="spellStart"/>
      <w:r w:rsidRPr="008E578A">
        <w:rPr>
          <w:rFonts w:eastAsiaTheme="minorEastAsia" w:cs="Times New Roman"/>
          <w:color w:val="000000"/>
          <w:lang w:eastAsia="de-DE" w:bidi="ar-SA"/>
        </w:rPr>
        <w:t>Timme</w:t>
      </w:r>
      <w:proofErr w:type="spellEnd"/>
    </w:p>
    <w:p w14:paraId="4B73662F" w14:textId="77777777" w:rsidR="005C62B6" w:rsidRPr="00A625ED" w:rsidRDefault="005C62B6" w:rsidP="005C62B6">
      <w:pPr>
        <w:keepNext w:val="0"/>
        <w:suppressAutoHyphens w:val="0"/>
        <w:autoSpaceDE w:val="0"/>
        <w:autoSpaceDN w:val="0"/>
        <w:adjustRightInd w:val="0"/>
        <w:ind w:right="-766"/>
        <w:rPr>
          <w:rFonts w:eastAsiaTheme="minorEastAsia" w:cs="Times New Roman"/>
          <w:color w:val="000000"/>
          <w:lang w:eastAsia="de-DE" w:bidi="ar-SA"/>
        </w:rPr>
      </w:pPr>
      <w:r w:rsidRPr="008E578A">
        <w:rPr>
          <w:rFonts w:eastAsiaTheme="minorEastAsia" w:cs="Times New Roman"/>
          <w:color w:val="000000"/>
          <w:lang w:eastAsia="de-DE" w:bidi="ar-SA"/>
        </w:rPr>
        <w:t xml:space="preserve">Moser-Mercer, Barbara. </w:t>
      </w:r>
      <w:r w:rsidRPr="00A625ED">
        <w:rPr>
          <w:rFonts w:eastAsiaTheme="minorEastAsia" w:cs="Times New Roman"/>
          <w:color w:val="000000"/>
          <w:lang w:eastAsia="de-DE" w:bidi="ar-SA"/>
        </w:rPr>
        <w:t>2003. Remote interpreting: assessment of human factors and performance parameters. Communicate! Summer 2003. https://aiic.net/page/1125/remote-interpreting-assessment-of-human-factors-and-pe/lang/1</w:t>
      </w:r>
      <w:r w:rsidRPr="00A625ED">
        <w:rPr>
          <w:rFonts w:ascii="MS Mincho" w:eastAsia="MS Mincho" w:hAnsi="MS Mincho" w:cs="MS Mincho"/>
          <w:color w:val="000000"/>
          <w:lang w:eastAsia="de-DE" w:bidi="ar-SA"/>
        </w:rPr>
        <w:t> </w:t>
      </w:r>
      <w:r w:rsidRPr="00A625ED">
        <w:rPr>
          <w:rFonts w:eastAsiaTheme="minorEastAsia" w:cs="Times New Roman"/>
          <w:color w:val="000000"/>
          <w:lang w:eastAsia="de-DE" w:bidi="ar-SA"/>
        </w:rPr>
        <w:t>(31 October, 2017)</w:t>
      </w:r>
    </w:p>
    <w:p w14:paraId="25240340" w14:textId="77777777" w:rsidR="005C62B6" w:rsidRPr="00A625ED" w:rsidRDefault="005C62B6" w:rsidP="005C62B6">
      <w:pPr>
        <w:keepNext w:val="0"/>
        <w:suppressAutoHyphens w:val="0"/>
        <w:autoSpaceDE w:val="0"/>
        <w:autoSpaceDN w:val="0"/>
        <w:adjustRightInd w:val="0"/>
        <w:ind w:right="-766"/>
        <w:rPr>
          <w:rFonts w:eastAsiaTheme="minorEastAsia" w:cs="Times New Roman"/>
          <w:color w:val="000000"/>
          <w:lang w:eastAsia="de-DE" w:bidi="ar-SA"/>
        </w:rPr>
      </w:pPr>
      <w:r w:rsidRPr="0068405C">
        <w:rPr>
          <w:rFonts w:eastAsiaTheme="minorEastAsia" w:cs="Times New Roman"/>
          <w:color w:val="000000"/>
          <w:lang w:eastAsia="de-DE" w:bidi="ar-SA"/>
        </w:rPr>
        <w:t xml:space="preserve">Moser-Mercer, Barbara. 2005. Remote Interpreting: issues of multi-sensory integration in a multilingual task. </w:t>
      </w:r>
      <w:r w:rsidRPr="00A625ED">
        <w:rPr>
          <w:rFonts w:eastAsiaTheme="minorEastAsia" w:cs="Times New Roman"/>
          <w:color w:val="000000"/>
          <w:lang w:eastAsia="de-DE" w:bidi="ar-SA"/>
        </w:rPr>
        <w:t>Meta 50 (2), 727-738.</w:t>
      </w:r>
    </w:p>
    <w:p w14:paraId="719D707C" w14:textId="77777777" w:rsidR="005C62B6" w:rsidRPr="00A625ED" w:rsidRDefault="005C62B6" w:rsidP="005C62B6">
      <w:pPr>
        <w:keepNext w:val="0"/>
        <w:suppressAutoHyphens w:val="0"/>
        <w:autoSpaceDE w:val="0"/>
        <w:autoSpaceDN w:val="0"/>
        <w:adjustRightInd w:val="0"/>
        <w:ind w:right="-766"/>
        <w:rPr>
          <w:rFonts w:eastAsiaTheme="minorEastAsia" w:cs="Times New Roman"/>
          <w:color w:val="000000"/>
          <w:lang w:eastAsia="de-DE" w:bidi="ar-SA"/>
        </w:rPr>
      </w:pPr>
      <w:proofErr w:type="spellStart"/>
      <w:r w:rsidRPr="00A625ED">
        <w:rPr>
          <w:rFonts w:eastAsiaTheme="minorEastAsia" w:cs="Times New Roman"/>
          <w:color w:val="000000"/>
          <w:lang w:eastAsia="de-DE" w:bidi="ar-SA"/>
        </w:rPr>
        <w:t>Mouzourakis</w:t>
      </w:r>
      <w:proofErr w:type="spellEnd"/>
      <w:r w:rsidRPr="00A625ED">
        <w:rPr>
          <w:rFonts w:eastAsiaTheme="minorEastAsia" w:cs="Times New Roman"/>
          <w:color w:val="000000"/>
          <w:lang w:eastAsia="de-DE" w:bidi="ar-SA"/>
        </w:rPr>
        <w:t xml:space="preserve">, </w:t>
      </w:r>
      <w:proofErr w:type="spellStart"/>
      <w:r w:rsidRPr="00A625ED">
        <w:rPr>
          <w:rFonts w:eastAsiaTheme="minorEastAsia" w:cs="Times New Roman"/>
          <w:color w:val="000000"/>
          <w:lang w:eastAsia="de-DE" w:bidi="ar-SA"/>
        </w:rPr>
        <w:t>Panayotis</w:t>
      </w:r>
      <w:proofErr w:type="spellEnd"/>
      <w:r w:rsidRPr="00A625ED">
        <w:rPr>
          <w:rFonts w:eastAsiaTheme="minorEastAsia" w:cs="Times New Roman"/>
          <w:color w:val="000000"/>
          <w:lang w:eastAsia="de-DE" w:bidi="ar-SA"/>
        </w:rPr>
        <w:t xml:space="preserve">. 1996. Videoconferencing: techniques and </w:t>
      </w:r>
      <w:proofErr w:type="spellStart"/>
      <w:r w:rsidRPr="00A625ED">
        <w:rPr>
          <w:rFonts w:eastAsiaTheme="minorEastAsia" w:cs="Times New Roman"/>
          <w:color w:val="000000"/>
          <w:lang w:eastAsia="de-DE" w:bidi="ar-SA"/>
        </w:rPr>
        <w:t>challanges</w:t>
      </w:r>
      <w:proofErr w:type="spellEnd"/>
      <w:r w:rsidRPr="00A625ED">
        <w:rPr>
          <w:rFonts w:eastAsiaTheme="minorEastAsia" w:cs="Times New Roman"/>
          <w:color w:val="000000"/>
          <w:lang w:eastAsia="de-DE" w:bidi="ar-SA"/>
        </w:rPr>
        <w:t xml:space="preserve">. </w:t>
      </w:r>
      <w:r w:rsidRPr="00A625ED">
        <w:rPr>
          <w:rFonts w:eastAsiaTheme="minorEastAsia" w:cs="Times New Roman"/>
          <w:i/>
          <w:iCs/>
          <w:color w:val="000000"/>
          <w:lang w:eastAsia="de-DE" w:bidi="ar-SA"/>
        </w:rPr>
        <w:t>Interpreting</w:t>
      </w:r>
      <w:r w:rsidRPr="00A625ED">
        <w:rPr>
          <w:rFonts w:eastAsiaTheme="minorEastAsia" w:cs="Times New Roman"/>
          <w:color w:val="000000"/>
          <w:lang w:eastAsia="de-DE" w:bidi="ar-SA"/>
        </w:rPr>
        <w:t xml:space="preserve"> 1(1). 21–38.</w:t>
      </w:r>
    </w:p>
    <w:p w14:paraId="3FF134C4" w14:textId="77777777" w:rsidR="005C62B6" w:rsidRPr="0068405C" w:rsidRDefault="005C62B6" w:rsidP="005C62B6">
      <w:pPr>
        <w:keepNext w:val="0"/>
        <w:widowControl/>
        <w:suppressAutoHyphens w:val="0"/>
        <w:spacing w:line="240" w:lineRule="auto"/>
        <w:rPr>
          <w:rFonts w:eastAsia="Times New Roman" w:cs="Times New Roman"/>
          <w:lang w:eastAsia="de-DE" w:bidi="ar-SA"/>
        </w:rPr>
      </w:pPr>
      <w:proofErr w:type="spellStart"/>
      <w:r w:rsidRPr="001825F3">
        <w:rPr>
          <w:rFonts w:eastAsiaTheme="minorEastAsia" w:cs="Times New Roman"/>
          <w:color w:val="000000"/>
          <w:lang w:eastAsia="de-DE" w:bidi="ar-SA"/>
        </w:rPr>
        <w:t>Mouzourakis</w:t>
      </w:r>
      <w:proofErr w:type="spellEnd"/>
      <w:r w:rsidRPr="001825F3">
        <w:rPr>
          <w:rFonts w:eastAsiaTheme="minorEastAsia" w:cs="Times New Roman"/>
          <w:color w:val="000000"/>
          <w:lang w:eastAsia="de-DE" w:bidi="ar-SA"/>
        </w:rPr>
        <w:t xml:space="preserve">, </w:t>
      </w:r>
      <w:proofErr w:type="spellStart"/>
      <w:r w:rsidRPr="001825F3">
        <w:rPr>
          <w:rFonts w:eastAsiaTheme="minorEastAsia" w:cs="Times New Roman"/>
          <w:color w:val="000000"/>
          <w:lang w:eastAsia="de-DE" w:bidi="ar-SA"/>
        </w:rPr>
        <w:t>Panayotis</w:t>
      </w:r>
      <w:proofErr w:type="spellEnd"/>
      <w:r w:rsidRPr="001825F3">
        <w:rPr>
          <w:rFonts w:eastAsiaTheme="minorEastAsia" w:cs="Times New Roman"/>
          <w:color w:val="000000"/>
          <w:lang w:eastAsia="de-DE" w:bidi="ar-SA"/>
        </w:rPr>
        <w:t>. 2003. That feeling of being there: vision and presence in remote interpreting.</w:t>
      </w:r>
      <w:r w:rsidRPr="008E578A">
        <w:rPr>
          <w:rStyle w:val="Funotenzeichen"/>
          <w:rFonts w:cs="Times New Roman"/>
          <w:color w:val="49494C"/>
          <w:sz w:val="24"/>
          <w:shd w:val="clear" w:color="auto" w:fill="FFFFFF"/>
        </w:rPr>
        <w:t xml:space="preserve"> </w:t>
      </w:r>
      <w:r w:rsidRPr="008E578A">
        <w:rPr>
          <w:rFonts w:eastAsia="Times New Roman" w:cs="Times New Roman"/>
          <w:i/>
          <w:iCs/>
          <w:color w:val="49494C"/>
          <w:shd w:val="clear" w:color="auto" w:fill="FFFFFF"/>
          <w:lang w:eastAsia="de-DE" w:bidi="ar-SA"/>
        </w:rPr>
        <w:t>aiic.net</w:t>
      </w:r>
      <w:r w:rsidRPr="008E578A">
        <w:rPr>
          <w:rFonts w:eastAsia="Times New Roman" w:cs="Times New Roman"/>
          <w:color w:val="49494C"/>
          <w:shd w:val="clear" w:color="auto" w:fill="FFFFFF"/>
          <w:lang w:eastAsia="de-DE" w:bidi="ar-SA"/>
        </w:rPr>
        <w:t> June 19, 2003</w:t>
      </w:r>
      <w:r w:rsidRPr="008E578A">
        <w:rPr>
          <w:rFonts w:eastAsia="Times New Roman" w:cs="Times New Roman"/>
          <w:lang w:eastAsia="de-DE" w:bidi="ar-SA"/>
        </w:rPr>
        <w:br/>
      </w:r>
      <w:r w:rsidRPr="001825F3">
        <w:rPr>
          <w:rFonts w:eastAsia="Times New Roman" w:cs="Times New Roman"/>
          <w:lang w:eastAsia="de-DE" w:bidi="ar-SA"/>
        </w:rPr>
        <w:t>http://aiic.net/p/1173</w:t>
      </w:r>
      <w:r w:rsidRPr="001825F3">
        <w:rPr>
          <w:rFonts w:eastAsiaTheme="minorEastAsia" w:cs="Times New Roman"/>
          <w:color w:val="000000"/>
          <w:lang w:eastAsia="de-DE" w:bidi="ar-SA"/>
        </w:rPr>
        <w:t xml:space="preserve"> (2 January, 2018).</w:t>
      </w:r>
      <w:r w:rsidRPr="001825F3">
        <w:rPr>
          <w:rFonts w:eastAsia="Times New Roman" w:cs="Times New Roman"/>
          <w:lang w:eastAsia="de-DE" w:bidi="ar-SA"/>
        </w:rPr>
        <w:t xml:space="preserve"> </w:t>
      </w:r>
    </w:p>
    <w:p w14:paraId="23821673" w14:textId="77777777" w:rsidR="005C62B6" w:rsidRPr="00A625ED" w:rsidRDefault="005C62B6" w:rsidP="005C62B6">
      <w:pPr>
        <w:keepNext w:val="0"/>
        <w:suppressAutoHyphens w:val="0"/>
        <w:autoSpaceDE w:val="0"/>
        <w:autoSpaceDN w:val="0"/>
        <w:adjustRightInd w:val="0"/>
        <w:ind w:right="-766"/>
        <w:rPr>
          <w:rFonts w:eastAsiaTheme="minorEastAsia" w:cs="Times New Roman"/>
          <w:color w:val="000000"/>
          <w:lang w:eastAsia="de-DE" w:bidi="ar-SA"/>
        </w:rPr>
      </w:pPr>
      <w:proofErr w:type="spellStart"/>
      <w:r w:rsidRPr="00A625ED">
        <w:rPr>
          <w:rFonts w:eastAsiaTheme="minorEastAsia" w:cs="Times New Roman"/>
          <w:color w:val="000000"/>
          <w:lang w:eastAsia="de-DE" w:bidi="ar-SA"/>
        </w:rPr>
        <w:t>Mouzourakis</w:t>
      </w:r>
      <w:proofErr w:type="spellEnd"/>
      <w:r w:rsidRPr="00A625ED">
        <w:rPr>
          <w:rFonts w:eastAsiaTheme="minorEastAsia" w:cs="Times New Roman"/>
          <w:color w:val="000000"/>
          <w:lang w:eastAsia="de-DE" w:bidi="ar-SA"/>
        </w:rPr>
        <w:t xml:space="preserve">, </w:t>
      </w:r>
      <w:proofErr w:type="spellStart"/>
      <w:r w:rsidRPr="00A625ED">
        <w:rPr>
          <w:rFonts w:eastAsiaTheme="minorEastAsia" w:cs="Times New Roman"/>
          <w:color w:val="000000"/>
          <w:lang w:eastAsia="de-DE" w:bidi="ar-SA"/>
        </w:rPr>
        <w:t>Panayotis</w:t>
      </w:r>
      <w:proofErr w:type="spellEnd"/>
      <w:r w:rsidRPr="00A625ED">
        <w:rPr>
          <w:rFonts w:eastAsiaTheme="minorEastAsia" w:cs="Times New Roman"/>
          <w:color w:val="000000"/>
          <w:lang w:eastAsia="de-DE" w:bidi="ar-SA"/>
        </w:rPr>
        <w:t xml:space="preserve">. </w:t>
      </w:r>
      <w:r w:rsidRPr="0010651D">
        <w:rPr>
          <w:rFonts w:eastAsiaTheme="minorEastAsia" w:cs="Times New Roman"/>
          <w:color w:val="000000"/>
          <w:lang w:eastAsia="de-DE" w:bidi="ar-SA"/>
        </w:rPr>
        <w:t>2006</w:t>
      </w:r>
      <w:r w:rsidRPr="00A625ED">
        <w:rPr>
          <w:rFonts w:eastAsiaTheme="minorEastAsia" w:cs="Times New Roman"/>
          <w:color w:val="000000"/>
          <w:lang w:eastAsia="de-DE" w:bidi="ar-SA"/>
        </w:rPr>
        <w:t xml:space="preserve">. Remote interpreting: A technical perspective on recent experiments. </w:t>
      </w:r>
      <w:r w:rsidRPr="00A625ED">
        <w:rPr>
          <w:rFonts w:eastAsiaTheme="minorEastAsia" w:cs="Times New Roman"/>
          <w:i/>
          <w:iCs/>
          <w:color w:val="000000"/>
          <w:lang w:eastAsia="de-DE" w:bidi="ar-SA"/>
        </w:rPr>
        <w:t>Interpreting</w:t>
      </w:r>
      <w:r w:rsidRPr="00A625ED">
        <w:rPr>
          <w:rFonts w:eastAsiaTheme="minorEastAsia" w:cs="Times New Roman"/>
          <w:color w:val="000000"/>
          <w:lang w:eastAsia="de-DE" w:bidi="ar-SA"/>
        </w:rPr>
        <w:t xml:space="preserve"> 8(1). 45–66.</w:t>
      </w:r>
    </w:p>
    <w:p w14:paraId="50A40C0C" w14:textId="77777777" w:rsidR="005C62B6" w:rsidRPr="00A625ED" w:rsidRDefault="005C62B6" w:rsidP="005C62B6">
      <w:pPr>
        <w:keepNext w:val="0"/>
        <w:suppressAutoHyphens w:val="0"/>
        <w:autoSpaceDE w:val="0"/>
        <w:autoSpaceDN w:val="0"/>
        <w:adjustRightInd w:val="0"/>
        <w:ind w:right="-766"/>
        <w:rPr>
          <w:rFonts w:eastAsiaTheme="minorEastAsia" w:cs="Times New Roman"/>
          <w:color w:val="000000"/>
          <w:lang w:eastAsia="de-DE" w:bidi="ar-SA"/>
        </w:rPr>
      </w:pPr>
      <w:proofErr w:type="spellStart"/>
      <w:r>
        <w:t>Rennert</w:t>
      </w:r>
      <w:proofErr w:type="spellEnd"/>
      <w:r>
        <w:t xml:space="preserve">, </w:t>
      </w:r>
      <w:proofErr w:type="spellStart"/>
      <w:r>
        <w:t>Sylvi</w:t>
      </w:r>
      <w:proofErr w:type="spellEnd"/>
      <w:r>
        <w:t>. 2008. Visual Input in Simultaneous Interpreting. Meta 53 (1). 204 – 217.</w:t>
      </w:r>
    </w:p>
    <w:p w14:paraId="406F1322" w14:textId="77777777" w:rsidR="005C62B6" w:rsidRDefault="005C62B6" w:rsidP="005C62B6">
      <w:pPr>
        <w:rPr>
          <w:lang w:eastAsia="de-DE" w:bidi="ar-SA"/>
        </w:rPr>
      </w:pPr>
      <w:proofErr w:type="spellStart"/>
      <w:r w:rsidRPr="00A625ED">
        <w:rPr>
          <w:lang w:eastAsia="de-DE" w:bidi="ar-SA"/>
        </w:rPr>
        <w:t>Roziner</w:t>
      </w:r>
      <w:proofErr w:type="spellEnd"/>
      <w:r w:rsidRPr="00A625ED">
        <w:rPr>
          <w:lang w:eastAsia="de-DE" w:bidi="ar-SA"/>
        </w:rPr>
        <w:t xml:space="preserve">, </w:t>
      </w:r>
      <w:proofErr w:type="spellStart"/>
      <w:r w:rsidRPr="00A625ED">
        <w:rPr>
          <w:lang w:eastAsia="de-DE" w:bidi="ar-SA"/>
        </w:rPr>
        <w:t>Ilan</w:t>
      </w:r>
      <w:proofErr w:type="spellEnd"/>
      <w:r w:rsidRPr="00A625ED">
        <w:rPr>
          <w:lang w:eastAsia="de-DE" w:bidi="ar-SA"/>
        </w:rPr>
        <w:t xml:space="preserve"> &amp; </w:t>
      </w:r>
      <w:proofErr w:type="spellStart"/>
      <w:r w:rsidRPr="00A625ED">
        <w:rPr>
          <w:lang w:eastAsia="de-DE" w:bidi="ar-SA"/>
        </w:rPr>
        <w:t>Shlesinger</w:t>
      </w:r>
      <w:proofErr w:type="spellEnd"/>
      <w:r w:rsidRPr="00A625ED">
        <w:rPr>
          <w:lang w:eastAsia="de-DE" w:bidi="ar-SA"/>
        </w:rPr>
        <w:t xml:space="preserve">, Miriam. 2010. Much ado about something remote: Stress and performance </w:t>
      </w:r>
      <w:r w:rsidRPr="00DD7D12">
        <w:rPr>
          <w:lang w:eastAsia="de-DE" w:bidi="ar-SA"/>
        </w:rPr>
        <w:t>in remote</w:t>
      </w:r>
      <w:r w:rsidRPr="00A625ED">
        <w:rPr>
          <w:lang w:eastAsia="de-DE" w:bidi="ar-SA"/>
        </w:rPr>
        <w:t xml:space="preserve"> interpreting</w:t>
      </w:r>
      <w:r w:rsidRPr="008E578A">
        <w:rPr>
          <w:i/>
          <w:lang w:eastAsia="de-DE" w:bidi="ar-SA"/>
        </w:rPr>
        <w:t>. Interpreting</w:t>
      </w:r>
      <w:r w:rsidRPr="00A625ED">
        <w:rPr>
          <w:lang w:eastAsia="de-DE" w:bidi="ar-SA"/>
        </w:rPr>
        <w:t xml:space="preserve"> </w:t>
      </w:r>
      <w:r w:rsidRPr="00A625ED">
        <w:rPr>
          <w:spacing w:val="3"/>
          <w:lang w:eastAsia="de-DE" w:bidi="ar-SA"/>
        </w:rPr>
        <w:t>12</w:t>
      </w:r>
      <w:r w:rsidRPr="00A625ED">
        <w:rPr>
          <w:lang w:eastAsia="de-DE" w:bidi="ar-SA"/>
        </w:rPr>
        <w:t xml:space="preserve"> (2), 214</w:t>
      </w:r>
      <w:r w:rsidRPr="00A625ED">
        <w:rPr>
          <w:spacing w:val="1"/>
          <w:lang w:eastAsia="de-DE" w:bidi="ar-SA"/>
        </w:rPr>
        <w:t>–</w:t>
      </w:r>
      <w:r w:rsidRPr="00A625ED">
        <w:rPr>
          <w:lang w:eastAsia="de-DE" w:bidi="ar-SA"/>
        </w:rPr>
        <w:t>247.</w:t>
      </w:r>
    </w:p>
    <w:p w14:paraId="003DD2FA" w14:textId="77777777" w:rsidR="005C62B6" w:rsidRPr="00A625ED" w:rsidRDefault="005C62B6" w:rsidP="005C62B6">
      <w:pPr>
        <w:rPr>
          <w:rFonts w:eastAsiaTheme="minorEastAsia"/>
          <w:lang w:eastAsia="de-DE" w:bidi="ar-SA"/>
        </w:rPr>
      </w:pPr>
      <w:r w:rsidRPr="00DD7D12">
        <w:rPr>
          <w:rFonts w:eastAsiaTheme="minorEastAsia"/>
          <w:lang w:eastAsia="de-DE" w:bidi="ar-SA"/>
        </w:rPr>
        <w:t xml:space="preserve">Singh, </w:t>
      </w:r>
      <w:proofErr w:type="spellStart"/>
      <w:r w:rsidRPr="00DD7D12">
        <w:rPr>
          <w:rFonts w:eastAsiaTheme="minorEastAsia"/>
          <w:lang w:eastAsia="de-DE" w:bidi="ar-SA"/>
        </w:rPr>
        <w:t>Hardeep</w:t>
      </w:r>
      <w:proofErr w:type="spellEnd"/>
      <w:r w:rsidRPr="00DD7D12">
        <w:rPr>
          <w:rFonts w:eastAsiaTheme="minorEastAsia"/>
          <w:lang w:eastAsia="de-DE" w:bidi="ar-SA"/>
        </w:rPr>
        <w:t xml:space="preserve"> &amp; </w:t>
      </w:r>
      <w:proofErr w:type="spellStart"/>
      <w:r w:rsidRPr="00DD7D12">
        <w:rPr>
          <w:rFonts w:eastAsiaTheme="minorEastAsia"/>
          <w:lang w:eastAsia="de-DE" w:bidi="ar-SA"/>
        </w:rPr>
        <w:t>Mian</w:t>
      </w:r>
      <w:proofErr w:type="spellEnd"/>
      <w:r w:rsidRPr="00DD7D12">
        <w:rPr>
          <w:rFonts w:eastAsiaTheme="minorEastAsia"/>
          <w:lang w:eastAsia="de-DE" w:bidi="ar-SA"/>
        </w:rPr>
        <w:t>, M. 2016. Comparative Study and Analysis of various VoIP coding Algorithms. International Journal of Computer Applications. 141. 6-10. 10.5120/ijca2016909537 (15 May, 2018).</w:t>
      </w:r>
    </w:p>
    <w:p w14:paraId="5ED36935" w14:textId="77777777" w:rsidR="005C62B6" w:rsidRDefault="005C62B6" w:rsidP="005C62B6">
      <w:pPr>
        <w:rPr>
          <w:rFonts w:eastAsiaTheme="minorEastAsia"/>
          <w:lang w:eastAsia="de-DE" w:bidi="ar-SA"/>
        </w:rPr>
      </w:pPr>
      <w:r w:rsidRPr="0068405C">
        <w:rPr>
          <w:rFonts w:eastAsiaTheme="minorEastAsia"/>
          <w:lang w:eastAsia="de-DE" w:bidi="ar-SA"/>
        </w:rPr>
        <w:t>Technical Compliance Team, DG Interpretation, European Commission.</w:t>
      </w:r>
      <w:r>
        <w:rPr>
          <w:rFonts w:eastAsiaTheme="minorEastAsia"/>
          <w:lang w:eastAsia="de-DE" w:bidi="ar-SA"/>
        </w:rPr>
        <w:t xml:space="preserve"> 2016.</w:t>
      </w:r>
      <w:r w:rsidRPr="0068405C">
        <w:rPr>
          <w:rFonts w:eastAsiaTheme="minorEastAsia"/>
          <w:lang w:eastAsia="de-DE" w:bidi="ar-SA"/>
        </w:rPr>
        <w:t xml:space="preserve"> </w:t>
      </w:r>
      <w:r w:rsidRPr="00A625ED">
        <w:rPr>
          <w:rFonts w:eastAsiaTheme="minorEastAsia"/>
          <w:i/>
          <w:iCs/>
          <w:lang w:eastAsia="de-DE" w:bidi="ar-SA"/>
        </w:rPr>
        <w:t>Internal archives of the European Union</w:t>
      </w:r>
      <w:r w:rsidRPr="00A625ED">
        <w:rPr>
          <w:rFonts w:eastAsiaTheme="minorEastAsia"/>
          <w:lang w:eastAsia="de-DE" w:bidi="ar-SA"/>
        </w:rPr>
        <w:t>.</w:t>
      </w:r>
    </w:p>
    <w:p w14:paraId="6F77EC6C" w14:textId="77777777" w:rsidR="005C62B6" w:rsidRDefault="005C62B6" w:rsidP="005C62B6">
      <w:pPr>
        <w:rPr>
          <w:rFonts w:eastAsia="Times New Roman" w:cs="Times New Roman"/>
        </w:rPr>
      </w:pPr>
      <w:r>
        <w:rPr>
          <w:lang w:val="en-GB"/>
        </w:rPr>
        <w:t xml:space="preserve">TechTarget Network. 2017. </w:t>
      </w:r>
      <w:hyperlink r:id="rId13" w:history="1">
        <w:r w:rsidRPr="009478B1">
          <w:rPr>
            <w:rStyle w:val="Link"/>
            <w:lang w:val="en-GB"/>
          </w:rPr>
          <w:t>http://searchunifiedcommunications.techtarget.com/definitions/page/7</w:t>
        </w:r>
      </w:hyperlink>
      <w:r>
        <w:rPr>
          <w:rStyle w:val="Link"/>
          <w:lang w:val="en-GB"/>
        </w:rPr>
        <w:t xml:space="preserve"> </w:t>
      </w:r>
      <w:r>
        <w:rPr>
          <w:rFonts w:eastAsia="Times New Roman" w:cs="Times New Roman"/>
        </w:rPr>
        <w:lastRenderedPageBreak/>
        <w:t>(31</w:t>
      </w:r>
      <w:r w:rsidRPr="00851F37">
        <w:rPr>
          <w:rFonts w:eastAsia="Times New Roman" w:cs="Times New Roman"/>
        </w:rPr>
        <w:t xml:space="preserve"> October, 2017)</w:t>
      </w:r>
    </w:p>
    <w:p w14:paraId="66B5CF1D" w14:textId="77777777" w:rsidR="005C62B6" w:rsidRDefault="005C62B6" w:rsidP="005C62B6">
      <w:pPr>
        <w:rPr>
          <w:rFonts w:eastAsia="Times New Roman" w:cs="Times New Roman"/>
        </w:rPr>
      </w:pPr>
      <w:r>
        <w:rPr>
          <w:rFonts w:eastAsia="Times New Roman" w:cs="Times New Roman"/>
        </w:rPr>
        <w:t>UNESCO. 1987. Report of the United Nations Joint Inspection Unit: Management of Interpretation Services in the United Nations System.</w:t>
      </w:r>
      <w:r>
        <w:rPr>
          <w:rFonts w:eastAsia="Times New Roman" w:cs="Times New Roman"/>
        </w:rPr>
        <w:br/>
      </w:r>
      <w:hyperlink r:id="rId14" w:history="1">
        <w:r w:rsidRPr="002D2582">
          <w:rPr>
            <w:rStyle w:val="Link"/>
            <w:rFonts w:eastAsia="Times New Roman" w:cs="Times New Roman"/>
          </w:rPr>
          <w:t>http://unesdoc.unesco.org/images/0007/000732/073286eo.pdf</w:t>
        </w:r>
        <w:r w:rsidRPr="00262B3C">
          <w:rPr>
            <w:rStyle w:val="Link"/>
            <w:rFonts w:eastAsia="Times New Roman" w:cs="Times New Roman"/>
          </w:rPr>
          <w:t xml:space="preserve"> (12</w:t>
        </w:r>
      </w:hyperlink>
      <w:r>
        <w:rPr>
          <w:rFonts w:eastAsia="Times New Roman" w:cs="Times New Roman"/>
        </w:rPr>
        <w:t xml:space="preserve"> May, 2018)</w:t>
      </w:r>
    </w:p>
    <w:p w14:paraId="67D76A51" w14:textId="77777777" w:rsidR="005C62B6" w:rsidRPr="00DD7D12" w:rsidRDefault="005C62B6" w:rsidP="005C62B6">
      <w:pPr>
        <w:keepNext w:val="0"/>
        <w:suppressAutoHyphens w:val="0"/>
        <w:autoSpaceDE w:val="0"/>
        <w:autoSpaceDN w:val="0"/>
        <w:adjustRightInd w:val="0"/>
        <w:ind w:right="-766"/>
        <w:rPr>
          <w:rFonts w:eastAsiaTheme="minorEastAsia" w:cs="Times New Roman"/>
          <w:color w:val="000000"/>
          <w:lang w:eastAsia="de-DE" w:bidi="ar-SA"/>
        </w:rPr>
      </w:pPr>
      <w:r w:rsidRPr="00DD7D12">
        <w:t xml:space="preserve">Wiegand, Thomas &amp; J. Sullivan, Gary &amp; </w:t>
      </w:r>
      <w:proofErr w:type="spellStart"/>
      <w:r w:rsidRPr="00DD7D12">
        <w:t>Bjøntegaard</w:t>
      </w:r>
      <w:proofErr w:type="spellEnd"/>
      <w:r w:rsidRPr="00DD7D12">
        <w:t xml:space="preserve">, </w:t>
      </w:r>
      <w:proofErr w:type="spellStart"/>
      <w:r w:rsidRPr="00DD7D12">
        <w:t>Gisle</w:t>
      </w:r>
      <w:proofErr w:type="spellEnd"/>
      <w:r w:rsidRPr="00DD7D12">
        <w:t xml:space="preserve"> &amp; </w:t>
      </w:r>
      <w:proofErr w:type="spellStart"/>
      <w:r w:rsidRPr="00DD7D12">
        <w:t>Luthra</w:t>
      </w:r>
      <w:proofErr w:type="spellEnd"/>
      <w:r w:rsidRPr="00DD7D12">
        <w:t>, Ajay. 2003. Overview of the H.264/AVC Video coding standard. Circuits and Systems for Video Technology, IEEE Transactions on. 13. 560 - 576. 10.1109/TCSVT.2003.815165 (15 May, 2018).</w:t>
      </w:r>
    </w:p>
    <w:p w14:paraId="4E169D03" w14:textId="77777777" w:rsidR="005C62B6" w:rsidRDefault="005C62B6" w:rsidP="005C62B6">
      <w:pPr>
        <w:autoSpaceDE w:val="0"/>
        <w:autoSpaceDN w:val="0"/>
        <w:adjustRightInd w:val="0"/>
        <w:rPr>
          <w:rFonts w:eastAsia="Times New Roman" w:cs="Times New Roman"/>
        </w:rPr>
      </w:pPr>
      <w:r w:rsidRPr="000942B5">
        <w:rPr>
          <w:rFonts w:eastAsia="Times New Roman" w:cs="Times New Roman"/>
        </w:rPr>
        <w:t>2016</w:t>
      </w:r>
      <w:r>
        <w:rPr>
          <w:rFonts w:eastAsia="Times New Roman" w:cs="Times New Roman"/>
        </w:rPr>
        <w:t>a</w:t>
      </w:r>
      <w:r w:rsidRPr="000942B5">
        <w:rPr>
          <w:rFonts w:eastAsia="Times New Roman" w:cs="Times New Roman"/>
        </w:rPr>
        <w:t>. ISO</w:t>
      </w:r>
      <w:r>
        <w:rPr>
          <w:rFonts w:eastAsia="Times New Roman" w:cs="Times New Roman"/>
        </w:rPr>
        <w:t xml:space="preserve"> </w:t>
      </w:r>
      <w:r w:rsidRPr="000942B5">
        <w:rPr>
          <w:rFonts w:eastAsia="Times New Roman" w:cs="Times New Roman"/>
        </w:rPr>
        <w:t>Standard 20108 Simultaneous interpreting - Quality and transmission of sound and image input - Requirements (Draft).</w:t>
      </w:r>
    </w:p>
    <w:p w14:paraId="54925208" w14:textId="77777777" w:rsidR="005C62B6" w:rsidRDefault="005C62B6" w:rsidP="005C62B6">
      <w:pPr>
        <w:autoSpaceDE w:val="0"/>
        <w:autoSpaceDN w:val="0"/>
        <w:adjustRightInd w:val="0"/>
        <w:rPr>
          <w:rFonts w:eastAsia="Times New Roman" w:cs="Times New Roman"/>
        </w:rPr>
      </w:pPr>
      <w:r>
        <w:rPr>
          <w:rFonts w:eastAsia="Times New Roman" w:cs="Times New Roman"/>
        </w:rPr>
        <w:t>2016b. ISO Standard 2603:2016: Simultaneous interpreting – Permanent booths – Requirements</w:t>
      </w:r>
    </w:p>
    <w:p w14:paraId="0C61E3DC" w14:textId="77777777" w:rsidR="005C62B6" w:rsidRPr="000942B5" w:rsidRDefault="005C62B6" w:rsidP="005C62B6">
      <w:pPr>
        <w:autoSpaceDE w:val="0"/>
        <w:autoSpaceDN w:val="0"/>
        <w:adjustRightInd w:val="0"/>
        <w:rPr>
          <w:rFonts w:eastAsia="Times New Roman" w:cs="Times New Roman"/>
        </w:rPr>
      </w:pPr>
      <w:r>
        <w:rPr>
          <w:rFonts w:eastAsia="Times New Roman" w:cs="Times New Roman"/>
        </w:rPr>
        <w:t>2016c. ISO Standard 4043:2016: Simultaneous interpreting – Mobile booths - Requirements</w:t>
      </w:r>
    </w:p>
    <w:p w14:paraId="226F386E" w14:textId="77777777" w:rsidR="005C62B6" w:rsidRPr="000942B5" w:rsidRDefault="005C62B6" w:rsidP="005C62B6">
      <w:pPr>
        <w:autoSpaceDE w:val="0"/>
        <w:autoSpaceDN w:val="0"/>
        <w:adjustRightInd w:val="0"/>
        <w:rPr>
          <w:rFonts w:eastAsia="Times New Roman" w:cs="Times New Roman"/>
        </w:rPr>
      </w:pPr>
      <w:r w:rsidRPr="000942B5">
        <w:rPr>
          <w:rFonts w:eastAsia="Times New Roman" w:cs="Times New Roman"/>
        </w:rPr>
        <w:t>201</w:t>
      </w:r>
      <w:r>
        <w:rPr>
          <w:rFonts w:eastAsia="Times New Roman" w:cs="Times New Roman"/>
        </w:rPr>
        <w:t>6d</w:t>
      </w:r>
      <w:r w:rsidRPr="000942B5">
        <w:rPr>
          <w:rFonts w:eastAsia="Times New Roman" w:cs="Times New Roman"/>
        </w:rPr>
        <w:t>. ISO</w:t>
      </w:r>
      <w:r>
        <w:rPr>
          <w:rFonts w:eastAsia="Times New Roman" w:cs="Times New Roman"/>
        </w:rPr>
        <w:t xml:space="preserve"> </w:t>
      </w:r>
      <w:r w:rsidRPr="000942B5">
        <w:rPr>
          <w:rFonts w:eastAsia="Times New Roman" w:cs="Times New Roman"/>
        </w:rPr>
        <w:t>Standard 20109:</w:t>
      </w:r>
      <w:r>
        <w:rPr>
          <w:rFonts w:eastAsia="Times New Roman" w:cs="Times New Roman"/>
        </w:rPr>
        <w:t>2016:</w:t>
      </w:r>
      <w:r w:rsidRPr="000942B5">
        <w:rPr>
          <w:rFonts w:eastAsia="Times New Roman" w:cs="Times New Roman"/>
        </w:rPr>
        <w:t xml:space="preserve"> Simultaneous interpreting - Equipment - Requirements.</w:t>
      </w:r>
    </w:p>
    <w:p w14:paraId="1FD48EB5" w14:textId="77777777" w:rsidR="005C62B6" w:rsidRPr="000942B5" w:rsidRDefault="005C62B6" w:rsidP="005C62B6">
      <w:pPr>
        <w:autoSpaceDE w:val="0"/>
        <w:autoSpaceDN w:val="0"/>
        <w:adjustRightInd w:val="0"/>
        <w:rPr>
          <w:rFonts w:eastAsia="Times New Roman" w:cs="Times New Roman"/>
        </w:rPr>
      </w:pPr>
      <w:r w:rsidRPr="000942B5">
        <w:rPr>
          <w:rFonts w:eastAsia="Times New Roman" w:cs="Times New Roman"/>
        </w:rPr>
        <w:t>2017. ISO</w:t>
      </w:r>
      <w:r>
        <w:rPr>
          <w:rFonts w:eastAsia="Times New Roman" w:cs="Times New Roman"/>
        </w:rPr>
        <w:t xml:space="preserve"> </w:t>
      </w:r>
      <w:r w:rsidRPr="000942B5">
        <w:rPr>
          <w:rFonts w:eastAsia="Times New Roman" w:cs="Times New Roman"/>
        </w:rPr>
        <w:t>Standard 20108:</w:t>
      </w:r>
      <w:r>
        <w:rPr>
          <w:rFonts w:eastAsia="Times New Roman" w:cs="Times New Roman"/>
        </w:rPr>
        <w:t>2017:</w:t>
      </w:r>
      <w:r w:rsidRPr="000942B5">
        <w:rPr>
          <w:rFonts w:eastAsia="Times New Roman" w:cs="Times New Roman"/>
        </w:rPr>
        <w:t xml:space="preserve"> Simultaneous interpreting - Quality and transmission of sound and image input - Requirements.</w:t>
      </w:r>
    </w:p>
    <w:p w14:paraId="50DFCEE5" w14:textId="77777777" w:rsidR="008854EC" w:rsidRPr="0068405C" w:rsidRDefault="008854EC" w:rsidP="005B4622">
      <w:pPr>
        <w:keepNext w:val="0"/>
      </w:pPr>
    </w:p>
    <w:sectPr w:rsidR="008854EC" w:rsidRPr="0068405C"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DBB83" w14:textId="77777777" w:rsidR="00C30A79" w:rsidRDefault="00C30A79">
      <w:pPr>
        <w:spacing w:after="0" w:line="240" w:lineRule="auto"/>
      </w:pPr>
      <w:r>
        <w:separator/>
      </w:r>
    </w:p>
  </w:endnote>
  <w:endnote w:type="continuationSeparator" w:id="0">
    <w:p w14:paraId="34F6217B" w14:textId="77777777" w:rsidR="00C30A79" w:rsidRDefault="00C3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Droid Sans Fallback">
    <w:altName w:val="Times New Roman"/>
    <w:charset w:val="00"/>
    <w:family w:val="auto"/>
    <w:pitch w:val="variable"/>
  </w:font>
  <w:font w:name="FreeSans">
    <w:altName w:val="Courier New"/>
    <w:charset w:val="00"/>
    <w:family w:val="swiss"/>
    <w:pitch w:val="variable"/>
    <w:sig w:usb0="E4178EFF" w:usb1="4200FDFF" w:usb2="000000A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371C5" w14:textId="77777777" w:rsidR="00C30A79" w:rsidRDefault="00C30A79">
      <w:r>
        <w:separator/>
      </w:r>
    </w:p>
  </w:footnote>
  <w:footnote w:type="continuationSeparator" w:id="0">
    <w:p w14:paraId="1FAFB3E5" w14:textId="77777777" w:rsidR="00C30A79" w:rsidRDefault="00C30A79">
      <w:r>
        <w:continuationSeparator/>
      </w:r>
    </w:p>
  </w:footnote>
  <w:footnote w:id="1">
    <w:p w14:paraId="033ADF4F" w14:textId="7D7BDC01" w:rsidR="005C62B6" w:rsidRPr="00DD7D12" w:rsidRDefault="005C62B6">
      <w:pPr>
        <w:pStyle w:val="Funotentext"/>
        <w:rPr>
          <w:lang w:val="de-DE"/>
        </w:rPr>
      </w:pPr>
      <w:r>
        <w:rPr>
          <w:rStyle w:val="Funotenzeichen"/>
        </w:rPr>
        <w:footnoteRef/>
      </w:r>
      <w:r w:rsidRPr="00DD7D12">
        <w:rPr>
          <w:lang w:val="de-DE"/>
        </w:rPr>
        <w:t xml:space="preserve"> Kurz 2000</w:t>
      </w:r>
    </w:p>
  </w:footnote>
  <w:footnote w:id="2">
    <w:p w14:paraId="7B64B702" w14:textId="5E937353" w:rsidR="005C62B6" w:rsidRPr="00DD7D12" w:rsidRDefault="005C62B6">
      <w:pPr>
        <w:pStyle w:val="Funotentext"/>
        <w:rPr>
          <w:lang w:val="de-DE"/>
        </w:rPr>
      </w:pPr>
      <w:r>
        <w:rPr>
          <w:rStyle w:val="Funotenzeichen"/>
        </w:rPr>
        <w:footnoteRef/>
      </w:r>
      <w:r w:rsidRPr="00DD7D12">
        <w:rPr>
          <w:lang w:val="de-DE"/>
        </w:rPr>
        <w:t xml:space="preserve"> Chernov 2000</w:t>
      </w:r>
    </w:p>
  </w:footnote>
  <w:footnote w:id="3">
    <w:p w14:paraId="21713497" w14:textId="19648E6C" w:rsidR="005C62B6" w:rsidRPr="00DD7D12" w:rsidRDefault="005C62B6">
      <w:pPr>
        <w:pStyle w:val="Funotentext"/>
        <w:rPr>
          <w:lang w:val="de-DE"/>
        </w:rPr>
      </w:pPr>
      <w:r>
        <w:rPr>
          <w:rStyle w:val="Funotenzeichen"/>
        </w:rPr>
        <w:footnoteRef/>
      </w:r>
      <w:r w:rsidRPr="00DD7D12">
        <w:rPr>
          <w:lang w:val="de-DE"/>
        </w:rPr>
        <w:t xml:space="preserve"> UNESCO 1978</w:t>
      </w:r>
    </w:p>
  </w:footnote>
  <w:footnote w:id="4">
    <w:p w14:paraId="45D37950" w14:textId="40B797D9" w:rsidR="005C62B6" w:rsidRPr="00DD7D12" w:rsidRDefault="005C62B6">
      <w:pPr>
        <w:pStyle w:val="Funotentext"/>
        <w:rPr>
          <w:lang w:val="de-DE"/>
        </w:rPr>
      </w:pPr>
      <w:r>
        <w:rPr>
          <w:rStyle w:val="Funotenzeichen"/>
        </w:rPr>
        <w:footnoteRef/>
      </w:r>
      <w:r w:rsidRPr="00DD7D12">
        <w:rPr>
          <w:lang w:val="de-DE"/>
        </w:rPr>
        <w:t xml:space="preserve"> </w:t>
      </w:r>
      <w:r w:rsidRPr="00DD7D12">
        <w:rPr>
          <w:noProof/>
          <w:lang w:val="de-DE" w:eastAsia="de-DE" w:bidi="ar-SA"/>
        </w:rPr>
        <w:t>Mouzourakis 2006</w:t>
      </w:r>
    </w:p>
  </w:footnote>
  <w:footnote w:id="5">
    <w:p w14:paraId="60A32BE3" w14:textId="3DD49302" w:rsidR="005C62B6" w:rsidRPr="00DD7D12" w:rsidRDefault="005C62B6">
      <w:pPr>
        <w:pStyle w:val="Funotentext"/>
        <w:rPr>
          <w:lang w:val="de-DE"/>
        </w:rPr>
      </w:pPr>
      <w:r>
        <w:rPr>
          <w:rStyle w:val="Funotenzeichen"/>
        </w:rPr>
        <w:footnoteRef/>
      </w:r>
      <w:r w:rsidRPr="00DD7D12">
        <w:rPr>
          <w:lang w:val="de-DE"/>
        </w:rPr>
        <w:t xml:space="preserve"> Kurz 2000</w:t>
      </w:r>
    </w:p>
  </w:footnote>
  <w:footnote w:id="6">
    <w:p w14:paraId="54A93798" w14:textId="0E2D88D6" w:rsidR="005C62B6" w:rsidRPr="001C3EAF" w:rsidRDefault="005C62B6">
      <w:pPr>
        <w:pStyle w:val="Funotentext"/>
      </w:pPr>
      <w:r>
        <w:rPr>
          <w:rStyle w:val="Funotenzeichen"/>
        </w:rPr>
        <w:footnoteRef/>
      </w:r>
      <w:r>
        <w:t xml:space="preserve"> </w:t>
      </w:r>
      <w:r>
        <w:rPr>
          <w:rFonts w:eastAsiaTheme="minorEastAsia" w:cs="Times New Roman"/>
          <w:color w:val="000000"/>
          <w:lang w:eastAsia="de-DE" w:bidi="ar-SA"/>
        </w:rPr>
        <w:t>European Parliament Interpretation Directorate 2001</w:t>
      </w:r>
    </w:p>
  </w:footnote>
  <w:footnote w:id="7">
    <w:p w14:paraId="52C6CB01" w14:textId="1C9A4A15" w:rsidR="005C62B6" w:rsidRPr="001C3EAF" w:rsidRDefault="005C62B6">
      <w:pPr>
        <w:pStyle w:val="Funotentext"/>
      </w:pPr>
      <w:r>
        <w:rPr>
          <w:rStyle w:val="Funotenzeichen"/>
        </w:rPr>
        <w:footnoteRef/>
      </w:r>
      <w:r>
        <w:t xml:space="preserve"> </w:t>
      </w:r>
      <w:r>
        <w:rPr>
          <w:lang w:eastAsia="de-DE" w:bidi="ar-SA"/>
        </w:rPr>
        <w:t>Roziner &amp; Shlesinger</w:t>
      </w:r>
      <w:r w:rsidRPr="00A625ED">
        <w:rPr>
          <w:lang w:eastAsia="de-DE" w:bidi="ar-SA"/>
        </w:rPr>
        <w:t xml:space="preserve"> 2010</w:t>
      </w:r>
    </w:p>
  </w:footnote>
  <w:footnote w:id="8">
    <w:p w14:paraId="12F3EEC6" w14:textId="74E39C1F" w:rsidR="005C62B6" w:rsidRPr="0039411C" w:rsidRDefault="005C62B6">
      <w:pPr>
        <w:pStyle w:val="Funotentext"/>
      </w:pPr>
      <w:r>
        <w:rPr>
          <w:rStyle w:val="Funotenzeichen"/>
        </w:rPr>
        <w:footnoteRef/>
      </w:r>
      <w:r>
        <w:t xml:space="preserve"> For a comparison of VoIP coding a</w:t>
      </w:r>
      <w:r w:rsidRPr="00213543">
        <w:t>lgorithms</w:t>
      </w:r>
      <w:r>
        <w:t xml:space="preserve">, see Singh, Hardeep &amp; Mian, M. </w:t>
      </w:r>
      <w:r w:rsidRPr="00213543">
        <w:t>2016</w:t>
      </w:r>
    </w:p>
  </w:footnote>
  <w:footnote w:id="9">
    <w:p w14:paraId="2B2FA6FA" w14:textId="6340C78B" w:rsidR="005C62B6" w:rsidRPr="00DD7D12" w:rsidRDefault="005C62B6" w:rsidP="00AA2BE4">
      <w:pPr>
        <w:pStyle w:val="Funotentext"/>
      </w:pPr>
      <w:r>
        <w:rPr>
          <w:rStyle w:val="Funotenzeichen"/>
        </w:rPr>
        <w:footnoteRef/>
      </w:r>
      <w:r>
        <w:t xml:space="preserve"> For more information on techniques for video compression see </w:t>
      </w:r>
      <w:r w:rsidRPr="00DD7D12">
        <w:t>Wiegand, Thomas &amp; J. Sullivan, Gary &amp; Bjøn</w:t>
      </w:r>
      <w:r w:rsidRPr="00DF7081">
        <w:t>tegaard, Gisle &amp; Luthra, Ajay</w:t>
      </w:r>
      <w:r w:rsidRPr="00DD7D12">
        <w:t xml:space="preserve"> 2003</w:t>
      </w:r>
    </w:p>
    <w:p w14:paraId="485DAFAF" w14:textId="7D32C0B6" w:rsidR="005C62B6" w:rsidRPr="005D4BEC" w:rsidRDefault="005C62B6">
      <w:pPr>
        <w:pStyle w:val="Funotentext"/>
      </w:pPr>
    </w:p>
  </w:footnote>
  <w:footnote w:id="10">
    <w:p w14:paraId="3EE5A060" w14:textId="036AD786" w:rsidR="005C62B6" w:rsidRPr="00DA49A8" w:rsidRDefault="005C62B6">
      <w:pPr>
        <w:pStyle w:val="Funotentext"/>
      </w:pPr>
      <w:r>
        <w:rPr>
          <w:rStyle w:val="Funotenzeichen"/>
        </w:rPr>
        <w:footnoteRef/>
      </w:r>
      <w:r>
        <w:t xml:space="preserve"> </w:t>
      </w:r>
      <w:r w:rsidR="001D5566" w:rsidRPr="00DD7D12">
        <w:t>This</w:t>
      </w:r>
      <w:r w:rsidRPr="002034F7">
        <w:t xml:space="preserve"> study was originally published </w:t>
      </w:r>
      <w:r w:rsidR="002034F7">
        <w:t xml:space="preserve">in 2010 by </w:t>
      </w:r>
      <w:r w:rsidR="002034F7" w:rsidRPr="002034F7">
        <w:t>Sporer, Thomas; Fischer</w:t>
      </w:r>
      <w:r w:rsidR="002034F7">
        <w:t>,</w:t>
      </w:r>
      <w:r w:rsidR="002034F7" w:rsidRPr="002034F7">
        <w:t xml:space="preserve"> Jens-Oliver; Liebetrau, Judith; Fröhlich, Daniel; Schneider, Sebastian; Kämpf, Sven </w:t>
      </w:r>
      <w:r w:rsidR="002034F7">
        <w:t>under the title</w:t>
      </w:r>
      <w:r w:rsidR="00F85849">
        <w:t xml:space="preserve"> “</w:t>
      </w:r>
      <w:r w:rsidR="002034F7" w:rsidRPr="002034F7">
        <w:t>Definition of an Objective evaluation method for assessing the minimal quality of digital video and audio sources required to provide simultaneous interpretation</w:t>
      </w:r>
      <w:r w:rsidR="00525025">
        <w:t xml:space="preserve">. </w:t>
      </w:r>
      <w:r w:rsidR="00525025" w:rsidRPr="00525025">
        <w:t>Final Report. Fraunhofe</w:t>
      </w:r>
      <w:r w:rsidR="00525025">
        <w:t>r IDMT.</w:t>
      </w:r>
      <w:r w:rsidR="00F85849">
        <w:t>”</w:t>
      </w:r>
      <w:r w:rsidR="002034F7" w:rsidRPr="002034F7">
        <w:t xml:space="preserve"> </w:t>
      </w:r>
      <w:r w:rsidR="002034F7">
        <w:t xml:space="preserve">When this article was </w:t>
      </w:r>
      <w:r w:rsidR="00F85849">
        <w:t>drafted</w:t>
      </w:r>
      <w:r w:rsidR="002034F7">
        <w:t>, it could be</w:t>
      </w:r>
      <w:r w:rsidRPr="002034F7">
        <w:t xml:space="preserve"> found at </w:t>
      </w:r>
      <w:hyperlink r:id="rId1" w:history="1">
        <w:r w:rsidR="002034F7" w:rsidRPr="00DD7D12">
          <w:rPr>
            <w:rStyle w:val="Link"/>
          </w:rPr>
          <w:t>http://ec.europa.eu/dgs/scic/docs/working_with_int/inf_tech_group/2010-12/fraunhofer_study_2010_final_report.pdf</w:t>
        </w:r>
      </w:hyperlink>
    </w:p>
  </w:footnote>
  <w:footnote w:id="11">
    <w:p w14:paraId="35110C45" w14:textId="0BF3ABF9" w:rsidR="005C62B6" w:rsidRPr="002E6C30" w:rsidRDefault="005C62B6" w:rsidP="007D092F">
      <w:pPr>
        <w:pStyle w:val="Funotentext"/>
        <w:rPr>
          <w:lang w:val="en-GB"/>
        </w:rPr>
      </w:pPr>
      <w:r w:rsidRPr="00B40846">
        <w:rPr>
          <w:rStyle w:val="Funotenzeichen"/>
        </w:rPr>
        <w:footnoteRef/>
      </w:r>
      <w:r>
        <w:t xml:space="preserve"> The draft of the ISO-standard 20108 contained more detailed specifications regarding video and transmission requirements: </w:t>
      </w:r>
      <w:r>
        <w:rPr>
          <w:lang w:val="en-GB"/>
        </w:rPr>
        <w:t>video quality must be at least 720p at 50 Hz or 1080p at 25 Hz and the signal must be compressed using at least H.264 at 1152 kbps. Moreover, the packet loss value should not exceed 0,2%, jitter should be lower than 15 ms and the latency (roundtrip) in the system shall not exceed 200 ms.</w:t>
      </w:r>
    </w:p>
  </w:footnote>
  <w:footnote w:id="12">
    <w:p w14:paraId="4EEFDE71" w14:textId="08219BF9" w:rsidR="005C62B6" w:rsidRPr="00A966C4" w:rsidRDefault="005C62B6">
      <w:pPr>
        <w:pStyle w:val="Funotentext"/>
      </w:pPr>
      <w:r>
        <w:rPr>
          <w:rStyle w:val="Funotenzeichen"/>
        </w:rPr>
        <w:footnoteRef/>
      </w:r>
      <w:r>
        <w:t xml:space="preserve"> This study was carried out by Sebastiano Gigliobianco as part of his M.A. thesis (Gigliobianco 2017)</w:t>
      </w:r>
    </w:p>
  </w:footnote>
  <w:footnote w:id="13">
    <w:p w14:paraId="6A108E2D" w14:textId="77777777" w:rsidR="005C62B6" w:rsidRPr="0068405C" w:rsidRDefault="005C62B6" w:rsidP="007D092F">
      <w:pPr>
        <w:pStyle w:val="Funotentext"/>
      </w:pPr>
      <w:r w:rsidRPr="00B40846">
        <w:rPr>
          <w:rStyle w:val="Funotenzeichen"/>
        </w:rPr>
        <w:footnoteRef/>
      </w:r>
      <w:r>
        <w:t xml:space="preserve"> </w:t>
      </w:r>
      <w:r w:rsidRPr="002E6C30">
        <w:rPr>
          <w:lang w:val="en-GB"/>
        </w:rPr>
        <w:t>When the experiment</w:t>
      </w:r>
      <w:r w:rsidRPr="007F404C">
        <w:rPr>
          <w:lang w:val="en-GB"/>
        </w:rPr>
        <w:t xml:space="preserve"> was conducted, a final version</w:t>
      </w:r>
      <w:r w:rsidRPr="002E6C30">
        <w:rPr>
          <w:lang w:val="en-GB"/>
        </w:rPr>
        <w:t xml:space="preserve"> </w:t>
      </w:r>
      <w:r w:rsidRPr="007F404C">
        <w:rPr>
          <w:lang w:val="en-GB"/>
        </w:rPr>
        <w:t>of</w:t>
      </w:r>
      <w:r w:rsidRPr="002E6C30">
        <w:rPr>
          <w:lang w:val="en-GB"/>
        </w:rPr>
        <w:t xml:space="preserve"> </w:t>
      </w:r>
      <w:r>
        <w:rPr>
          <w:lang w:val="en-GB"/>
        </w:rPr>
        <w:t>t</w:t>
      </w:r>
      <w:r w:rsidRPr="002E6C30">
        <w:rPr>
          <w:lang w:val="en-GB"/>
        </w:rPr>
        <w:t>he ISO-Norm 20108 had not been published yet. The draft was</w:t>
      </w:r>
      <w:r>
        <w:rPr>
          <w:lang w:val="en-GB"/>
        </w:rPr>
        <w:t xml:space="preserve"> therefore</w:t>
      </w:r>
      <w:r w:rsidRPr="002E6C30">
        <w:rPr>
          <w:lang w:val="en-GB"/>
        </w:rPr>
        <w:t xml:space="preserve"> used for reference.</w:t>
      </w:r>
    </w:p>
  </w:footnote>
  <w:footnote w:id="14">
    <w:p w14:paraId="182B4FC2" w14:textId="3DB9A25A" w:rsidR="005C62B6" w:rsidRPr="0068405C" w:rsidRDefault="005C62B6">
      <w:pPr>
        <w:pStyle w:val="Funotentext"/>
      </w:pPr>
      <w:r>
        <w:rPr>
          <w:rStyle w:val="Funotenzeichen"/>
        </w:rPr>
        <w:footnoteRef/>
      </w:r>
      <w:r>
        <w:t xml:space="preserve"> </w:t>
      </w:r>
      <w:r>
        <w:rPr>
          <w:rFonts w:eastAsia="Times New Roman" w:cs="Times New Roman"/>
          <w:lang w:eastAsia="de-DE" w:bidi="ar-SA"/>
        </w:rPr>
        <w:t>note that, apart from the interpreter’s console with standard control buttons for the incoming sound, an interpreter in a presence-based conference setting also has only very little control of the actions in the room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01374AB"/>
    <w:multiLevelType w:val="hybridMultilevel"/>
    <w:tmpl w:val="4678CB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EC5755"/>
    <w:multiLevelType w:val="multilevel"/>
    <w:tmpl w:val="D0A614CA"/>
    <w:lvl w:ilvl="0">
      <w:start w:val="1"/>
      <w:numFmt w:val="none"/>
      <w:pStyle w:val="berschrift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berschrift6"/>
      <w:suff w:val="nothing"/>
      <w:lvlText w:val=""/>
      <w:lvlJc w:val="left"/>
      <w:pPr>
        <w:tabs>
          <w:tab w:val="num" w:pos="1152"/>
        </w:tabs>
        <w:ind w:left="1152" w:hanging="1152"/>
      </w:pPr>
    </w:lvl>
    <w:lvl w:ilvl="6">
      <w:start w:val="1"/>
      <w:numFmt w:val="none"/>
      <w:pStyle w:val="berschrift7"/>
      <w:suff w:val="nothing"/>
      <w:lvlText w:val=""/>
      <w:lvlJc w:val="left"/>
      <w:pPr>
        <w:tabs>
          <w:tab w:val="num" w:pos="1296"/>
        </w:tabs>
        <w:ind w:left="1296" w:hanging="1296"/>
      </w:pPr>
    </w:lvl>
    <w:lvl w:ilvl="7">
      <w:start w:val="1"/>
      <w:numFmt w:val="none"/>
      <w:pStyle w:val="berschrift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3">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nsid w:val="31734737"/>
    <w:multiLevelType w:val="multilevel"/>
    <w:tmpl w:val="B68C8F14"/>
    <w:lvl w:ilvl="0">
      <w:start w:val="4"/>
      <w:numFmt w:val="decimal"/>
      <w:lvlText w:val="%1"/>
      <w:lvlJc w:val="left"/>
      <w:pPr>
        <w:ind w:left="980" w:hanging="980"/>
      </w:pPr>
      <w:rPr>
        <w:rFonts w:hint="default"/>
      </w:rPr>
    </w:lvl>
    <w:lvl w:ilvl="1">
      <w:start w:val="1"/>
      <w:numFmt w:val="decimal"/>
      <w:lvlText w:val="%1.%2"/>
      <w:lvlJc w:val="left"/>
      <w:pPr>
        <w:ind w:left="980" w:hanging="980"/>
      </w:pPr>
      <w:rPr>
        <w:rFonts w:hint="default"/>
      </w:rPr>
    </w:lvl>
    <w:lvl w:ilvl="2">
      <w:start w:val="2"/>
      <w:numFmt w:val="decimal"/>
      <w:lvlText w:val="%1.%2.%3"/>
      <w:lvlJc w:val="left"/>
      <w:pPr>
        <w:ind w:left="980" w:hanging="98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8603496"/>
    <w:multiLevelType w:val="multilevel"/>
    <w:tmpl w:val="406E4CB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0555975"/>
    <w:multiLevelType w:val="hybridMultilevel"/>
    <w:tmpl w:val="320C60F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549694D"/>
    <w:multiLevelType w:val="hybridMultilevel"/>
    <w:tmpl w:val="F4B2D8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nsid w:val="706761F1"/>
    <w:multiLevelType w:val="hybridMultilevel"/>
    <w:tmpl w:val="33EA1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0995EA9"/>
    <w:multiLevelType w:val="hybridMultilevel"/>
    <w:tmpl w:val="A386E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8">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7"/>
  </w:num>
  <w:num w:numId="3">
    <w:abstractNumId w:val="26"/>
  </w:num>
  <w:num w:numId="4">
    <w:abstractNumId w:val="13"/>
  </w:num>
  <w:num w:numId="5">
    <w:abstractNumId w:val="23"/>
  </w:num>
  <w:num w:numId="6">
    <w:abstractNumId w:val="15"/>
  </w:num>
  <w:num w:numId="7">
    <w:abstractNumId w:val="17"/>
  </w:num>
  <w:num w:numId="8">
    <w:abstractNumId w:val="20"/>
  </w:num>
  <w:num w:numId="9">
    <w:abstractNumId w:val="22"/>
  </w:num>
  <w:num w:numId="10">
    <w:abstractNumId w:val="28"/>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6"/>
  </w:num>
  <w:num w:numId="23">
    <w:abstractNumId w:val="18"/>
  </w:num>
  <w:num w:numId="24">
    <w:abstractNumId w:val="14"/>
  </w:num>
  <w:num w:numId="25">
    <w:abstractNumId w:val="10"/>
  </w:num>
  <w:num w:numId="26">
    <w:abstractNumId w:val="21"/>
  </w:num>
  <w:num w:numId="27">
    <w:abstractNumId w:val="24"/>
  </w:num>
  <w:num w:numId="28">
    <w:abstractNumId w:val="16"/>
  </w:num>
  <w:num w:numId="29">
    <w:abstractNumId w:val="25"/>
  </w:num>
  <w:num w:numId="30">
    <w:abstractNumId w:val="1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
    <w15:presenceInfo w15:providerId="None" w15:userId="MO"/>
  </w15:person>
  <w15:person w15:author="Klaus Ziegler">
    <w15:presenceInfo w15:providerId="None" w15:userId="Klaus Zieg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1F"/>
    <w:rsid w:val="00000E56"/>
    <w:rsid w:val="00002A0B"/>
    <w:rsid w:val="00012FB9"/>
    <w:rsid w:val="00016440"/>
    <w:rsid w:val="000263BF"/>
    <w:rsid w:val="0003717F"/>
    <w:rsid w:val="00044C1A"/>
    <w:rsid w:val="000528E4"/>
    <w:rsid w:val="00052980"/>
    <w:rsid w:val="0005382D"/>
    <w:rsid w:val="00063B01"/>
    <w:rsid w:val="000775E5"/>
    <w:rsid w:val="0008258D"/>
    <w:rsid w:val="000831E1"/>
    <w:rsid w:val="00084464"/>
    <w:rsid w:val="00092447"/>
    <w:rsid w:val="00094E8A"/>
    <w:rsid w:val="0009512B"/>
    <w:rsid w:val="0009549F"/>
    <w:rsid w:val="000A5B60"/>
    <w:rsid w:val="000A61DC"/>
    <w:rsid w:val="000B257D"/>
    <w:rsid w:val="000B2C0E"/>
    <w:rsid w:val="000C00E3"/>
    <w:rsid w:val="000C3BA9"/>
    <w:rsid w:val="000C4277"/>
    <w:rsid w:val="000C4624"/>
    <w:rsid w:val="000D02BE"/>
    <w:rsid w:val="000D11D2"/>
    <w:rsid w:val="000D78C0"/>
    <w:rsid w:val="000E7402"/>
    <w:rsid w:val="000F36E9"/>
    <w:rsid w:val="000F4B60"/>
    <w:rsid w:val="000F7233"/>
    <w:rsid w:val="000F73C9"/>
    <w:rsid w:val="00100B9D"/>
    <w:rsid w:val="00102409"/>
    <w:rsid w:val="00105629"/>
    <w:rsid w:val="00105D17"/>
    <w:rsid w:val="0010651D"/>
    <w:rsid w:val="001072A0"/>
    <w:rsid w:val="00110C8D"/>
    <w:rsid w:val="001118FC"/>
    <w:rsid w:val="00114969"/>
    <w:rsid w:val="00114C95"/>
    <w:rsid w:val="00116E46"/>
    <w:rsid w:val="00122154"/>
    <w:rsid w:val="00126001"/>
    <w:rsid w:val="00132459"/>
    <w:rsid w:val="001355A9"/>
    <w:rsid w:val="001374B9"/>
    <w:rsid w:val="00140C31"/>
    <w:rsid w:val="001419D2"/>
    <w:rsid w:val="00141E68"/>
    <w:rsid w:val="001464A0"/>
    <w:rsid w:val="00151DB8"/>
    <w:rsid w:val="00153140"/>
    <w:rsid w:val="00154987"/>
    <w:rsid w:val="00155742"/>
    <w:rsid w:val="0016075E"/>
    <w:rsid w:val="0016094F"/>
    <w:rsid w:val="00172E17"/>
    <w:rsid w:val="001731B0"/>
    <w:rsid w:val="001762C5"/>
    <w:rsid w:val="001773E8"/>
    <w:rsid w:val="0018017A"/>
    <w:rsid w:val="001825F3"/>
    <w:rsid w:val="00187860"/>
    <w:rsid w:val="0019139C"/>
    <w:rsid w:val="001965A3"/>
    <w:rsid w:val="001A0795"/>
    <w:rsid w:val="001A199E"/>
    <w:rsid w:val="001A1F78"/>
    <w:rsid w:val="001B2CCC"/>
    <w:rsid w:val="001C3EAF"/>
    <w:rsid w:val="001C6AC4"/>
    <w:rsid w:val="001C73CE"/>
    <w:rsid w:val="001C7C94"/>
    <w:rsid w:val="001D19A1"/>
    <w:rsid w:val="001D1D8A"/>
    <w:rsid w:val="001D2EEE"/>
    <w:rsid w:val="001D3C22"/>
    <w:rsid w:val="001D5566"/>
    <w:rsid w:val="001D70A4"/>
    <w:rsid w:val="001E7906"/>
    <w:rsid w:val="001E7C48"/>
    <w:rsid w:val="001E7C56"/>
    <w:rsid w:val="001E7D21"/>
    <w:rsid w:val="001F42BE"/>
    <w:rsid w:val="002034F7"/>
    <w:rsid w:val="002105ED"/>
    <w:rsid w:val="00211077"/>
    <w:rsid w:val="00212A31"/>
    <w:rsid w:val="00213543"/>
    <w:rsid w:val="002137C5"/>
    <w:rsid w:val="002206F5"/>
    <w:rsid w:val="00221A9C"/>
    <w:rsid w:val="00227C89"/>
    <w:rsid w:val="00237518"/>
    <w:rsid w:val="00237DD0"/>
    <w:rsid w:val="0024222F"/>
    <w:rsid w:val="00244B6C"/>
    <w:rsid w:val="002463E6"/>
    <w:rsid w:val="002468B4"/>
    <w:rsid w:val="0024715D"/>
    <w:rsid w:val="00250029"/>
    <w:rsid w:val="002655E7"/>
    <w:rsid w:val="00265D1A"/>
    <w:rsid w:val="0026611F"/>
    <w:rsid w:val="002749DA"/>
    <w:rsid w:val="002932ED"/>
    <w:rsid w:val="002957E8"/>
    <w:rsid w:val="002A105A"/>
    <w:rsid w:val="002A747D"/>
    <w:rsid w:val="002B550D"/>
    <w:rsid w:val="002B6F3D"/>
    <w:rsid w:val="002C15B1"/>
    <w:rsid w:val="002C25C8"/>
    <w:rsid w:val="002C4961"/>
    <w:rsid w:val="002C5835"/>
    <w:rsid w:val="002C619D"/>
    <w:rsid w:val="002C7BEA"/>
    <w:rsid w:val="002D0CD0"/>
    <w:rsid w:val="002D2582"/>
    <w:rsid w:val="002D28CE"/>
    <w:rsid w:val="002E1B75"/>
    <w:rsid w:val="002E25AD"/>
    <w:rsid w:val="002F5E18"/>
    <w:rsid w:val="00301B29"/>
    <w:rsid w:val="00302083"/>
    <w:rsid w:val="003033C5"/>
    <w:rsid w:val="00306F5E"/>
    <w:rsid w:val="00321E3E"/>
    <w:rsid w:val="00323176"/>
    <w:rsid w:val="00326C55"/>
    <w:rsid w:val="00340077"/>
    <w:rsid w:val="003451FF"/>
    <w:rsid w:val="0034522D"/>
    <w:rsid w:val="00346D21"/>
    <w:rsid w:val="00350AA8"/>
    <w:rsid w:val="0036443B"/>
    <w:rsid w:val="0036488A"/>
    <w:rsid w:val="003720D6"/>
    <w:rsid w:val="00382340"/>
    <w:rsid w:val="0038752F"/>
    <w:rsid w:val="0039305B"/>
    <w:rsid w:val="00393852"/>
    <w:rsid w:val="00393B1A"/>
    <w:rsid w:val="0039411C"/>
    <w:rsid w:val="00394608"/>
    <w:rsid w:val="003951B6"/>
    <w:rsid w:val="003A3E20"/>
    <w:rsid w:val="003A5E29"/>
    <w:rsid w:val="003A6A4C"/>
    <w:rsid w:val="003B2EE2"/>
    <w:rsid w:val="003B32C2"/>
    <w:rsid w:val="003B356E"/>
    <w:rsid w:val="003C05F3"/>
    <w:rsid w:val="003C284C"/>
    <w:rsid w:val="003D36A4"/>
    <w:rsid w:val="003D4CC1"/>
    <w:rsid w:val="003D4E6C"/>
    <w:rsid w:val="003E0239"/>
    <w:rsid w:val="003E6CDB"/>
    <w:rsid w:val="003E708A"/>
    <w:rsid w:val="003F00DB"/>
    <w:rsid w:val="003F2DF3"/>
    <w:rsid w:val="00402808"/>
    <w:rsid w:val="004051F5"/>
    <w:rsid w:val="004107D9"/>
    <w:rsid w:val="00412FF8"/>
    <w:rsid w:val="004158A5"/>
    <w:rsid w:val="00427505"/>
    <w:rsid w:val="004332C9"/>
    <w:rsid w:val="00435FD0"/>
    <w:rsid w:val="004362B3"/>
    <w:rsid w:val="0044052F"/>
    <w:rsid w:val="00451853"/>
    <w:rsid w:val="00453D63"/>
    <w:rsid w:val="004540C7"/>
    <w:rsid w:val="00456541"/>
    <w:rsid w:val="00463C8D"/>
    <w:rsid w:val="00472F2F"/>
    <w:rsid w:val="004744F7"/>
    <w:rsid w:val="00474DC9"/>
    <w:rsid w:val="00481E51"/>
    <w:rsid w:val="0048376E"/>
    <w:rsid w:val="004849CE"/>
    <w:rsid w:val="00485746"/>
    <w:rsid w:val="00486D8C"/>
    <w:rsid w:val="00490374"/>
    <w:rsid w:val="004922C7"/>
    <w:rsid w:val="00496DC6"/>
    <w:rsid w:val="004A2411"/>
    <w:rsid w:val="004A3F93"/>
    <w:rsid w:val="004A7667"/>
    <w:rsid w:val="004B043D"/>
    <w:rsid w:val="004B04DA"/>
    <w:rsid w:val="004B0892"/>
    <w:rsid w:val="004B24C0"/>
    <w:rsid w:val="004C0123"/>
    <w:rsid w:val="004C591C"/>
    <w:rsid w:val="004D2D17"/>
    <w:rsid w:val="004D4DAE"/>
    <w:rsid w:val="004E1BAB"/>
    <w:rsid w:val="004E3AD7"/>
    <w:rsid w:val="004E3C2A"/>
    <w:rsid w:val="004E4A41"/>
    <w:rsid w:val="004F55FD"/>
    <w:rsid w:val="00505552"/>
    <w:rsid w:val="00516297"/>
    <w:rsid w:val="0052113E"/>
    <w:rsid w:val="005230A1"/>
    <w:rsid w:val="005233BA"/>
    <w:rsid w:val="00525025"/>
    <w:rsid w:val="0053108E"/>
    <w:rsid w:val="0053274C"/>
    <w:rsid w:val="005336D9"/>
    <w:rsid w:val="00535048"/>
    <w:rsid w:val="005464BF"/>
    <w:rsid w:val="00546BDC"/>
    <w:rsid w:val="00547B84"/>
    <w:rsid w:val="00555130"/>
    <w:rsid w:val="0055707F"/>
    <w:rsid w:val="005607C2"/>
    <w:rsid w:val="005643DB"/>
    <w:rsid w:val="005737E4"/>
    <w:rsid w:val="00574733"/>
    <w:rsid w:val="00574EC7"/>
    <w:rsid w:val="00576B65"/>
    <w:rsid w:val="00576F66"/>
    <w:rsid w:val="005871E8"/>
    <w:rsid w:val="00595A27"/>
    <w:rsid w:val="005A06C4"/>
    <w:rsid w:val="005A1FE5"/>
    <w:rsid w:val="005B1649"/>
    <w:rsid w:val="005B36CB"/>
    <w:rsid w:val="005B4622"/>
    <w:rsid w:val="005B502C"/>
    <w:rsid w:val="005B5355"/>
    <w:rsid w:val="005C2A1A"/>
    <w:rsid w:val="005C62B6"/>
    <w:rsid w:val="005C7B5C"/>
    <w:rsid w:val="005D2943"/>
    <w:rsid w:val="005D4AE7"/>
    <w:rsid w:val="005D4BEC"/>
    <w:rsid w:val="005E0532"/>
    <w:rsid w:val="005E1F91"/>
    <w:rsid w:val="005E2503"/>
    <w:rsid w:val="005E2695"/>
    <w:rsid w:val="005E3ECC"/>
    <w:rsid w:val="005E40B3"/>
    <w:rsid w:val="005E419C"/>
    <w:rsid w:val="005E628E"/>
    <w:rsid w:val="005E730F"/>
    <w:rsid w:val="005F2233"/>
    <w:rsid w:val="00603AD8"/>
    <w:rsid w:val="006052D6"/>
    <w:rsid w:val="00610B21"/>
    <w:rsid w:val="00621819"/>
    <w:rsid w:val="00623F66"/>
    <w:rsid w:val="00625BB6"/>
    <w:rsid w:val="006276DA"/>
    <w:rsid w:val="00630C55"/>
    <w:rsid w:val="0063121F"/>
    <w:rsid w:val="006348B5"/>
    <w:rsid w:val="0065462D"/>
    <w:rsid w:val="006550B4"/>
    <w:rsid w:val="0065637E"/>
    <w:rsid w:val="006600E7"/>
    <w:rsid w:val="00664634"/>
    <w:rsid w:val="0067378B"/>
    <w:rsid w:val="00676896"/>
    <w:rsid w:val="00680210"/>
    <w:rsid w:val="006839E5"/>
    <w:rsid w:val="0068405C"/>
    <w:rsid w:val="006863B4"/>
    <w:rsid w:val="00695638"/>
    <w:rsid w:val="006961A4"/>
    <w:rsid w:val="0069765F"/>
    <w:rsid w:val="006A06B5"/>
    <w:rsid w:val="006A261F"/>
    <w:rsid w:val="006A4310"/>
    <w:rsid w:val="006B1670"/>
    <w:rsid w:val="006C0B52"/>
    <w:rsid w:val="006D3F75"/>
    <w:rsid w:val="006D69DF"/>
    <w:rsid w:val="006D72B8"/>
    <w:rsid w:val="006D7572"/>
    <w:rsid w:val="006F0EA2"/>
    <w:rsid w:val="006F724F"/>
    <w:rsid w:val="007011F4"/>
    <w:rsid w:val="00702239"/>
    <w:rsid w:val="00706634"/>
    <w:rsid w:val="00707ABF"/>
    <w:rsid w:val="00712197"/>
    <w:rsid w:val="007207C3"/>
    <w:rsid w:val="00723D0F"/>
    <w:rsid w:val="007251A4"/>
    <w:rsid w:val="0072618D"/>
    <w:rsid w:val="00746EFA"/>
    <w:rsid w:val="0075067F"/>
    <w:rsid w:val="007521C9"/>
    <w:rsid w:val="00763821"/>
    <w:rsid w:val="00763BD8"/>
    <w:rsid w:val="00771018"/>
    <w:rsid w:val="00771AE1"/>
    <w:rsid w:val="00773040"/>
    <w:rsid w:val="00773D6D"/>
    <w:rsid w:val="00773E57"/>
    <w:rsid w:val="0077434F"/>
    <w:rsid w:val="00775838"/>
    <w:rsid w:val="007759E3"/>
    <w:rsid w:val="007808C1"/>
    <w:rsid w:val="00782C13"/>
    <w:rsid w:val="007834A0"/>
    <w:rsid w:val="00784567"/>
    <w:rsid w:val="007924D8"/>
    <w:rsid w:val="00796FED"/>
    <w:rsid w:val="007A106B"/>
    <w:rsid w:val="007A3ADE"/>
    <w:rsid w:val="007A666C"/>
    <w:rsid w:val="007B0B5E"/>
    <w:rsid w:val="007B3E0D"/>
    <w:rsid w:val="007B5A92"/>
    <w:rsid w:val="007B743D"/>
    <w:rsid w:val="007B7C6E"/>
    <w:rsid w:val="007C4245"/>
    <w:rsid w:val="007C76D4"/>
    <w:rsid w:val="007D092F"/>
    <w:rsid w:val="007D0D49"/>
    <w:rsid w:val="007D3845"/>
    <w:rsid w:val="007D4246"/>
    <w:rsid w:val="007E5D44"/>
    <w:rsid w:val="007E719C"/>
    <w:rsid w:val="007F0CD1"/>
    <w:rsid w:val="007F1B63"/>
    <w:rsid w:val="007F6D6A"/>
    <w:rsid w:val="008046BF"/>
    <w:rsid w:val="00816672"/>
    <w:rsid w:val="00822802"/>
    <w:rsid w:val="00823FF5"/>
    <w:rsid w:val="008339EB"/>
    <w:rsid w:val="00837C58"/>
    <w:rsid w:val="00840735"/>
    <w:rsid w:val="00841D66"/>
    <w:rsid w:val="00850598"/>
    <w:rsid w:val="00850897"/>
    <w:rsid w:val="008525B2"/>
    <w:rsid w:val="00852CC4"/>
    <w:rsid w:val="008534DF"/>
    <w:rsid w:val="00855A77"/>
    <w:rsid w:val="00855C25"/>
    <w:rsid w:val="00857DDB"/>
    <w:rsid w:val="00870339"/>
    <w:rsid w:val="00873CB3"/>
    <w:rsid w:val="008749B6"/>
    <w:rsid w:val="008854EC"/>
    <w:rsid w:val="00886E83"/>
    <w:rsid w:val="00890E7F"/>
    <w:rsid w:val="008949ED"/>
    <w:rsid w:val="0089737F"/>
    <w:rsid w:val="008973A3"/>
    <w:rsid w:val="008A168E"/>
    <w:rsid w:val="008A44A6"/>
    <w:rsid w:val="008A5D0D"/>
    <w:rsid w:val="008B2035"/>
    <w:rsid w:val="008B25E5"/>
    <w:rsid w:val="008B4BD3"/>
    <w:rsid w:val="008B51B6"/>
    <w:rsid w:val="008C0E69"/>
    <w:rsid w:val="008C3DEE"/>
    <w:rsid w:val="008C4BD1"/>
    <w:rsid w:val="008C62A7"/>
    <w:rsid w:val="008D4A54"/>
    <w:rsid w:val="008E2CF5"/>
    <w:rsid w:val="008E3A8D"/>
    <w:rsid w:val="008E62AF"/>
    <w:rsid w:val="008E6D66"/>
    <w:rsid w:val="008F0ABD"/>
    <w:rsid w:val="008F1994"/>
    <w:rsid w:val="008F1BA2"/>
    <w:rsid w:val="00900AA9"/>
    <w:rsid w:val="00901208"/>
    <w:rsid w:val="00901637"/>
    <w:rsid w:val="00906786"/>
    <w:rsid w:val="00906C91"/>
    <w:rsid w:val="00914A49"/>
    <w:rsid w:val="00931635"/>
    <w:rsid w:val="009321A3"/>
    <w:rsid w:val="00943784"/>
    <w:rsid w:val="00952186"/>
    <w:rsid w:val="00952966"/>
    <w:rsid w:val="00962205"/>
    <w:rsid w:val="009651F7"/>
    <w:rsid w:val="0096546E"/>
    <w:rsid w:val="009725A8"/>
    <w:rsid w:val="0097711F"/>
    <w:rsid w:val="00980EC5"/>
    <w:rsid w:val="00983297"/>
    <w:rsid w:val="00993F82"/>
    <w:rsid w:val="0099533C"/>
    <w:rsid w:val="00995DEB"/>
    <w:rsid w:val="00996AED"/>
    <w:rsid w:val="00997124"/>
    <w:rsid w:val="009A4EAB"/>
    <w:rsid w:val="009B0366"/>
    <w:rsid w:val="009B5D97"/>
    <w:rsid w:val="009B6DE1"/>
    <w:rsid w:val="009C1D6D"/>
    <w:rsid w:val="009C20BB"/>
    <w:rsid w:val="009C4A7A"/>
    <w:rsid w:val="009C6DEB"/>
    <w:rsid w:val="009D0D73"/>
    <w:rsid w:val="009D2AB4"/>
    <w:rsid w:val="009D4B31"/>
    <w:rsid w:val="009E17E2"/>
    <w:rsid w:val="009E60BC"/>
    <w:rsid w:val="009F3859"/>
    <w:rsid w:val="009F49FD"/>
    <w:rsid w:val="009F71EE"/>
    <w:rsid w:val="00A0246A"/>
    <w:rsid w:val="00A10BCC"/>
    <w:rsid w:val="00A13122"/>
    <w:rsid w:val="00A137E8"/>
    <w:rsid w:val="00A15F25"/>
    <w:rsid w:val="00A160CF"/>
    <w:rsid w:val="00A17DEE"/>
    <w:rsid w:val="00A26476"/>
    <w:rsid w:val="00A33A56"/>
    <w:rsid w:val="00A33B5B"/>
    <w:rsid w:val="00A43C9F"/>
    <w:rsid w:val="00A50334"/>
    <w:rsid w:val="00A5100F"/>
    <w:rsid w:val="00A51EB9"/>
    <w:rsid w:val="00A520A3"/>
    <w:rsid w:val="00A536FD"/>
    <w:rsid w:val="00A56F00"/>
    <w:rsid w:val="00A60AEF"/>
    <w:rsid w:val="00A60D1B"/>
    <w:rsid w:val="00A625ED"/>
    <w:rsid w:val="00A62C3E"/>
    <w:rsid w:val="00A634A1"/>
    <w:rsid w:val="00A65A9C"/>
    <w:rsid w:val="00A67522"/>
    <w:rsid w:val="00A67F66"/>
    <w:rsid w:val="00A736EB"/>
    <w:rsid w:val="00A742CA"/>
    <w:rsid w:val="00A74912"/>
    <w:rsid w:val="00A813EC"/>
    <w:rsid w:val="00A839D7"/>
    <w:rsid w:val="00A966C4"/>
    <w:rsid w:val="00AA2BE4"/>
    <w:rsid w:val="00AA63AE"/>
    <w:rsid w:val="00AB0E16"/>
    <w:rsid w:val="00AB1052"/>
    <w:rsid w:val="00AC171B"/>
    <w:rsid w:val="00AC30BF"/>
    <w:rsid w:val="00AC59D8"/>
    <w:rsid w:val="00AD5B61"/>
    <w:rsid w:val="00AD600B"/>
    <w:rsid w:val="00AF04B6"/>
    <w:rsid w:val="00AF17D0"/>
    <w:rsid w:val="00AF19AD"/>
    <w:rsid w:val="00AF2C34"/>
    <w:rsid w:val="00AF2D26"/>
    <w:rsid w:val="00AF3A8D"/>
    <w:rsid w:val="00AF4BEB"/>
    <w:rsid w:val="00B0060F"/>
    <w:rsid w:val="00B27D65"/>
    <w:rsid w:val="00B318B4"/>
    <w:rsid w:val="00B3517D"/>
    <w:rsid w:val="00B3779B"/>
    <w:rsid w:val="00B40846"/>
    <w:rsid w:val="00B43605"/>
    <w:rsid w:val="00B547B5"/>
    <w:rsid w:val="00B55CB9"/>
    <w:rsid w:val="00B55DA2"/>
    <w:rsid w:val="00B61E30"/>
    <w:rsid w:val="00B65973"/>
    <w:rsid w:val="00B6626A"/>
    <w:rsid w:val="00B726C8"/>
    <w:rsid w:val="00B73872"/>
    <w:rsid w:val="00B75E33"/>
    <w:rsid w:val="00B976A1"/>
    <w:rsid w:val="00B97ED6"/>
    <w:rsid w:val="00BA0A82"/>
    <w:rsid w:val="00BA25B8"/>
    <w:rsid w:val="00BA5155"/>
    <w:rsid w:val="00BA6834"/>
    <w:rsid w:val="00BA6ADF"/>
    <w:rsid w:val="00BA6FAB"/>
    <w:rsid w:val="00BB1422"/>
    <w:rsid w:val="00BB5983"/>
    <w:rsid w:val="00BC030B"/>
    <w:rsid w:val="00BC2928"/>
    <w:rsid w:val="00BC5A24"/>
    <w:rsid w:val="00BC60F9"/>
    <w:rsid w:val="00BC6FAD"/>
    <w:rsid w:val="00BC7EB8"/>
    <w:rsid w:val="00BD1B36"/>
    <w:rsid w:val="00BD2618"/>
    <w:rsid w:val="00BD3B76"/>
    <w:rsid w:val="00BE0353"/>
    <w:rsid w:val="00BE0F3C"/>
    <w:rsid w:val="00BE1932"/>
    <w:rsid w:val="00BE6509"/>
    <w:rsid w:val="00BF0251"/>
    <w:rsid w:val="00BF1694"/>
    <w:rsid w:val="00BF1BC1"/>
    <w:rsid w:val="00BF3782"/>
    <w:rsid w:val="00BF5280"/>
    <w:rsid w:val="00BF58F4"/>
    <w:rsid w:val="00BF7D87"/>
    <w:rsid w:val="00C00EC7"/>
    <w:rsid w:val="00C02954"/>
    <w:rsid w:val="00C04A0E"/>
    <w:rsid w:val="00C17680"/>
    <w:rsid w:val="00C21B9B"/>
    <w:rsid w:val="00C22692"/>
    <w:rsid w:val="00C240BD"/>
    <w:rsid w:val="00C26147"/>
    <w:rsid w:val="00C262BE"/>
    <w:rsid w:val="00C26FA5"/>
    <w:rsid w:val="00C30A79"/>
    <w:rsid w:val="00C30C83"/>
    <w:rsid w:val="00C330DC"/>
    <w:rsid w:val="00C36F0E"/>
    <w:rsid w:val="00C37F59"/>
    <w:rsid w:val="00C408E0"/>
    <w:rsid w:val="00C43797"/>
    <w:rsid w:val="00C439F6"/>
    <w:rsid w:val="00C47F31"/>
    <w:rsid w:val="00C55AC3"/>
    <w:rsid w:val="00C560CF"/>
    <w:rsid w:val="00C605BC"/>
    <w:rsid w:val="00C65DA0"/>
    <w:rsid w:val="00C66012"/>
    <w:rsid w:val="00C67398"/>
    <w:rsid w:val="00C72F2E"/>
    <w:rsid w:val="00C77626"/>
    <w:rsid w:val="00C77E58"/>
    <w:rsid w:val="00C83EE2"/>
    <w:rsid w:val="00C84AB6"/>
    <w:rsid w:val="00C87592"/>
    <w:rsid w:val="00C97088"/>
    <w:rsid w:val="00C97734"/>
    <w:rsid w:val="00CA2745"/>
    <w:rsid w:val="00CA35B2"/>
    <w:rsid w:val="00CA3DF7"/>
    <w:rsid w:val="00CB2ACF"/>
    <w:rsid w:val="00CC7219"/>
    <w:rsid w:val="00CD6ECD"/>
    <w:rsid w:val="00CD78B6"/>
    <w:rsid w:val="00CE42B8"/>
    <w:rsid w:val="00CE70A6"/>
    <w:rsid w:val="00CF5145"/>
    <w:rsid w:val="00CF6C0F"/>
    <w:rsid w:val="00D01E84"/>
    <w:rsid w:val="00D042FA"/>
    <w:rsid w:val="00D0727B"/>
    <w:rsid w:val="00D16651"/>
    <w:rsid w:val="00D17CA2"/>
    <w:rsid w:val="00D22062"/>
    <w:rsid w:val="00D22DC1"/>
    <w:rsid w:val="00D30DE4"/>
    <w:rsid w:val="00D3460E"/>
    <w:rsid w:val="00D42F5C"/>
    <w:rsid w:val="00D45EB8"/>
    <w:rsid w:val="00D52378"/>
    <w:rsid w:val="00D528FC"/>
    <w:rsid w:val="00D52D06"/>
    <w:rsid w:val="00D53003"/>
    <w:rsid w:val="00D54E01"/>
    <w:rsid w:val="00D56309"/>
    <w:rsid w:val="00D56DCE"/>
    <w:rsid w:val="00D63A75"/>
    <w:rsid w:val="00D723B4"/>
    <w:rsid w:val="00D80869"/>
    <w:rsid w:val="00D93DF9"/>
    <w:rsid w:val="00D956EF"/>
    <w:rsid w:val="00DA2011"/>
    <w:rsid w:val="00DA49A8"/>
    <w:rsid w:val="00DB0B74"/>
    <w:rsid w:val="00DB6A3D"/>
    <w:rsid w:val="00DB6CAA"/>
    <w:rsid w:val="00DC0B02"/>
    <w:rsid w:val="00DC0BAA"/>
    <w:rsid w:val="00DC1B1F"/>
    <w:rsid w:val="00DC7427"/>
    <w:rsid w:val="00DC7773"/>
    <w:rsid w:val="00DD0897"/>
    <w:rsid w:val="00DD3475"/>
    <w:rsid w:val="00DD4B43"/>
    <w:rsid w:val="00DD7D12"/>
    <w:rsid w:val="00DE1CD9"/>
    <w:rsid w:val="00DE3614"/>
    <w:rsid w:val="00DE4D76"/>
    <w:rsid w:val="00DF02D3"/>
    <w:rsid w:val="00DF1F32"/>
    <w:rsid w:val="00DF6F26"/>
    <w:rsid w:val="00DF7081"/>
    <w:rsid w:val="00DF7E69"/>
    <w:rsid w:val="00E01802"/>
    <w:rsid w:val="00E02025"/>
    <w:rsid w:val="00E1076A"/>
    <w:rsid w:val="00E20E45"/>
    <w:rsid w:val="00E2532A"/>
    <w:rsid w:val="00E3165F"/>
    <w:rsid w:val="00E33D15"/>
    <w:rsid w:val="00E362F7"/>
    <w:rsid w:val="00E4464C"/>
    <w:rsid w:val="00E44F71"/>
    <w:rsid w:val="00E46351"/>
    <w:rsid w:val="00E46C43"/>
    <w:rsid w:val="00E471AA"/>
    <w:rsid w:val="00E51BBF"/>
    <w:rsid w:val="00E520CA"/>
    <w:rsid w:val="00E579A4"/>
    <w:rsid w:val="00E617A0"/>
    <w:rsid w:val="00E73F9E"/>
    <w:rsid w:val="00E74742"/>
    <w:rsid w:val="00E7733E"/>
    <w:rsid w:val="00E8372D"/>
    <w:rsid w:val="00E85802"/>
    <w:rsid w:val="00EA1B58"/>
    <w:rsid w:val="00EA471B"/>
    <w:rsid w:val="00EA6802"/>
    <w:rsid w:val="00EB02D7"/>
    <w:rsid w:val="00EB2599"/>
    <w:rsid w:val="00EB2A37"/>
    <w:rsid w:val="00EC2A0A"/>
    <w:rsid w:val="00ED5CA7"/>
    <w:rsid w:val="00EE318E"/>
    <w:rsid w:val="00EE4126"/>
    <w:rsid w:val="00EE5216"/>
    <w:rsid w:val="00EF05ED"/>
    <w:rsid w:val="00EF12EC"/>
    <w:rsid w:val="00EF6D18"/>
    <w:rsid w:val="00F04892"/>
    <w:rsid w:val="00F06AE5"/>
    <w:rsid w:val="00F07207"/>
    <w:rsid w:val="00F20FD5"/>
    <w:rsid w:val="00F24A9B"/>
    <w:rsid w:val="00F3567C"/>
    <w:rsid w:val="00F36F91"/>
    <w:rsid w:val="00F37493"/>
    <w:rsid w:val="00F375EA"/>
    <w:rsid w:val="00F4008B"/>
    <w:rsid w:val="00F52AFD"/>
    <w:rsid w:val="00F52DEA"/>
    <w:rsid w:val="00F54337"/>
    <w:rsid w:val="00F64F9F"/>
    <w:rsid w:val="00F6628B"/>
    <w:rsid w:val="00F74BCA"/>
    <w:rsid w:val="00F74CA2"/>
    <w:rsid w:val="00F85849"/>
    <w:rsid w:val="00F85EB8"/>
    <w:rsid w:val="00F86C49"/>
    <w:rsid w:val="00F94A7A"/>
    <w:rsid w:val="00FA2D53"/>
    <w:rsid w:val="00FA45F7"/>
    <w:rsid w:val="00FA6982"/>
    <w:rsid w:val="00FA6FDB"/>
    <w:rsid w:val="00FB2486"/>
    <w:rsid w:val="00FB3DFF"/>
    <w:rsid w:val="00FB3E68"/>
    <w:rsid w:val="00FB7811"/>
    <w:rsid w:val="00FC186C"/>
    <w:rsid w:val="00FC619F"/>
    <w:rsid w:val="00FC63BD"/>
    <w:rsid w:val="00FD317B"/>
    <w:rsid w:val="00FD6CEB"/>
    <w:rsid w:val="00FE2163"/>
    <w:rsid w:val="00FF3B4D"/>
    <w:rsid w:val="00FF451D"/>
    <w:rsid w:val="00FF7978"/>
  </w:rsids>
  <m:mathPr>
    <m:mathFont m:val="Cambria Math"/>
    <m:brkBin m:val="before"/>
    <m:brkBinSub m:val="--"/>
    <m:smallFrac m:val="0"/>
    <m:dispDef/>
    <m:lMargin m:val="0"/>
    <m:rMargin m:val="0"/>
    <m:defJc m:val="centerGroup"/>
    <m:wrapIndent m:val="1440"/>
    <m:intLim m:val="subSup"/>
    <m:naryLim m:val="undOvr"/>
  </m:mathPr>
  <w:themeFontLang w:val="de-DE"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2E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berschrift1">
    <w:name w:val="heading 1"/>
    <w:basedOn w:val="Standard"/>
    <w:next w:val="Standard"/>
    <w:rsid w:val="005D4AE7"/>
    <w:pPr>
      <w:numPr>
        <w:numId w:val="1"/>
      </w:numPr>
      <w:spacing w:before="240" w:after="120"/>
      <w:outlineLvl w:val="0"/>
    </w:pPr>
    <w:rPr>
      <w:rFonts w:ascii="Arial" w:hAnsi="Arial"/>
      <w:b/>
      <w:bCs/>
      <w:sz w:val="36"/>
      <w:szCs w:val="36"/>
    </w:rPr>
  </w:style>
  <w:style w:type="paragraph" w:styleId="berschrift2">
    <w:name w:val="heading 2"/>
    <w:basedOn w:val="Standard"/>
    <w:next w:val="Standard"/>
    <w:rsid w:val="005D4AE7"/>
    <w:pPr>
      <w:spacing w:before="320" w:after="120"/>
      <w:outlineLvl w:val="1"/>
    </w:pPr>
    <w:rPr>
      <w:rFonts w:ascii="Arial" w:hAnsi="Arial"/>
      <w:b/>
      <w:bCs/>
      <w:sz w:val="32"/>
      <w:szCs w:val="32"/>
    </w:rPr>
  </w:style>
  <w:style w:type="paragraph" w:styleId="berschrift3">
    <w:name w:val="heading 3"/>
    <w:basedOn w:val="Standard"/>
    <w:next w:val="Standard"/>
    <w:rsid w:val="005D4AE7"/>
    <w:pPr>
      <w:numPr>
        <w:ilvl w:val="2"/>
        <w:numId w:val="1"/>
      </w:numPr>
      <w:spacing w:before="140" w:after="0"/>
      <w:outlineLvl w:val="2"/>
    </w:pPr>
    <w:rPr>
      <w:rFonts w:ascii="Arial" w:hAnsi="Arial"/>
      <w:b/>
      <w:sz w:val="28"/>
      <w:szCs w:val="28"/>
    </w:rPr>
  </w:style>
  <w:style w:type="paragraph" w:styleId="berschrift4">
    <w:name w:val="heading 4"/>
    <w:basedOn w:val="Standard"/>
    <w:next w:val="Standard"/>
    <w:link w:val="berschrift4Zchn"/>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berschrift6">
    <w:name w:val="heading 6"/>
    <w:basedOn w:val="Standard"/>
    <w:next w:val="Standard"/>
    <w:rsid w:val="005D4AE7"/>
    <w:pPr>
      <w:numPr>
        <w:ilvl w:val="5"/>
        <w:numId w:val="1"/>
      </w:numPr>
      <w:spacing w:before="60" w:after="60"/>
      <w:outlineLvl w:val="5"/>
    </w:pPr>
    <w:rPr>
      <w:rFonts w:ascii="Arial" w:hAnsi="Arial"/>
      <w:b/>
      <w:bCs/>
      <w:i/>
      <w:iCs/>
    </w:rPr>
  </w:style>
  <w:style w:type="paragraph" w:styleId="berschrift7">
    <w:name w:val="heading 7"/>
    <w:basedOn w:val="Standard"/>
    <w:next w:val="Standard"/>
    <w:rsid w:val="005D4AE7"/>
    <w:pPr>
      <w:numPr>
        <w:ilvl w:val="6"/>
        <w:numId w:val="1"/>
      </w:numPr>
      <w:spacing w:before="60" w:after="60"/>
      <w:outlineLvl w:val="6"/>
    </w:pPr>
    <w:rPr>
      <w:rFonts w:ascii="Arial" w:hAnsi="Arial"/>
      <w:b/>
      <w:bCs/>
      <w:sz w:val="22"/>
      <w:szCs w:val="22"/>
    </w:rPr>
  </w:style>
  <w:style w:type="paragraph" w:styleId="berschrift8">
    <w:name w:val="heading 8"/>
    <w:basedOn w:val="Standard"/>
    <w:next w:val="Standard"/>
    <w:rsid w:val="005D4AE7"/>
    <w:pPr>
      <w:numPr>
        <w:ilvl w:val="7"/>
        <w:numId w:val="1"/>
      </w:numPr>
      <w:spacing w:before="60" w:after="60"/>
      <w:outlineLvl w:val="7"/>
    </w:pPr>
    <w:rPr>
      <w:rFonts w:ascii="Arial" w:hAnsi="Arial"/>
      <w:b/>
      <w:bCs/>
      <w:i/>
      <w:iCs/>
      <w:sz w:val="22"/>
      <w:szCs w:val="22"/>
    </w:rPr>
  </w:style>
  <w:style w:type="paragraph" w:styleId="berschrift9">
    <w:name w:val="heading 9"/>
    <w:basedOn w:val="Standard"/>
    <w:next w:val="Standard"/>
    <w:rsid w:val="005D4AE7"/>
    <w:pPr>
      <w:spacing w:before="60" w:after="60"/>
      <w:outlineLvl w:val="8"/>
    </w:pPr>
    <w:rPr>
      <w:rFonts w:ascii="Arial" w:hAnsi="Arial"/>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rPr>
      <w:position w:val="20"/>
      <w:sz w:val="13"/>
    </w:rPr>
  </w:style>
  <w:style w:type="character" w:styleId="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Standard"/>
    <w:qFormat/>
    <w:rsid w:val="003951B6"/>
    <w:pPr>
      <w:keepNext w:val="0"/>
      <w:numPr>
        <w:numId w:val="10"/>
      </w:numPr>
      <w:spacing w:after="140" w:line="288" w:lineRule="auto"/>
    </w:pPr>
  </w:style>
  <w:style w:type="paragraph" w:styleId="Zitat">
    <w:name w:val="Quote"/>
    <w:aliases w:val="ls_Quote"/>
    <w:basedOn w:val="Standard"/>
    <w:qFormat/>
    <w:pPr>
      <w:spacing w:after="283"/>
      <w:ind w:left="567" w:right="567"/>
    </w:pPr>
  </w:style>
  <w:style w:type="paragraph" w:styleId="Titel">
    <w:name w:val="Title"/>
    <w:aliases w:val="ls_Title"/>
    <w:basedOn w:val="Standard"/>
    <w:next w:val="Standard"/>
    <w:qFormat/>
    <w:rsid w:val="005D4AE7"/>
    <w:pPr>
      <w:spacing w:before="240" w:after="120"/>
      <w:jc w:val="center"/>
    </w:pPr>
    <w:rPr>
      <w:rFonts w:ascii="Arial" w:hAnsi="Arial"/>
      <w:b/>
      <w:bCs/>
      <w:sz w:val="56"/>
      <w:szCs w:val="56"/>
    </w:rPr>
  </w:style>
  <w:style w:type="paragraph" w:styleId="Fuzeile">
    <w:name w:val="footer"/>
    <w:basedOn w:val="Standard"/>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Standard"/>
    <w:qFormat/>
    <w:rsid w:val="002463E6"/>
    <w:pPr>
      <w:keepNext w:val="0"/>
      <w:spacing w:line="276" w:lineRule="auto"/>
    </w:pPr>
    <w:rPr>
      <w:b/>
    </w:rPr>
  </w:style>
  <w:style w:type="paragraph" w:styleId="Beschriftung">
    <w:name w:val="caption"/>
    <w:basedOn w:val="Standard"/>
    <w:qFormat/>
    <w:pPr>
      <w:suppressLineNumbers/>
      <w:spacing w:before="120" w:after="120"/>
    </w:pPr>
    <w:rPr>
      <w:i/>
      <w:iCs/>
      <w:sz w:val="20"/>
      <w:szCs w:val="20"/>
    </w:rPr>
  </w:style>
  <w:style w:type="paragraph" w:styleId="Funotentext">
    <w:name w:val="footnote text"/>
    <w:basedOn w:val="Standard"/>
    <w:pPr>
      <w:suppressLineNumbers/>
      <w:ind w:left="339" w:hanging="339"/>
    </w:pPr>
    <w:rPr>
      <w:sz w:val="20"/>
      <w:szCs w:val="20"/>
    </w:rPr>
  </w:style>
  <w:style w:type="paragraph" w:customStyle="1" w:styleId="lsAbstract">
    <w:name w:val="ls_Abstract"/>
    <w:basedOn w:val="Standard"/>
    <w:qFormat/>
    <w:pPr>
      <w:ind w:left="720" w:right="720"/>
      <w:jc w:val="both"/>
    </w:pPr>
    <w:rPr>
      <w:i/>
    </w:rPr>
  </w:style>
  <w:style w:type="paragraph" w:customStyle="1" w:styleId="lsConversationTranscript">
    <w:name w:val="ls_ConversationTranscript"/>
    <w:basedOn w:val="Standard"/>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berschrift4Zchn">
    <w:name w:val="Überschrift 4 Zchn"/>
    <w:basedOn w:val="Absatz-Standardschriftart"/>
    <w:link w:val="berschrift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berschrift1"/>
    <w:next w:val="Standard"/>
    <w:autoRedefine/>
    <w:qFormat/>
    <w:rsid w:val="00D0727B"/>
    <w:pPr>
      <w:keepNext w:val="0"/>
      <w:numPr>
        <w:numId w:val="22"/>
      </w:numPr>
      <w:ind w:left="360"/>
    </w:pPr>
  </w:style>
  <w:style w:type="paragraph" w:customStyle="1" w:styleId="lsSection2">
    <w:name w:val="ls_Section2"/>
    <w:basedOn w:val="berschrift2"/>
    <w:next w:val="Standard"/>
    <w:autoRedefine/>
    <w:qFormat/>
    <w:rsid w:val="00D0727B"/>
    <w:pPr>
      <w:numPr>
        <w:ilvl w:val="1"/>
        <w:numId w:val="22"/>
      </w:numPr>
      <w:ind w:left="360"/>
    </w:pPr>
  </w:style>
  <w:style w:type="paragraph" w:customStyle="1" w:styleId="lsSection3">
    <w:name w:val="ls_Section3"/>
    <w:basedOn w:val="berschrift3"/>
    <w:next w:val="Standard"/>
    <w:autoRedefine/>
    <w:qFormat/>
    <w:rsid w:val="00D0727B"/>
    <w:pPr>
      <w:numPr>
        <w:numId w:val="22"/>
      </w:numPr>
    </w:pPr>
  </w:style>
  <w:style w:type="paragraph" w:customStyle="1" w:styleId="lsSection4">
    <w:name w:val="ls_Section4"/>
    <w:basedOn w:val="lsSection3"/>
    <w:next w:val="Standard"/>
    <w:autoRedefine/>
    <w:qFormat/>
    <w:rsid w:val="00D0727B"/>
    <w:pPr>
      <w:numPr>
        <w:ilvl w:val="3"/>
        <w:numId w:val="0"/>
      </w:numPr>
      <w:ind w:left="360"/>
    </w:pPr>
    <w:rPr>
      <w:sz w:val="24"/>
    </w:rPr>
  </w:style>
  <w:style w:type="paragraph" w:customStyle="1" w:styleId="Literaturverzeichnis1">
    <w:name w:val="Literaturverzeichnis1"/>
    <w:basedOn w:val="Standard"/>
    <w:rsid w:val="008854EC"/>
    <w:pPr>
      <w:keepNext w:val="0"/>
      <w:spacing w:after="0" w:line="240" w:lineRule="atLeast"/>
      <w:ind w:left="720" w:hanging="720"/>
    </w:pPr>
    <w:rPr>
      <w:noProof/>
    </w:rPr>
  </w:style>
  <w:style w:type="paragraph" w:styleId="Kopfzeile">
    <w:name w:val="header"/>
    <w:basedOn w:val="Standard"/>
    <w:link w:val="KopfzeileZchn"/>
    <w:uiPriority w:val="99"/>
    <w:unhideWhenUsed/>
    <w:rsid w:val="007D4246"/>
    <w:pPr>
      <w:tabs>
        <w:tab w:val="center" w:pos="4536"/>
        <w:tab w:val="right" w:pos="9072"/>
      </w:tabs>
      <w:spacing w:after="0" w:line="240" w:lineRule="auto"/>
    </w:pPr>
    <w:rPr>
      <w:rFonts w:cs="Mangal"/>
      <w:szCs w:val="21"/>
    </w:rPr>
  </w:style>
  <w:style w:type="character" w:customStyle="1" w:styleId="KopfzeileZchn">
    <w:name w:val="Kopfzeile Zchn"/>
    <w:basedOn w:val="Absatz-Standardschriftart"/>
    <w:link w:val="Kopfzeile"/>
    <w:uiPriority w:val="99"/>
    <w:rsid w:val="007D4246"/>
    <w:rPr>
      <w:rFonts w:ascii="Times New Roman" w:eastAsia="Droid Sans Fallback" w:hAnsi="Times New Roman" w:cs="Mangal"/>
      <w:sz w:val="24"/>
      <w:szCs w:val="21"/>
      <w:lang w:val="en-US" w:eastAsia="hi-IN" w:bidi="hi-IN"/>
    </w:rPr>
  </w:style>
  <w:style w:type="character" w:styleId="Kommentarzeichen">
    <w:name w:val="annotation reference"/>
    <w:basedOn w:val="Absatz-Standardschriftart"/>
    <w:uiPriority w:val="99"/>
    <w:semiHidden/>
    <w:unhideWhenUsed/>
    <w:rsid w:val="003B32C2"/>
    <w:rPr>
      <w:sz w:val="18"/>
      <w:szCs w:val="18"/>
    </w:rPr>
  </w:style>
  <w:style w:type="paragraph" w:styleId="Kommentartext">
    <w:name w:val="annotation text"/>
    <w:basedOn w:val="Standard"/>
    <w:link w:val="KommentartextZchn"/>
    <w:uiPriority w:val="99"/>
    <w:unhideWhenUsed/>
    <w:rsid w:val="003B32C2"/>
    <w:pPr>
      <w:spacing w:line="240" w:lineRule="auto"/>
    </w:pPr>
    <w:rPr>
      <w:rFonts w:cs="Mangal"/>
      <w:szCs w:val="21"/>
    </w:rPr>
  </w:style>
  <w:style w:type="character" w:customStyle="1" w:styleId="KommentartextZchn">
    <w:name w:val="Kommentartext Zchn"/>
    <w:basedOn w:val="Absatz-Standardschriftart"/>
    <w:link w:val="Kommentartext"/>
    <w:uiPriority w:val="99"/>
    <w:rsid w:val="003B32C2"/>
    <w:rPr>
      <w:rFonts w:ascii="Times New Roman" w:eastAsia="Droid Sans Fallback" w:hAnsi="Times New Roman" w:cs="Mangal"/>
      <w:sz w:val="24"/>
      <w:szCs w:val="21"/>
      <w:lang w:val="en-US" w:eastAsia="hi-IN" w:bidi="hi-IN"/>
    </w:rPr>
  </w:style>
  <w:style w:type="paragraph" w:styleId="Kommentarthema">
    <w:name w:val="annotation subject"/>
    <w:basedOn w:val="Kommentartext"/>
    <w:next w:val="Kommentartext"/>
    <w:link w:val="KommentarthemaZchn"/>
    <w:uiPriority w:val="99"/>
    <w:semiHidden/>
    <w:unhideWhenUsed/>
    <w:rsid w:val="003B32C2"/>
    <w:rPr>
      <w:b/>
      <w:bCs/>
      <w:sz w:val="20"/>
      <w:szCs w:val="18"/>
    </w:rPr>
  </w:style>
  <w:style w:type="character" w:customStyle="1" w:styleId="KommentarthemaZchn">
    <w:name w:val="Kommentarthema Zchn"/>
    <w:basedOn w:val="KommentartextZchn"/>
    <w:link w:val="Kommentarthema"/>
    <w:uiPriority w:val="99"/>
    <w:semiHidden/>
    <w:rsid w:val="003B32C2"/>
    <w:rPr>
      <w:rFonts w:ascii="Times New Roman" w:eastAsia="Droid Sans Fallback" w:hAnsi="Times New Roman" w:cs="Mangal"/>
      <w:b/>
      <w:bCs/>
      <w:sz w:val="20"/>
      <w:szCs w:val="18"/>
      <w:lang w:val="en-US" w:eastAsia="hi-IN" w:bidi="hi-IN"/>
    </w:rPr>
  </w:style>
  <w:style w:type="paragraph" w:styleId="Sprechblasentext">
    <w:name w:val="Balloon Text"/>
    <w:basedOn w:val="Standard"/>
    <w:link w:val="SprechblasentextZchn"/>
    <w:uiPriority w:val="99"/>
    <w:semiHidden/>
    <w:unhideWhenUsed/>
    <w:rsid w:val="003B32C2"/>
    <w:pPr>
      <w:spacing w:after="0" w:line="240" w:lineRule="auto"/>
    </w:pPr>
    <w:rPr>
      <w:rFonts w:cs="Mangal"/>
      <w:sz w:val="18"/>
      <w:szCs w:val="16"/>
    </w:rPr>
  </w:style>
  <w:style w:type="character" w:customStyle="1" w:styleId="SprechblasentextZchn">
    <w:name w:val="Sprechblasentext Zchn"/>
    <w:basedOn w:val="Absatz-Standardschriftart"/>
    <w:link w:val="Sprechblasentext"/>
    <w:uiPriority w:val="99"/>
    <w:semiHidden/>
    <w:rsid w:val="003B32C2"/>
    <w:rPr>
      <w:rFonts w:ascii="Times New Roman" w:eastAsia="Droid Sans Fallback" w:hAnsi="Times New Roman" w:cs="Mangal"/>
      <w:sz w:val="18"/>
      <w:szCs w:val="16"/>
      <w:lang w:val="en-US" w:eastAsia="hi-IN" w:bidi="hi-IN"/>
    </w:rPr>
  </w:style>
  <w:style w:type="paragraph" w:styleId="Listenabsatz">
    <w:name w:val="List Paragraph"/>
    <w:basedOn w:val="Standard"/>
    <w:uiPriority w:val="34"/>
    <w:rsid w:val="00C36F0E"/>
    <w:pPr>
      <w:ind w:left="720"/>
      <w:contextualSpacing/>
    </w:pPr>
    <w:rPr>
      <w:rFonts w:cs="Mangal"/>
      <w:szCs w:val="21"/>
    </w:rPr>
  </w:style>
  <w:style w:type="character" w:styleId="BesuchterLink">
    <w:name w:val="FollowedHyperlink"/>
    <w:basedOn w:val="Absatz-Standardschriftart"/>
    <w:uiPriority w:val="99"/>
    <w:semiHidden/>
    <w:unhideWhenUsed/>
    <w:rsid w:val="005464BF"/>
    <w:rPr>
      <w:color w:val="954F72" w:themeColor="followedHyperlink"/>
      <w:u w:val="single"/>
    </w:rPr>
  </w:style>
  <w:style w:type="character" w:styleId="Endnotenzeichen">
    <w:name w:val="endnote reference"/>
    <w:basedOn w:val="Absatz-Standardschriftart"/>
    <w:uiPriority w:val="99"/>
    <w:semiHidden/>
    <w:unhideWhenUsed/>
    <w:rsid w:val="00B40846"/>
    <w:rPr>
      <w:vertAlign w:val="superscript"/>
    </w:rPr>
  </w:style>
  <w:style w:type="character" w:customStyle="1" w:styleId="ls2">
    <w:name w:val="ls2"/>
    <w:basedOn w:val="Absatz-Standardschriftart"/>
    <w:rsid w:val="00427505"/>
  </w:style>
  <w:style w:type="character" w:customStyle="1" w:styleId="ff3">
    <w:name w:val="ff3"/>
    <w:basedOn w:val="Absatz-Standardschriftart"/>
    <w:rsid w:val="00427505"/>
  </w:style>
  <w:style w:type="character" w:customStyle="1" w:styleId="ff2">
    <w:name w:val="ff2"/>
    <w:basedOn w:val="Absatz-Standardschriftart"/>
    <w:rsid w:val="00427505"/>
  </w:style>
  <w:style w:type="character" w:customStyle="1" w:styleId="ls3">
    <w:name w:val="ls3"/>
    <w:basedOn w:val="Absatz-Standardschriftart"/>
    <w:rsid w:val="00427505"/>
  </w:style>
  <w:style w:type="character" w:customStyle="1" w:styleId="ff8">
    <w:name w:val="ff8"/>
    <w:basedOn w:val="Absatz-Standardschriftart"/>
    <w:rsid w:val="00B43605"/>
  </w:style>
  <w:style w:type="character" w:customStyle="1" w:styleId="lse">
    <w:name w:val="lse"/>
    <w:basedOn w:val="Absatz-Standardschriftart"/>
    <w:rsid w:val="00B43605"/>
  </w:style>
  <w:style w:type="character" w:customStyle="1" w:styleId="ff9">
    <w:name w:val="ff9"/>
    <w:basedOn w:val="Absatz-Standardschriftart"/>
    <w:rsid w:val="00B43605"/>
  </w:style>
  <w:style w:type="paragraph" w:customStyle="1" w:styleId="p1">
    <w:name w:val="p1"/>
    <w:basedOn w:val="Standard"/>
    <w:rsid w:val="00AF4BEB"/>
    <w:pPr>
      <w:keepNext w:val="0"/>
      <w:widowControl/>
      <w:suppressAutoHyphens w:val="0"/>
      <w:spacing w:after="0" w:line="240" w:lineRule="auto"/>
      <w:ind w:left="540" w:hanging="540"/>
    </w:pPr>
    <w:rPr>
      <w:rFonts w:ascii="Helvetica" w:eastAsiaTheme="minorEastAsia" w:hAnsi="Helvetica" w:cs="Times New Roman"/>
      <w:sz w:val="18"/>
      <w:szCs w:val="18"/>
      <w:lang w:val="de-DE" w:eastAsia="de-DE" w:bidi="ar-SA"/>
    </w:rPr>
  </w:style>
  <w:style w:type="paragraph" w:styleId="berarbeitung">
    <w:name w:val="Revision"/>
    <w:hidden/>
    <w:uiPriority w:val="99"/>
    <w:semiHidden/>
    <w:rsid w:val="00CA3DF7"/>
    <w:pPr>
      <w:spacing w:after="0" w:line="240" w:lineRule="auto"/>
    </w:pPr>
    <w:rPr>
      <w:rFonts w:ascii="Times New Roman" w:eastAsia="Droid Sans Fallback" w:hAnsi="Times New Roman" w:cs="Mangal"/>
      <w:sz w:val="24"/>
      <w:szCs w:val="21"/>
      <w:lang w:val="en-US" w:eastAsia="hi-IN" w:bidi="hi-IN"/>
    </w:rPr>
  </w:style>
  <w:style w:type="paragraph" w:styleId="Untertitel">
    <w:name w:val="Subtitle"/>
    <w:basedOn w:val="Standard"/>
    <w:next w:val="Standard"/>
    <w:link w:val="UntertitelZchn"/>
    <w:uiPriority w:val="11"/>
    <w:qFormat/>
    <w:rsid w:val="00221A9C"/>
    <w:pPr>
      <w:numPr>
        <w:ilvl w:val="1"/>
      </w:numPr>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221A9C"/>
    <w:rPr>
      <w:rFonts w:cs="Mangal"/>
      <w:color w:val="5A5A5A" w:themeColor="text1" w:themeTint="A5"/>
      <w:spacing w:val="15"/>
      <w:szCs w:val="20"/>
      <w:lang w:val="en-US" w:eastAsia="hi-IN" w:bidi="hi-IN"/>
    </w:rPr>
  </w:style>
  <w:style w:type="character" w:styleId="Hervorhebung">
    <w:name w:val="Emphasis"/>
    <w:basedOn w:val="Absatz-Standardschriftart"/>
    <w:uiPriority w:val="20"/>
    <w:qFormat/>
    <w:rsid w:val="001825F3"/>
    <w:rPr>
      <w:i/>
      <w:iCs/>
    </w:rPr>
  </w:style>
  <w:style w:type="character" w:customStyle="1" w:styleId="NichtaufgelsteErwhnung1">
    <w:name w:val="Nicht aufgelöste Erwähnung1"/>
    <w:basedOn w:val="Absatz-Standardschriftart"/>
    <w:uiPriority w:val="99"/>
    <w:rsid w:val="002D25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07594">
      <w:bodyDiv w:val="1"/>
      <w:marLeft w:val="0"/>
      <w:marRight w:val="0"/>
      <w:marTop w:val="0"/>
      <w:marBottom w:val="0"/>
      <w:divBdr>
        <w:top w:val="none" w:sz="0" w:space="0" w:color="auto"/>
        <w:left w:val="none" w:sz="0" w:space="0" w:color="auto"/>
        <w:bottom w:val="none" w:sz="0" w:space="0" w:color="auto"/>
        <w:right w:val="none" w:sz="0" w:space="0" w:color="auto"/>
      </w:divBdr>
    </w:div>
    <w:div w:id="191963381">
      <w:bodyDiv w:val="1"/>
      <w:marLeft w:val="0"/>
      <w:marRight w:val="0"/>
      <w:marTop w:val="0"/>
      <w:marBottom w:val="0"/>
      <w:divBdr>
        <w:top w:val="none" w:sz="0" w:space="0" w:color="auto"/>
        <w:left w:val="none" w:sz="0" w:space="0" w:color="auto"/>
        <w:bottom w:val="none" w:sz="0" w:space="0" w:color="auto"/>
        <w:right w:val="none" w:sz="0" w:space="0" w:color="auto"/>
      </w:divBdr>
    </w:div>
    <w:div w:id="276449991">
      <w:bodyDiv w:val="1"/>
      <w:marLeft w:val="0"/>
      <w:marRight w:val="0"/>
      <w:marTop w:val="0"/>
      <w:marBottom w:val="0"/>
      <w:divBdr>
        <w:top w:val="none" w:sz="0" w:space="0" w:color="auto"/>
        <w:left w:val="none" w:sz="0" w:space="0" w:color="auto"/>
        <w:bottom w:val="none" w:sz="0" w:space="0" w:color="auto"/>
        <w:right w:val="none" w:sz="0" w:space="0" w:color="auto"/>
      </w:divBdr>
    </w:div>
    <w:div w:id="281310529">
      <w:bodyDiv w:val="1"/>
      <w:marLeft w:val="0"/>
      <w:marRight w:val="0"/>
      <w:marTop w:val="0"/>
      <w:marBottom w:val="0"/>
      <w:divBdr>
        <w:top w:val="none" w:sz="0" w:space="0" w:color="auto"/>
        <w:left w:val="none" w:sz="0" w:space="0" w:color="auto"/>
        <w:bottom w:val="none" w:sz="0" w:space="0" w:color="auto"/>
        <w:right w:val="none" w:sz="0" w:space="0" w:color="auto"/>
      </w:divBdr>
    </w:div>
    <w:div w:id="286621467">
      <w:bodyDiv w:val="1"/>
      <w:marLeft w:val="0"/>
      <w:marRight w:val="0"/>
      <w:marTop w:val="0"/>
      <w:marBottom w:val="0"/>
      <w:divBdr>
        <w:top w:val="none" w:sz="0" w:space="0" w:color="auto"/>
        <w:left w:val="none" w:sz="0" w:space="0" w:color="auto"/>
        <w:bottom w:val="none" w:sz="0" w:space="0" w:color="auto"/>
        <w:right w:val="none" w:sz="0" w:space="0" w:color="auto"/>
      </w:divBdr>
    </w:div>
    <w:div w:id="300892466">
      <w:bodyDiv w:val="1"/>
      <w:marLeft w:val="0"/>
      <w:marRight w:val="0"/>
      <w:marTop w:val="0"/>
      <w:marBottom w:val="0"/>
      <w:divBdr>
        <w:top w:val="none" w:sz="0" w:space="0" w:color="auto"/>
        <w:left w:val="none" w:sz="0" w:space="0" w:color="auto"/>
        <w:bottom w:val="none" w:sz="0" w:space="0" w:color="auto"/>
        <w:right w:val="none" w:sz="0" w:space="0" w:color="auto"/>
      </w:divBdr>
    </w:div>
    <w:div w:id="336007953">
      <w:bodyDiv w:val="1"/>
      <w:marLeft w:val="0"/>
      <w:marRight w:val="0"/>
      <w:marTop w:val="0"/>
      <w:marBottom w:val="0"/>
      <w:divBdr>
        <w:top w:val="none" w:sz="0" w:space="0" w:color="auto"/>
        <w:left w:val="none" w:sz="0" w:space="0" w:color="auto"/>
        <w:bottom w:val="none" w:sz="0" w:space="0" w:color="auto"/>
        <w:right w:val="none" w:sz="0" w:space="0" w:color="auto"/>
      </w:divBdr>
    </w:div>
    <w:div w:id="382295018">
      <w:bodyDiv w:val="1"/>
      <w:marLeft w:val="0"/>
      <w:marRight w:val="0"/>
      <w:marTop w:val="0"/>
      <w:marBottom w:val="0"/>
      <w:divBdr>
        <w:top w:val="none" w:sz="0" w:space="0" w:color="auto"/>
        <w:left w:val="none" w:sz="0" w:space="0" w:color="auto"/>
        <w:bottom w:val="none" w:sz="0" w:space="0" w:color="auto"/>
        <w:right w:val="none" w:sz="0" w:space="0" w:color="auto"/>
      </w:divBdr>
    </w:div>
    <w:div w:id="446390978">
      <w:bodyDiv w:val="1"/>
      <w:marLeft w:val="0"/>
      <w:marRight w:val="0"/>
      <w:marTop w:val="0"/>
      <w:marBottom w:val="0"/>
      <w:divBdr>
        <w:top w:val="none" w:sz="0" w:space="0" w:color="auto"/>
        <w:left w:val="none" w:sz="0" w:space="0" w:color="auto"/>
        <w:bottom w:val="none" w:sz="0" w:space="0" w:color="auto"/>
        <w:right w:val="none" w:sz="0" w:space="0" w:color="auto"/>
      </w:divBdr>
    </w:div>
    <w:div w:id="538932227">
      <w:bodyDiv w:val="1"/>
      <w:marLeft w:val="0"/>
      <w:marRight w:val="0"/>
      <w:marTop w:val="0"/>
      <w:marBottom w:val="0"/>
      <w:divBdr>
        <w:top w:val="none" w:sz="0" w:space="0" w:color="auto"/>
        <w:left w:val="none" w:sz="0" w:space="0" w:color="auto"/>
        <w:bottom w:val="none" w:sz="0" w:space="0" w:color="auto"/>
        <w:right w:val="none" w:sz="0" w:space="0" w:color="auto"/>
      </w:divBdr>
      <w:divsChild>
        <w:div w:id="1025592978">
          <w:marLeft w:val="0"/>
          <w:marRight w:val="0"/>
          <w:marTop w:val="0"/>
          <w:marBottom w:val="0"/>
          <w:divBdr>
            <w:top w:val="none" w:sz="0" w:space="0" w:color="auto"/>
            <w:left w:val="none" w:sz="0" w:space="0" w:color="auto"/>
            <w:bottom w:val="none" w:sz="0" w:space="0" w:color="auto"/>
            <w:right w:val="none" w:sz="0" w:space="0" w:color="auto"/>
          </w:divBdr>
        </w:div>
        <w:div w:id="1384793769">
          <w:marLeft w:val="0"/>
          <w:marRight w:val="0"/>
          <w:marTop w:val="0"/>
          <w:marBottom w:val="0"/>
          <w:divBdr>
            <w:top w:val="none" w:sz="0" w:space="0" w:color="auto"/>
            <w:left w:val="none" w:sz="0" w:space="0" w:color="auto"/>
            <w:bottom w:val="none" w:sz="0" w:space="0" w:color="auto"/>
            <w:right w:val="none" w:sz="0" w:space="0" w:color="auto"/>
          </w:divBdr>
        </w:div>
        <w:div w:id="1829206075">
          <w:marLeft w:val="0"/>
          <w:marRight w:val="0"/>
          <w:marTop w:val="0"/>
          <w:marBottom w:val="0"/>
          <w:divBdr>
            <w:top w:val="none" w:sz="0" w:space="0" w:color="auto"/>
            <w:left w:val="none" w:sz="0" w:space="0" w:color="auto"/>
            <w:bottom w:val="none" w:sz="0" w:space="0" w:color="auto"/>
            <w:right w:val="none" w:sz="0" w:space="0" w:color="auto"/>
          </w:divBdr>
        </w:div>
        <w:div w:id="584265032">
          <w:marLeft w:val="0"/>
          <w:marRight w:val="0"/>
          <w:marTop w:val="0"/>
          <w:marBottom w:val="0"/>
          <w:divBdr>
            <w:top w:val="none" w:sz="0" w:space="0" w:color="auto"/>
            <w:left w:val="none" w:sz="0" w:space="0" w:color="auto"/>
            <w:bottom w:val="none" w:sz="0" w:space="0" w:color="auto"/>
            <w:right w:val="none" w:sz="0" w:space="0" w:color="auto"/>
          </w:divBdr>
        </w:div>
        <w:div w:id="905646789">
          <w:marLeft w:val="0"/>
          <w:marRight w:val="0"/>
          <w:marTop w:val="0"/>
          <w:marBottom w:val="0"/>
          <w:divBdr>
            <w:top w:val="none" w:sz="0" w:space="0" w:color="auto"/>
            <w:left w:val="none" w:sz="0" w:space="0" w:color="auto"/>
            <w:bottom w:val="none" w:sz="0" w:space="0" w:color="auto"/>
            <w:right w:val="none" w:sz="0" w:space="0" w:color="auto"/>
          </w:divBdr>
        </w:div>
        <w:div w:id="415830542">
          <w:marLeft w:val="0"/>
          <w:marRight w:val="0"/>
          <w:marTop w:val="0"/>
          <w:marBottom w:val="0"/>
          <w:divBdr>
            <w:top w:val="none" w:sz="0" w:space="0" w:color="auto"/>
            <w:left w:val="none" w:sz="0" w:space="0" w:color="auto"/>
            <w:bottom w:val="none" w:sz="0" w:space="0" w:color="auto"/>
            <w:right w:val="none" w:sz="0" w:space="0" w:color="auto"/>
          </w:divBdr>
        </w:div>
      </w:divsChild>
    </w:div>
    <w:div w:id="543712108">
      <w:bodyDiv w:val="1"/>
      <w:marLeft w:val="0"/>
      <w:marRight w:val="0"/>
      <w:marTop w:val="0"/>
      <w:marBottom w:val="0"/>
      <w:divBdr>
        <w:top w:val="none" w:sz="0" w:space="0" w:color="auto"/>
        <w:left w:val="none" w:sz="0" w:space="0" w:color="auto"/>
        <w:bottom w:val="none" w:sz="0" w:space="0" w:color="auto"/>
        <w:right w:val="none" w:sz="0" w:space="0" w:color="auto"/>
      </w:divBdr>
    </w:div>
    <w:div w:id="550771245">
      <w:bodyDiv w:val="1"/>
      <w:marLeft w:val="0"/>
      <w:marRight w:val="0"/>
      <w:marTop w:val="0"/>
      <w:marBottom w:val="0"/>
      <w:divBdr>
        <w:top w:val="none" w:sz="0" w:space="0" w:color="auto"/>
        <w:left w:val="none" w:sz="0" w:space="0" w:color="auto"/>
        <w:bottom w:val="none" w:sz="0" w:space="0" w:color="auto"/>
        <w:right w:val="none" w:sz="0" w:space="0" w:color="auto"/>
      </w:divBdr>
    </w:div>
    <w:div w:id="577902768">
      <w:bodyDiv w:val="1"/>
      <w:marLeft w:val="0"/>
      <w:marRight w:val="0"/>
      <w:marTop w:val="0"/>
      <w:marBottom w:val="0"/>
      <w:divBdr>
        <w:top w:val="none" w:sz="0" w:space="0" w:color="auto"/>
        <w:left w:val="none" w:sz="0" w:space="0" w:color="auto"/>
        <w:bottom w:val="none" w:sz="0" w:space="0" w:color="auto"/>
        <w:right w:val="none" w:sz="0" w:space="0" w:color="auto"/>
      </w:divBdr>
      <w:divsChild>
        <w:div w:id="225335659">
          <w:marLeft w:val="0"/>
          <w:marRight w:val="0"/>
          <w:marTop w:val="0"/>
          <w:marBottom w:val="0"/>
          <w:divBdr>
            <w:top w:val="none" w:sz="0" w:space="0" w:color="auto"/>
            <w:left w:val="none" w:sz="0" w:space="0" w:color="auto"/>
            <w:bottom w:val="none" w:sz="0" w:space="0" w:color="auto"/>
            <w:right w:val="none" w:sz="0" w:space="0" w:color="auto"/>
          </w:divBdr>
        </w:div>
        <w:div w:id="69429028">
          <w:marLeft w:val="0"/>
          <w:marRight w:val="0"/>
          <w:marTop w:val="0"/>
          <w:marBottom w:val="0"/>
          <w:divBdr>
            <w:top w:val="none" w:sz="0" w:space="0" w:color="auto"/>
            <w:left w:val="none" w:sz="0" w:space="0" w:color="auto"/>
            <w:bottom w:val="none" w:sz="0" w:space="0" w:color="auto"/>
            <w:right w:val="none" w:sz="0" w:space="0" w:color="auto"/>
          </w:divBdr>
        </w:div>
        <w:div w:id="2127843993">
          <w:marLeft w:val="0"/>
          <w:marRight w:val="0"/>
          <w:marTop w:val="0"/>
          <w:marBottom w:val="0"/>
          <w:divBdr>
            <w:top w:val="none" w:sz="0" w:space="0" w:color="auto"/>
            <w:left w:val="none" w:sz="0" w:space="0" w:color="auto"/>
            <w:bottom w:val="none" w:sz="0" w:space="0" w:color="auto"/>
            <w:right w:val="none" w:sz="0" w:space="0" w:color="auto"/>
          </w:divBdr>
        </w:div>
        <w:div w:id="1733774451">
          <w:marLeft w:val="0"/>
          <w:marRight w:val="0"/>
          <w:marTop w:val="0"/>
          <w:marBottom w:val="0"/>
          <w:divBdr>
            <w:top w:val="none" w:sz="0" w:space="0" w:color="auto"/>
            <w:left w:val="none" w:sz="0" w:space="0" w:color="auto"/>
            <w:bottom w:val="none" w:sz="0" w:space="0" w:color="auto"/>
            <w:right w:val="none" w:sz="0" w:space="0" w:color="auto"/>
          </w:divBdr>
        </w:div>
        <w:div w:id="2007896993">
          <w:marLeft w:val="0"/>
          <w:marRight w:val="0"/>
          <w:marTop w:val="0"/>
          <w:marBottom w:val="0"/>
          <w:divBdr>
            <w:top w:val="none" w:sz="0" w:space="0" w:color="auto"/>
            <w:left w:val="none" w:sz="0" w:space="0" w:color="auto"/>
            <w:bottom w:val="none" w:sz="0" w:space="0" w:color="auto"/>
            <w:right w:val="none" w:sz="0" w:space="0" w:color="auto"/>
          </w:divBdr>
        </w:div>
        <w:div w:id="270937342">
          <w:marLeft w:val="0"/>
          <w:marRight w:val="0"/>
          <w:marTop w:val="0"/>
          <w:marBottom w:val="0"/>
          <w:divBdr>
            <w:top w:val="none" w:sz="0" w:space="0" w:color="auto"/>
            <w:left w:val="none" w:sz="0" w:space="0" w:color="auto"/>
            <w:bottom w:val="none" w:sz="0" w:space="0" w:color="auto"/>
            <w:right w:val="none" w:sz="0" w:space="0" w:color="auto"/>
          </w:divBdr>
        </w:div>
      </w:divsChild>
    </w:div>
    <w:div w:id="629670252">
      <w:bodyDiv w:val="1"/>
      <w:marLeft w:val="0"/>
      <w:marRight w:val="0"/>
      <w:marTop w:val="0"/>
      <w:marBottom w:val="0"/>
      <w:divBdr>
        <w:top w:val="none" w:sz="0" w:space="0" w:color="auto"/>
        <w:left w:val="none" w:sz="0" w:space="0" w:color="auto"/>
        <w:bottom w:val="none" w:sz="0" w:space="0" w:color="auto"/>
        <w:right w:val="none" w:sz="0" w:space="0" w:color="auto"/>
      </w:divBdr>
    </w:div>
    <w:div w:id="676005493">
      <w:bodyDiv w:val="1"/>
      <w:marLeft w:val="0"/>
      <w:marRight w:val="0"/>
      <w:marTop w:val="0"/>
      <w:marBottom w:val="0"/>
      <w:divBdr>
        <w:top w:val="none" w:sz="0" w:space="0" w:color="auto"/>
        <w:left w:val="none" w:sz="0" w:space="0" w:color="auto"/>
        <w:bottom w:val="none" w:sz="0" w:space="0" w:color="auto"/>
        <w:right w:val="none" w:sz="0" w:space="0" w:color="auto"/>
      </w:divBdr>
    </w:div>
    <w:div w:id="680545280">
      <w:bodyDiv w:val="1"/>
      <w:marLeft w:val="0"/>
      <w:marRight w:val="0"/>
      <w:marTop w:val="0"/>
      <w:marBottom w:val="0"/>
      <w:divBdr>
        <w:top w:val="none" w:sz="0" w:space="0" w:color="auto"/>
        <w:left w:val="none" w:sz="0" w:space="0" w:color="auto"/>
        <w:bottom w:val="none" w:sz="0" w:space="0" w:color="auto"/>
        <w:right w:val="none" w:sz="0" w:space="0" w:color="auto"/>
      </w:divBdr>
    </w:div>
    <w:div w:id="775052717">
      <w:bodyDiv w:val="1"/>
      <w:marLeft w:val="0"/>
      <w:marRight w:val="0"/>
      <w:marTop w:val="0"/>
      <w:marBottom w:val="0"/>
      <w:divBdr>
        <w:top w:val="none" w:sz="0" w:space="0" w:color="auto"/>
        <w:left w:val="none" w:sz="0" w:space="0" w:color="auto"/>
        <w:bottom w:val="none" w:sz="0" w:space="0" w:color="auto"/>
        <w:right w:val="none" w:sz="0" w:space="0" w:color="auto"/>
      </w:divBdr>
      <w:divsChild>
        <w:div w:id="1896157173">
          <w:marLeft w:val="480"/>
          <w:marRight w:val="0"/>
          <w:marTop w:val="0"/>
          <w:marBottom w:val="0"/>
          <w:divBdr>
            <w:top w:val="none" w:sz="0" w:space="0" w:color="auto"/>
            <w:left w:val="none" w:sz="0" w:space="0" w:color="auto"/>
            <w:bottom w:val="none" w:sz="0" w:space="0" w:color="auto"/>
            <w:right w:val="none" w:sz="0" w:space="0" w:color="auto"/>
          </w:divBdr>
          <w:divsChild>
            <w:div w:id="18832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2642">
      <w:bodyDiv w:val="1"/>
      <w:marLeft w:val="0"/>
      <w:marRight w:val="0"/>
      <w:marTop w:val="0"/>
      <w:marBottom w:val="0"/>
      <w:divBdr>
        <w:top w:val="none" w:sz="0" w:space="0" w:color="auto"/>
        <w:left w:val="none" w:sz="0" w:space="0" w:color="auto"/>
        <w:bottom w:val="none" w:sz="0" w:space="0" w:color="auto"/>
        <w:right w:val="none" w:sz="0" w:space="0" w:color="auto"/>
      </w:divBdr>
    </w:div>
    <w:div w:id="828209111">
      <w:bodyDiv w:val="1"/>
      <w:marLeft w:val="0"/>
      <w:marRight w:val="0"/>
      <w:marTop w:val="0"/>
      <w:marBottom w:val="0"/>
      <w:divBdr>
        <w:top w:val="none" w:sz="0" w:space="0" w:color="auto"/>
        <w:left w:val="none" w:sz="0" w:space="0" w:color="auto"/>
        <w:bottom w:val="none" w:sz="0" w:space="0" w:color="auto"/>
        <w:right w:val="none" w:sz="0" w:space="0" w:color="auto"/>
      </w:divBdr>
      <w:divsChild>
        <w:div w:id="1111170425">
          <w:marLeft w:val="0"/>
          <w:marRight w:val="0"/>
          <w:marTop w:val="0"/>
          <w:marBottom w:val="0"/>
          <w:divBdr>
            <w:top w:val="none" w:sz="0" w:space="0" w:color="auto"/>
            <w:left w:val="none" w:sz="0" w:space="0" w:color="auto"/>
            <w:bottom w:val="none" w:sz="0" w:space="0" w:color="auto"/>
            <w:right w:val="none" w:sz="0" w:space="0" w:color="auto"/>
          </w:divBdr>
          <w:divsChild>
            <w:div w:id="8699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161">
      <w:bodyDiv w:val="1"/>
      <w:marLeft w:val="0"/>
      <w:marRight w:val="0"/>
      <w:marTop w:val="0"/>
      <w:marBottom w:val="0"/>
      <w:divBdr>
        <w:top w:val="none" w:sz="0" w:space="0" w:color="auto"/>
        <w:left w:val="none" w:sz="0" w:space="0" w:color="auto"/>
        <w:bottom w:val="none" w:sz="0" w:space="0" w:color="auto"/>
        <w:right w:val="none" w:sz="0" w:space="0" w:color="auto"/>
      </w:divBdr>
    </w:div>
    <w:div w:id="956911947">
      <w:bodyDiv w:val="1"/>
      <w:marLeft w:val="0"/>
      <w:marRight w:val="0"/>
      <w:marTop w:val="0"/>
      <w:marBottom w:val="0"/>
      <w:divBdr>
        <w:top w:val="none" w:sz="0" w:space="0" w:color="auto"/>
        <w:left w:val="none" w:sz="0" w:space="0" w:color="auto"/>
        <w:bottom w:val="none" w:sz="0" w:space="0" w:color="auto"/>
        <w:right w:val="none" w:sz="0" w:space="0" w:color="auto"/>
      </w:divBdr>
    </w:div>
    <w:div w:id="1046489679">
      <w:bodyDiv w:val="1"/>
      <w:marLeft w:val="0"/>
      <w:marRight w:val="0"/>
      <w:marTop w:val="0"/>
      <w:marBottom w:val="0"/>
      <w:divBdr>
        <w:top w:val="none" w:sz="0" w:space="0" w:color="auto"/>
        <w:left w:val="none" w:sz="0" w:space="0" w:color="auto"/>
        <w:bottom w:val="none" w:sz="0" w:space="0" w:color="auto"/>
        <w:right w:val="none" w:sz="0" w:space="0" w:color="auto"/>
      </w:divBdr>
    </w:div>
    <w:div w:id="1160388658">
      <w:bodyDiv w:val="1"/>
      <w:marLeft w:val="0"/>
      <w:marRight w:val="0"/>
      <w:marTop w:val="0"/>
      <w:marBottom w:val="0"/>
      <w:divBdr>
        <w:top w:val="none" w:sz="0" w:space="0" w:color="auto"/>
        <w:left w:val="none" w:sz="0" w:space="0" w:color="auto"/>
        <w:bottom w:val="none" w:sz="0" w:space="0" w:color="auto"/>
        <w:right w:val="none" w:sz="0" w:space="0" w:color="auto"/>
      </w:divBdr>
    </w:div>
    <w:div w:id="1225483758">
      <w:bodyDiv w:val="1"/>
      <w:marLeft w:val="0"/>
      <w:marRight w:val="0"/>
      <w:marTop w:val="0"/>
      <w:marBottom w:val="0"/>
      <w:divBdr>
        <w:top w:val="none" w:sz="0" w:space="0" w:color="auto"/>
        <w:left w:val="none" w:sz="0" w:space="0" w:color="auto"/>
        <w:bottom w:val="none" w:sz="0" w:space="0" w:color="auto"/>
        <w:right w:val="none" w:sz="0" w:space="0" w:color="auto"/>
      </w:divBdr>
    </w:div>
    <w:div w:id="1343044336">
      <w:bodyDiv w:val="1"/>
      <w:marLeft w:val="0"/>
      <w:marRight w:val="0"/>
      <w:marTop w:val="0"/>
      <w:marBottom w:val="0"/>
      <w:divBdr>
        <w:top w:val="none" w:sz="0" w:space="0" w:color="auto"/>
        <w:left w:val="none" w:sz="0" w:space="0" w:color="auto"/>
        <w:bottom w:val="none" w:sz="0" w:space="0" w:color="auto"/>
        <w:right w:val="none" w:sz="0" w:space="0" w:color="auto"/>
      </w:divBdr>
      <w:divsChild>
        <w:div w:id="565802394">
          <w:marLeft w:val="0"/>
          <w:marRight w:val="0"/>
          <w:marTop w:val="0"/>
          <w:marBottom w:val="0"/>
          <w:divBdr>
            <w:top w:val="none" w:sz="0" w:space="0" w:color="auto"/>
            <w:left w:val="none" w:sz="0" w:space="0" w:color="auto"/>
            <w:bottom w:val="none" w:sz="0" w:space="0" w:color="auto"/>
            <w:right w:val="none" w:sz="0" w:space="0" w:color="auto"/>
          </w:divBdr>
          <w:divsChild>
            <w:div w:id="7625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6408">
      <w:bodyDiv w:val="1"/>
      <w:marLeft w:val="0"/>
      <w:marRight w:val="0"/>
      <w:marTop w:val="0"/>
      <w:marBottom w:val="0"/>
      <w:divBdr>
        <w:top w:val="none" w:sz="0" w:space="0" w:color="auto"/>
        <w:left w:val="none" w:sz="0" w:space="0" w:color="auto"/>
        <w:bottom w:val="none" w:sz="0" w:space="0" w:color="auto"/>
        <w:right w:val="none" w:sz="0" w:space="0" w:color="auto"/>
      </w:divBdr>
    </w:div>
    <w:div w:id="1462528538">
      <w:bodyDiv w:val="1"/>
      <w:marLeft w:val="0"/>
      <w:marRight w:val="0"/>
      <w:marTop w:val="0"/>
      <w:marBottom w:val="0"/>
      <w:divBdr>
        <w:top w:val="none" w:sz="0" w:space="0" w:color="auto"/>
        <w:left w:val="none" w:sz="0" w:space="0" w:color="auto"/>
        <w:bottom w:val="none" w:sz="0" w:space="0" w:color="auto"/>
        <w:right w:val="none" w:sz="0" w:space="0" w:color="auto"/>
      </w:divBdr>
    </w:div>
    <w:div w:id="1511144292">
      <w:bodyDiv w:val="1"/>
      <w:marLeft w:val="0"/>
      <w:marRight w:val="0"/>
      <w:marTop w:val="0"/>
      <w:marBottom w:val="0"/>
      <w:divBdr>
        <w:top w:val="none" w:sz="0" w:space="0" w:color="auto"/>
        <w:left w:val="none" w:sz="0" w:space="0" w:color="auto"/>
        <w:bottom w:val="none" w:sz="0" w:space="0" w:color="auto"/>
        <w:right w:val="none" w:sz="0" w:space="0" w:color="auto"/>
      </w:divBdr>
    </w:div>
    <w:div w:id="1549339498">
      <w:bodyDiv w:val="1"/>
      <w:marLeft w:val="0"/>
      <w:marRight w:val="0"/>
      <w:marTop w:val="0"/>
      <w:marBottom w:val="0"/>
      <w:divBdr>
        <w:top w:val="none" w:sz="0" w:space="0" w:color="auto"/>
        <w:left w:val="none" w:sz="0" w:space="0" w:color="auto"/>
        <w:bottom w:val="none" w:sz="0" w:space="0" w:color="auto"/>
        <w:right w:val="none" w:sz="0" w:space="0" w:color="auto"/>
      </w:divBdr>
    </w:div>
    <w:div w:id="1558861723">
      <w:bodyDiv w:val="1"/>
      <w:marLeft w:val="0"/>
      <w:marRight w:val="0"/>
      <w:marTop w:val="0"/>
      <w:marBottom w:val="0"/>
      <w:divBdr>
        <w:top w:val="none" w:sz="0" w:space="0" w:color="auto"/>
        <w:left w:val="none" w:sz="0" w:space="0" w:color="auto"/>
        <w:bottom w:val="none" w:sz="0" w:space="0" w:color="auto"/>
        <w:right w:val="none" w:sz="0" w:space="0" w:color="auto"/>
      </w:divBdr>
    </w:div>
    <w:div w:id="1570731962">
      <w:bodyDiv w:val="1"/>
      <w:marLeft w:val="0"/>
      <w:marRight w:val="0"/>
      <w:marTop w:val="0"/>
      <w:marBottom w:val="0"/>
      <w:divBdr>
        <w:top w:val="none" w:sz="0" w:space="0" w:color="auto"/>
        <w:left w:val="none" w:sz="0" w:space="0" w:color="auto"/>
        <w:bottom w:val="none" w:sz="0" w:space="0" w:color="auto"/>
        <w:right w:val="none" w:sz="0" w:space="0" w:color="auto"/>
      </w:divBdr>
    </w:div>
    <w:div w:id="1571422357">
      <w:bodyDiv w:val="1"/>
      <w:marLeft w:val="0"/>
      <w:marRight w:val="0"/>
      <w:marTop w:val="0"/>
      <w:marBottom w:val="0"/>
      <w:divBdr>
        <w:top w:val="none" w:sz="0" w:space="0" w:color="auto"/>
        <w:left w:val="none" w:sz="0" w:space="0" w:color="auto"/>
        <w:bottom w:val="none" w:sz="0" w:space="0" w:color="auto"/>
        <w:right w:val="none" w:sz="0" w:space="0" w:color="auto"/>
      </w:divBdr>
      <w:divsChild>
        <w:div w:id="370305084">
          <w:marLeft w:val="0"/>
          <w:marRight w:val="0"/>
          <w:marTop w:val="0"/>
          <w:marBottom w:val="0"/>
          <w:divBdr>
            <w:top w:val="none" w:sz="0" w:space="0" w:color="auto"/>
            <w:left w:val="none" w:sz="0" w:space="0" w:color="auto"/>
            <w:bottom w:val="none" w:sz="0" w:space="0" w:color="auto"/>
            <w:right w:val="none" w:sz="0" w:space="0" w:color="auto"/>
          </w:divBdr>
        </w:div>
        <w:div w:id="2130271733">
          <w:marLeft w:val="0"/>
          <w:marRight w:val="0"/>
          <w:marTop w:val="0"/>
          <w:marBottom w:val="0"/>
          <w:divBdr>
            <w:top w:val="none" w:sz="0" w:space="0" w:color="auto"/>
            <w:left w:val="none" w:sz="0" w:space="0" w:color="auto"/>
            <w:bottom w:val="none" w:sz="0" w:space="0" w:color="auto"/>
            <w:right w:val="none" w:sz="0" w:space="0" w:color="auto"/>
          </w:divBdr>
        </w:div>
        <w:div w:id="767389403">
          <w:marLeft w:val="0"/>
          <w:marRight w:val="0"/>
          <w:marTop w:val="0"/>
          <w:marBottom w:val="0"/>
          <w:divBdr>
            <w:top w:val="none" w:sz="0" w:space="0" w:color="auto"/>
            <w:left w:val="none" w:sz="0" w:space="0" w:color="auto"/>
            <w:bottom w:val="none" w:sz="0" w:space="0" w:color="auto"/>
            <w:right w:val="none" w:sz="0" w:space="0" w:color="auto"/>
          </w:divBdr>
        </w:div>
      </w:divsChild>
    </w:div>
    <w:div w:id="1592279379">
      <w:bodyDiv w:val="1"/>
      <w:marLeft w:val="0"/>
      <w:marRight w:val="0"/>
      <w:marTop w:val="0"/>
      <w:marBottom w:val="0"/>
      <w:divBdr>
        <w:top w:val="none" w:sz="0" w:space="0" w:color="auto"/>
        <w:left w:val="none" w:sz="0" w:space="0" w:color="auto"/>
        <w:bottom w:val="none" w:sz="0" w:space="0" w:color="auto"/>
        <w:right w:val="none" w:sz="0" w:space="0" w:color="auto"/>
      </w:divBdr>
    </w:div>
    <w:div w:id="1593395585">
      <w:bodyDiv w:val="1"/>
      <w:marLeft w:val="0"/>
      <w:marRight w:val="0"/>
      <w:marTop w:val="0"/>
      <w:marBottom w:val="0"/>
      <w:divBdr>
        <w:top w:val="none" w:sz="0" w:space="0" w:color="auto"/>
        <w:left w:val="none" w:sz="0" w:space="0" w:color="auto"/>
        <w:bottom w:val="none" w:sz="0" w:space="0" w:color="auto"/>
        <w:right w:val="none" w:sz="0" w:space="0" w:color="auto"/>
      </w:divBdr>
    </w:div>
    <w:div w:id="1668245927">
      <w:bodyDiv w:val="1"/>
      <w:marLeft w:val="0"/>
      <w:marRight w:val="0"/>
      <w:marTop w:val="0"/>
      <w:marBottom w:val="0"/>
      <w:divBdr>
        <w:top w:val="none" w:sz="0" w:space="0" w:color="auto"/>
        <w:left w:val="none" w:sz="0" w:space="0" w:color="auto"/>
        <w:bottom w:val="none" w:sz="0" w:space="0" w:color="auto"/>
        <w:right w:val="none" w:sz="0" w:space="0" w:color="auto"/>
      </w:divBdr>
    </w:div>
    <w:div w:id="1677729085">
      <w:bodyDiv w:val="1"/>
      <w:marLeft w:val="0"/>
      <w:marRight w:val="0"/>
      <w:marTop w:val="0"/>
      <w:marBottom w:val="0"/>
      <w:divBdr>
        <w:top w:val="none" w:sz="0" w:space="0" w:color="auto"/>
        <w:left w:val="none" w:sz="0" w:space="0" w:color="auto"/>
        <w:bottom w:val="none" w:sz="0" w:space="0" w:color="auto"/>
        <w:right w:val="none" w:sz="0" w:space="0" w:color="auto"/>
      </w:divBdr>
    </w:div>
    <w:div w:id="1699699614">
      <w:bodyDiv w:val="1"/>
      <w:marLeft w:val="0"/>
      <w:marRight w:val="0"/>
      <w:marTop w:val="0"/>
      <w:marBottom w:val="0"/>
      <w:divBdr>
        <w:top w:val="none" w:sz="0" w:space="0" w:color="auto"/>
        <w:left w:val="none" w:sz="0" w:space="0" w:color="auto"/>
        <w:bottom w:val="none" w:sz="0" w:space="0" w:color="auto"/>
        <w:right w:val="none" w:sz="0" w:space="0" w:color="auto"/>
      </w:divBdr>
    </w:div>
    <w:div w:id="1712994242">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 w:id="1967272887">
      <w:bodyDiv w:val="1"/>
      <w:marLeft w:val="0"/>
      <w:marRight w:val="0"/>
      <w:marTop w:val="0"/>
      <w:marBottom w:val="0"/>
      <w:divBdr>
        <w:top w:val="none" w:sz="0" w:space="0" w:color="auto"/>
        <w:left w:val="none" w:sz="0" w:space="0" w:color="auto"/>
        <w:bottom w:val="none" w:sz="0" w:space="0" w:color="auto"/>
        <w:right w:val="none" w:sz="0" w:space="0" w:color="auto"/>
      </w:divBdr>
    </w:div>
    <w:div w:id="1990744534">
      <w:bodyDiv w:val="1"/>
      <w:marLeft w:val="0"/>
      <w:marRight w:val="0"/>
      <w:marTop w:val="0"/>
      <w:marBottom w:val="0"/>
      <w:divBdr>
        <w:top w:val="none" w:sz="0" w:space="0" w:color="auto"/>
        <w:left w:val="none" w:sz="0" w:space="0" w:color="auto"/>
        <w:bottom w:val="none" w:sz="0" w:space="0" w:color="auto"/>
        <w:right w:val="none" w:sz="0" w:space="0" w:color="auto"/>
      </w:divBdr>
    </w:div>
    <w:div w:id="2057200055">
      <w:bodyDiv w:val="1"/>
      <w:marLeft w:val="0"/>
      <w:marRight w:val="0"/>
      <w:marTop w:val="0"/>
      <w:marBottom w:val="0"/>
      <w:divBdr>
        <w:top w:val="none" w:sz="0" w:space="0" w:color="auto"/>
        <w:left w:val="none" w:sz="0" w:space="0" w:color="auto"/>
        <w:bottom w:val="none" w:sz="0" w:space="0" w:color="auto"/>
        <w:right w:val="none" w:sz="0" w:space="0" w:color="auto"/>
      </w:divBdr>
    </w:div>
    <w:div w:id="2076198352">
      <w:bodyDiv w:val="1"/>
      <w:marLeft w:val="0"/>
      <w:marRight w:val="0"/>
      <w:marTop w:val="0"/>
      <w:marBottom w:val="0"/>
      <w:divBdr>
        <w:top w:val="none" w:sz="0" w:space="0" w:color="auto"/>
        <w:left w:val="none" w:sz="0" w:space="0" w:color="auto"/>
        <w:bottom w:val="none" w:sz="0" w:space="0" w:color="auto"/>
        <w:right w:val="none" w:sz="0" w:space="0" w:color="auto"/>
      </w:divBdr>
    </w:div>
    <w:div w:id="2085254466">
      <w:bodyDiv w:val="1"/>
      <w:marLeft w:val="0"/>
      <w:marRight w:val="0"/>
      <w:marTop w:val="0"/>
      <w:marBottom w:val="0"/>
      <w:divBdr>
        <w:top w:val="none" w:sz="0" w:space="0" w:color="auto"/>
        <w:left w:val="none" w:sz="0" w:space="0" w:color="auto"/>
        <w:bottom w:val="none" w:sz="0" w:space="0" w:color="auto"/>
        <w:right w:val="none" w:sz="0" w:space="0" w:color="auto"/>
      </w:divBdr>
      <w:divsChild>
        <w:div w:id="2008628949">
          <w:marLeft w:val="0"/>
          <w:marRight w:val="0"/>
          <w:marTop w:val="0"/>
          <w:marBottom w:val="0"/>
          <w:divBdr>
            <w:top w:val="none" w:sz="0" w:space="0" w:color="auto"/>
            <w:left w:val="none" w:sz="0" w:space="0" w:color="auto"/>
            <w:bottom w:val="none" w:sz="0" w:space="0" w:color="auto"/>
            <w:right w:val="none" w:sz="0" w:space="0" w:color="auto"/>
          </w:divBdr>
          <w:divsChild>
            <w:div w:id="21117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4992">
      <w:bodyDiv w:val="1"/>
      <w:marLeft w:val="0"/>
      <w:marRight w:val="0"/>
      <w:marTop w:val="0"/>
      <w:marBottom w:val="0"/>
      <w:divBdr>
        <w:top w:val="none" w:sz="0" w:space="0" w:color="auto"/>
        <w:left w:val="none" w:sz="0" w:space="0" w:color="auto"/>
        <w:bottom w:val="none" w:sz="0" w:space="0" w:color="auto"/>
        <w:right w:val="none" w:sz="0" w:space="0" w:color="auto"/>
      </w:divBdr>
    </w:div>
    <w:div w:id="2095003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280305163_Remote_Interpreting" TargetMode="External"/><Relationship Id="rId12" Type="http://schemas.openxmlformats.org/officeDocument/2006/relationships/hyperlink" Target="http://www.europarl.europa.eu/interp/remote_interpreting/ep_report1.pdf" TargetMode="External"/><Relationship Id="rId13" Type="http://schemas.openxmlformats.org/officeDocument/2006/relationships/hyperlink" Target="http://searchunifiedcommunications.techtarget.com/definitions/page/7" TargetMode="External"/><Relationship Id="rId14" Type="http://schemas.openxmlformats.org/officeDocument/2006/relationships/hyperlink" Target="http://unesdoc.unesco.org/images/0007/000732/073286eo.pdf%20(12" TargetMode="Externa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p.videoconference-interpreting.net/?page_id=13" TargetMode="External"/><Relationship Id="rId9" Type="http://schemas.openxmlformats.org/officeDocument/2006/relationships/hyperlink" Target="http://wp.videoconference-interpreting.net/?page_id=13" TargetMode="External"/><Relationship Id="rId10" Type="http://schemas.openxmlformats.org/officeDocument/2006/relationships/hyperlink" Target="http://wp.videoconference-interpreting.net/?page_id=15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c.europa.eu/dgs/scic/docs/working_with_int/inf_tech_group/2010-12/fraunhofer_study_2010_final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F9345C79-11B5-7F4E-BCED-5767ADA19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12492</Words>
  <Characters>65213</Characters>
  <Application>Microsoft Macintosh Word</Application>
  <DocSecurity>0</DocSecurity>
  <Lines>893</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Notebook</dc:creator>
  <cp:lastModifiedBy>Klaus Ziegler</cp:lastModifiedBy>
  <cp:revision>4</cp:revision>
  <cp:lastPrinted>2017-11-01T19:12:00Z</cp:lastPrinted>
  <dcterms:created xsi:type="dcterms:W3CDTF">2018-06-24T16:49:00Z</dcterms:created>
  <dcterms:modified xsi:type="dcterms:W3CDTF">2018-06-25T06:21:00Z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id="UMZ2w5r0"/&gt;&lt;style id="http://www.zotero.org/styles/unified-style-linguistics"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value="0"/&gt;&lt;/prefs&gt;&lt;/data&gt;</vt:lpwstr>
  </property>
</Properties>
</file>