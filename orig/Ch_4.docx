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8D074" w14:textId="592283CE" w:rsidR="00872501" w:rsidRDefault="00850AFF" w:rsidP="00460B09">
      <w:pPr>
        <w:pStyle w:val="Title"/>
        <w:jc w:val="center"/>
        <w:rPr>
          <w:rFonts w:ascii="Arial" w:hAnsi="Arial" w:cs="Arial"/>
          <w:sz w:val="40"/>
          <w:szCs w:val="40"/>
        </w:rPr>
      </w:pPr>
      <w:r w:rsidRPr="00460B09">
        <w:rPr>
          <w:rFonts w:ascii="Arial" w:hAnsi="Arial" w:cs="Arial"/>
          <w:sz w:val="40"/>
          <w:szCs w:val="40"/>
        </w:rPr>
        <w:t>Technologies and role-space: how videoconference interpreting affects the court interpreter’s perception of her role</w:t>
      </w:r>
    </w:p>
    <w:p w14:paraId="1C27572C" w14:textId="0F626F88" w:rsidR="005E0594" w:rsidRPr="005E0594" w:rsidRDefault="005E0594" w:rsidP="005E0594">
      <w:pPr>
        <w:jc w:val="center"/>
        <w:rPr>
          <w:sz w:val="32"/>
        </w:rPr>
      </w:pPr>
      <w:r w:rsidRPr="005E0594">
        <w:rPr>
          <w:sz w:val="32"/>
        </w:rPr>
        <w:t>Jerome Devaux</w:t>
      </w:r>
    </w:p>
    <w:p w14:paraId="1AF6CCAA" w14:textId="77777777" w:rsidR="004A4BCF" w:rsidRDefault="004A4BCF"/>
    <w:p w14:paraId="0FE1C4B7" w14:textId="2A4B264C" w:rsidR="00F36A2D" w:rsidRPr="005E0594" w:rsidDel="00FF4B6A" w:rsidRDefault="00727B1A" w:rsidP="005E0594">
      <w:pPr>
        <w:ind w:left="567"/>
        <w:rPr>
          <w:del w:id="0" w:author="Author"/>
          <w:i/>
        </w:rPr>
      </w:pPr>
      <w:r w:rsidRPr="005E0594">
        <w:rPr>
          <w:i/>
        </w:rPr>
        <w:t>Back in 2000</w:t>
      </w:r>
      <w:r w:rsidR="00716528" w:rsidRPr="005E0594">
        <w:rPr>
          <w:i/>
        </w:rPr>
        <w:t>,</w:t>
      </w:r>
      <w:r w:rsidR="00A5762C" w:rsidRPr="005E0594">
        <w:rPr>
          <w:i/>
        </w:rPr>
        <w:t xml:space="preserve"> videoconference (VC) systems </w:t>
      </w:r>
      <w:r w:rsidRPr="005E0594">
        <w:rPr>
          <w:i/>
        </w:rPr>
        <w:t>were introduced</w:t>
      </w:r>
      <w:r w:rsidR="00A5762C" w:rsidRPr="005E0594">
        <w:rPr>
          <w:i/>
        </w:rPr>
        <w:t xml:space="preserve"> in crimi</w:t>
      </w:r>
      <w:r w:rsidRPr="005E0594">
        <w:rPr>
          <w:i/>
        </w:rPr>
        <w:t>nal courts in England and Wales so that</w:t>
      </w:r>
      <w:r w:rsidR="00A5762C" w:rsidRPr="005E0594">
        <w:rPr>
          <w:i/>
        </w:rPr>
        <w:t xml:space="preserve"> defendants </w:t>
      </w:r>
      <w:r w:rsidRPr="005E0594">
        <w:rPr>
          <w:i/>
        </w:rPr>
        <w:t>could</w:t>
      </w:r>
      <w:r w:rsidR="002F49F8" w:rsidRPr="005E0594">
        <w:rPr>
          <w:i/>
        </w:rPr>
        <w:t xml:space="preserve"> attend</w:t>
      </w:r>
      <w:r w:rsidR="00A5762C" w:rsidRPr="005E0594">
        <w:rPr>
          <w:i/>
        </w:rPr>
        <w:t xml:space="preserve"> their pre-trial court hearings from prison.</w:t>
      </w:r>
      <w:r w:rsidR="00B500E6" w:rsidRPr="005E0594">
        <w:rPr>
          <w:i/>
        </w:rPr>
        <w:t xml:space="preserve"> </w:t>
      </w:r>
      <w:r w:rsidR="002F49F8" w:rsidRPr="005E0594">
        <w:rPr>
          <w:i/>
        </w:rPr>
        <w:t>Since</w:t>
      </w:r>
      <w:r w:rsidRPr="005E0594">
        <w:rPr>
          <w:i/>
        </w:rPr>
        <w:t xml:space="preserve"> then</w:t>
      </w:r>
      <w:r w:rsidR="002F49F8" w:rsidRPr="005E0594">
        <w:rPr>
          <w:i/>
        </w:rPr>
        <w:t>, t</w:t>
      </w:r>
      <w:r w:rsidR="0099760A" w:rsidRPr="005E0594">
        <w:rPr>
          <w:i/>
        </w:rPr>
        <w:t>he</w:t>
      </w:r>
      <w:r w:rsidRPr="005E0594">
        <w:rPr>
          <w:i/>
        </w:rPr>
        <w:t xml:space="preserve"> number of cases heard via VC technologies </w:t>
      </w:r>
      <w:r w:rsidR="002F49F8" w:rsidRPr="005E0594">
        <w:rPr>
          <w:i/>
        </w:rPr>
        <w:t>has been</w:t>
      </w:r>
      <w:r w:rsidR="00B500E6" w:rsidRPr="005E0594">
        <w:rPr>
          <w:i/>
        </w:rPr>
        <w:t xml:space="preserve"> on the increase</w:t>
      </w:r>
      <w:ins w:id="1" w:author="Author">
        <w:r w:rsidR="00FF4B6A">
          <w:rPr>
            <w:i/>
          </w:rPr>
          <w:t xml:space="preserve">. </w:t>
        </w:r>
      </w:ins>
      <w:del w:id="2" w:author="Author">
        <w:r w:rsidR="00B500E6" w:rsidRPr="005E0594" w:rsidDel="00FF4B6A">
          <w:rPr>
            <w:i/>
          </w:rPr>
          <w:delText>, and</w:delText>
        </w:r>
        <w:r w:rsidRPr="005E0594" w:rsidDel="00FF4B6A">
          <w:rPr>
            <w:i/>
          </w:rPr>
          <w:delText>,</w:delText>
        </w:r>
        <w:r w:rsidR="00B500E6" w:rsidRPr="005E0594" w:rsidDel="00FF4B6A">
          <w:rPr>
            <w:i/>
          </w:rPr>
          <w:delText xml:space="preserve"> in its 2015-2016 annual report, </w:delText>
        </w:r>
        <w:r w:rsidR="006650B7" w:rsidRPr="005E0594" w:rsidDel="00FF4B6A">
          <w:rPr>
            <w:i/>
          </w:rPr>
          <w:fldChar w:fldCharType="begin"/>
        </w:r>
        <w:r w:rsidR="006650B7" w:rsidRPr="005E0594" w:rsidDel="00FF4B6A">
          <w:rPr>
            <w:i/>
          </w:rPr>
          <w:delInstrText xml:space="preserve"> ADDIN EN.CITE &lt;EndNote&gt;&lt;Cite AuthorYear="1"&gt;&lt;Author&gt;Her Majesty&amp;apos;s Courts &amp;amp; Tribunals Service&lt;/Author&gt;&lt;Year&gt;2016&lt;/Year&gt;&lt;RecNum&gt;312&lt;/RecNum&gt;&lt;DisplayText&gt;Her Majesty&amp;apos;s Courts &amp;amp; Tribunals Service (2016)&lt;/DisplayText&gt;&lt;record&gt;&lt;rec-number&gt;312&lt;/rec-number&gt;&lt;foreign-keys&gt;&lt;key app="EN" db-id="apr5x9eeorxwd5e9swd59drcs2extvz99p2v" timestamp="1485088353"&gt;312&lt;/key&gt;&lt;/foreign-keys&gt;&lt;ref-type name="Report"&gt;27&lt;/ref-type&gt;&lt;contributors&gt;&lt;authors&gt;&lt;author&gt;Her Majesty&amp;apos;s Courts &amp;amp; Tribunals Service,&lt;/author&gt;&lt;/authors&gt;&lt;/contributors&gt;&lt;titles&gt;&lt;title&gt;Annual report and accounts 2015-16&lt;/title&gt;&lt;/titles&gt;&lt;dates&gt;&lt;year&gt;2016&lt;/year&gt;&lt;/dates&gt;&lt;urls&gt;&lt;related-urls&gt;&lt;url&gt;https://www.gov.uk/government/uploads/system/uploads/attachment_data/file/536080/hm-courts-and-tribunals-service-annual-report-and-accounts-2015-16.pdf&lt;/url&gt;&lt;/related-urls&gt;&lt;/urls&gt;&lt;access-date&gt;22 January, 2017&lt;/access-date&gt;&lt;/record&gt;&lt;/Cite&gt;&lt;/EndNote&gt;</w:delInstrText>
        </w:r>
        <w:r w:rsidR="006650B7" w:rsidRPr="005E0594" w:rsidDel="00FF4B6A">
          <w:rPr>
            <w:i/>
          </w:rPr>
          <w:fldChar w:fldCharType="separate"/>
        </w:r>
        <w:r w:rsidR="006650B7" w:rsidRPr="005E0594" w:rsidDel="00FF4B6A">
          <w:rPr>
            <w:i/>
            <w:noProof/>
          </w:rPr>
          <w:delText>Her Majesty's Courts &amp; Tribunals Service (2016)</w:delText>
        </w:r>
        <w:r w:rsidR="006650B7" w:rsidRPr="005E0594" w:rsidDel="00FF4B6A">
          <w:rPr>
            <w:i/>
          </w:rPr>
          <w:fldChar w:fldCharType="end"/>
        </w:r>
        <w:r w:rsidR="00456D9A" w:rsidRPr="005E0594" w:rsidDel="00FF4B6A">
          <w:rPr>
            <w:i/>
          </w:rPr>
          <w:delText xml:space="preserve"> </w:delText>
        </w:r>
        <w:r w:rsidR="007F7DD1" w:rsidRPr="005E0594" w:rsidDel="00FF4B6A">
          <w:rPr>
            <w:i/>
          </w:rPr>
          <w:delText>indicates</w:delText>
        </w:r>
        <w:r w:rsidR="00B500E6" w:rsidRPr="005E0594" w:rsidDel="00FF4B6A">
          <w:rPr>
            <w:i/>
          </w:rPr>
          <w:delText xml:space="preserve"> that </w:delText>
        </w:r>
        <w:r w:rsidR="00C20D74" w:rsidRPr="005E0594" w:rsidDel="00FF4B6A">
          <w:rPr>
            <w:i/>
          </w:rPr>
          <w:delText xml:space="preserve">approximatively 25% of court </w:delText>
        </w:r>
        <w:r w:rsidR="00B500E6" w:rsidRPr="005E0594" w:rsidDel="00FF4B6A">
          <w:rPr>
            <w:i/>
          </w:rPr>
          <w:delText xml:space="preserve">hearings were conducted </w:delText>
        </w:r>
        <w:r w:rsidR="00872501" w:rsidRPr="005E0594" w:rsidDel="00FF4B6A">
          <w:rPr>
            <w:i/>
          </w:rPr>
          <w:delText xml:space="preserve">through this </w:delText>
        </w:r>
        <w:r w:rsidR="00BF3ED1" w:rsidRPr="005E0594" w:rsidDel="00FF4B6A">
          <w:rPr>
            <w:i/>
          </w:rPr>
          <w:delText xml:space="preserve">technological </w:delText>
        </w:r>
        <w:r w:rsidR="00872501" w:rsidRPr="005E0594" w:rsidDel="00FF4B6A">
          <w:rPr>
            <w:i/>
          </w:rPr>
          <w:delText>means</w:delText>
        </w:r>
        <w:r w:rsidR="00B500E6" w:rsidRPr="005E0594" w:rsidDel="00FF4B6A">
          <w:rPr>
            <w:i/>
          </w:rPr>
          <w:delText xml:space="preserve">. </w:delText>
        </w:r>
        <w:r w:rsidR="00E23D45" w:rsidRPr="005E0594" w:rsidDel="00FF4B6A">
          <w:rPr>
            <w:i/>
          </w:rPr>
          <w:delText xml:space="preserve"> </w:delText>
        </w:r>
      </w:del>
    </w:p>
    <w:p w14:paraId="504CE48E" w14:textId="678FACB4" w:rsidR="00A5762C" w:rsidRPr="005E0594" w:rsidRDefault="00E23D45" w:rsidP="00FF4B6A">
      <w:pPr>
        <w:ind w:left="567"/>
        <w:rPr>
          <w:i/>
        </w:rPr>
      </w:pPr>
      <w:r w:rsidRPr="005E0594">
        <w:rPr>
          <w:i/>
        </w:rPr>
        <w:t xml:space="preserve">In </w:t>
      </w:r>
      <w:r w:rsidR="00F36A2D" w:rsidRPr="005E0594">
        <w:rPr>
          <w:i/>
        </w:rPr>
        <w:t>order to be able to conduct a hearing remotely</w:t>
      </w:r>
      <w:r w:rsidR="00A5762C" w:rsidRPr="005E0594">
        <w:rPr>
          <w:i/>
        </w:rPr>
        <w:t>, courts and prisons are equipped with cameras</w:t>
      </w:r>
      <w:r w:rsidR="00872501" w:rsidRPr="005E0594">
        <w:rPr>
          <w:i/>
        </w:rPr>
        <w:t xml:space="preserve">, screens, microphones, and loud-speakers </w:t>
      </w:r>
      <w:r w:rsidR="00E8087A" w:rsidRPr="005E0594">
        <w:rPr>
          <w:i/>
        </w:rPr>
        <w:t>which</w:t>
      </w:r>
      <w:r w:rsidR="00A5762C" w:rsidRPr="005E0594">
        <w:rPr>
          <w:i/>
        </w:rPr>
        <w:t xml:space="preserve"> link u</w:t>
      </w:r>
      <w:r w:rsidR="002F49F8" w:rsidRPr="005E0594">
        <w:rPr>
          <w:i/>
        </w:rPr>
        <w:t>p both locations so that participants can hear and see each other.</w:t>
      </w:r>
      <w:r w:rsidR="00A5762C" w:rsidRPr="005E0594">
        <w:rPr>
          <w:i/>
        </w:rPr>
        <w:t xml:space="preserve"> </w:t>
      </w:r>
      <w:r w:rsidR="00FA6044" w:rsidRPr="005E0594">
        <w:rPr>
          <w:i/>
        </w:rPr>
        <w:t>In terms of research, v</w:t>
      </w:r>
      <w:r w:rsidR="005373C2" w:rsidRPr="005E0594">
        <w:rPr>
          <w:i/>
        </w:rPr>
        <w:t>arious</w:t>
      </w:r>
      <w:r w:rsidR="00A5762C" w:rsidRPr="005E0594">
        <w:rPr>
          <w:i/>
        </w:rPr>
        <w:t xml:space="preserve"> reports on the viability of such systems </w:t>
      </w:r>
      <w:r w:rsidR="005373C2" w:rsidRPr="005E0594">
        <w:rPr>
          <w:i/>
        </w:rPr>
        <w:t>acknowledge the benefits of conducting court hearings remotely</w:t>
      </w:r>
      <w:r w:rsidR="00770B6C" w:rsidRPr="005E0594">
        <w:rPr>
          <w:i/>
        </w:rPr>
        <w:t>, whilst also highlighting shortfalls</w:t>
      </w:r>
      <w:del w:id="3" w:author="Author">
        <w:r w:rsidR="002B1713" w:rsidRPr="005E0594" w:rsidDel="00FF4B6A">
          <w:rPr>
            <w:i/>
          </w:rPr>
          <w:delText xml:space="preserve"> </w:delText>
        </w:r>
        <w:r w:rsidR="006650B7" w:rsidRPr="005E0594" w:rsidDel="00FF4B6A">
          <w:rPr>
            <w:i/>
          </w:rPr>
          <w:fldChar w:fldCharType="begin">
            <w:fldData xml:space="preserve">PEVuZE5vdGU+PENpdGU+PEF1dGhvcj5Kb2huc29uPC9BdXRob3I+PFllYXI+MjAwNjwvWWVhcj48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</w:fldData>
          </w:fldChar>
        </w:r>
        <w:r w:rsidR="006650B7" w:rsidRPr="005E0594" w:rsidDel="00FF4B6A">
          <w:rPr>
            <w:i/>
          </w:rPr>
          <w:delInstrText xml:space="preserve"> ADDIN EN.CITE </w:delInstrText>
        </w:r>
        <w:r w:rsidR="006650B7" w:rsidRPr="005E0594" w:rsidDel="00FF4B6A">
          <w:rPr>
            <w:i/>
          </w:rPr>
          <w:fldChar w:fldCharType="begin">
            <w:fldData xml:space="preserve">PEVuZE5vdGU+PENpdGU+PEF1dGhvcj5Kb2huc29uPC9BdXRob3I+PFllYXI+MjAwNjwvWWVhcj48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</w:fldData>
          </w:fldChar>
        </w:r>
        <w:r w:rsidR="006650B7" w:rsidRPr="005E0594" w:rsidDel="00FF4B6A">
          <w:rPr>
            <w:i/>
          </w:rPr>
          <w:delInstrText xml:space="preserve"> ADDIN EN.CITE.DATA </w:delInstrText>
        </w:r>
        <w:r w:rsidR="006650B7" w:rsidRPr="005E0594" w:rsidDel="00FF4B6A">
          <w:rPr>
            <w:i/>
          </w:rPr>
        </w:r>
        <w:r w:rsidR="006650B7" w:rsidRPr="005E0594" w:rsidDel="00FF4B6A">
          <w:rPr>
            <w:i/>
          </w:rPr>
          <w:fldChar w:fldCharType="end"/>
        </w:r>
        <w:r w:rsidR="006650B7" w:rsidRPr="005E0594" w:rsidDel="00FF4B6A">
          <w:rPr>
            <w:i/>
          </w:rPr>
        </w:r>
        <w:r w:rsidR="006650B7" w:rsidRPr="005E0594" w:rsidDel="00FF4B6A">
          <w:rPr>
            <w:i/>
          </w:rPr>
          <w:fldChar w:fldCharType="separate"/>
        </w:r>
        <w:r w:rsidR="006650B7" w:rsidRPr="005E0594" w:rsidDel="00FF4B6A">
          <w:rPr>
            <w:i/>
            <w:noProof/>
          </w:rPr>
          <w:delText>(such as Johnson &amp; Wiggins, 2006; Plotnikoff &amp; Woolfson, 1999, 2000)</w:delText>
        </w:r>
        <w:r w:rsidR="006650B7" w:rsidRPr="005E0594" w:rsidDel="00FF4B6A">
          <w:rPr>
            <w:i/>
          </w:rPr>
          <w:fldChar w:fldCharType="end"/>
        </w:r>
      </w:del>
      <w:r w:rsidR="005373C2" w:rsidRPr="005E0594">
        <w:rPr>
          <w:i/>
        </w:rPr>
        <w:t>. Interestingly, most of these studies were carri</w:t>
      </w:r>
      <w:r w:rsidR="006A789B" w:rsidRPr="005E0594">
        <w:rPr>
          <w:i/>
        </w:rPr>
        <w:t>ed out in a monolingual setting</w:t>
      </w:r>
      <w:r w:rsidR="005373C2" w:rsidRPr="005E0594">
        <w:rPr>
          <w:i/>
        </w:rPr>
        <w:t xml:space="preserve">, and </w:t>
      </w:r>
      <w:r w:rsidR="002B1713" w:rsidRPr="005E0594">
        <w:rPr>
          <w:i/>
        </w:rPr>
        <w:t>fewer studies</w:t>
      </w:r>
      <w:r w:rsidR="005373C2" w:rsidRPr="005E0594">
        <w:rPr>
          <w:i/>
        </w:rPr>
        <w:t xml:space="preserve"> examine the impact of VC equipment in multilingual </w:t>
      </w:r>
      <w:r w:rsidR="00770B6C" w:rsidRPr="005E0594">
        <w:rPr>
          <w:i/>
        </w:rPr>
        <w:t xml:space="preserve">court </w:t>
      </w:r>
      <w:r w:rsidR="005373C2" w:rsidRPr="005E0594">
        <w:rPr>
          <w:i/>
        </w:rPr>
        <w:t>settings</w:t>
      </w:r>
      <w:del w:id="4" w:author="Author">
        <w:r w:rsidR="002B1713" w:rsidRPr="005E0594" w:rsidDel="00FF4B6A">
          <w:rPr>
            <w:i/>
          </w:rPr>
          <w:delText xml:space="preserve"> </w:delText>
        </w:r>
        <w:r w:rsidR="006650B7" w:rsidRPr="005E0594" w:rsidDel="00FF4B6A">
          <w:rPr>
            <w:i/>
          </w:rPr>
          <w:fldChar w:fldCharType="begin">
            <w:fldData xml:space="preserve">PEVuZE5vdGU+PENpdGU+PEF1dGhvcj5CcmF1bjwvQXV0aG9yPjxZZWFyPjIwMTE8L1llYXI+PFJl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</w:fldData>
          </w:fldChar>
        </w:r>
        <w:r w:rsidR="00771838" w:rsidRPr="005E0594" w:rsidDel="00FF4B6A">
          <w:rPr>
            <w:i/>
          </w:rPr>
          <w:delInstrText xml:space="preserve"> ADDIN EN.CITE </w:delInstrText>
        </w:r>
        <w:r w:rsidR="00771838" w:rsidRPr="005E0594" w:rsidDel="00FF4B6A">
          <w:rPr>
            <w:i/>
          </w:rPr>
          <w:fldChar w:fldCharType="begin">
            <w:fldData xml:space="preserve">PEVuZE5vdGU+PENpdGU+PEF1dGhvcj5CcmF1bjwvQXV0aG9yPjxZZWFyPjIwMTE8L1llYXI+PFJl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</w:fldData>
          </w:fldChar>
        </w:r>
        <w:r w:rsidR="00771838" w:rsidRPr="005E0594" w:rsidDel="00FF4B6A">
          <w:rPr>
            <w:i/>
          </w:rPr>
          <w:delInstrText xml:space="preserve"> ADDIN EN.CITE.DATA </w:delInstrText>
        </w:r>
        <w:r w:rsidR="00771838" w:rsidRPr="005E0594" w:rsidDel="00FF4B6A">
          <w:rPr>
            <w:i/>
          </w:rPr>
        </w:r>
        <w:r w:rsidR="00771838" w:rsidRPr="005E0594" w:rsidDel="00FF4B6A">
          <w:rPr>
            <w:i/>
          </w:rPr>
          <w:fldChar w:fldCharType="end"/>
        </w:r>
        <w:r w:rsidR="006650B7" w:rsidRPr="005E0594" w:rsidDel="00FF4B6A">
          <w:rPr>
            <w:i/>
          </w:rPr>
        </w:r>
        <w:r w:rsidR="006650B7" w:rsidRPr="005E0594" w:rsidDel="00FF4B6A">
          <w:rPr>
            <w:i/>
          </w:rPr>
          <w:fldChar w:fldCharType="separate"/>
        </w:r>
        <w:r w:rsidR="00771838" w:rsidRPr="005E0594" w:rsidDel="00FF4B6A">
          <w:rPr>
            <w:i/>
            <w:noProof/>
          </w:rPr>
          <w:delText>(Braun, 2011, 2013, 2016; Fowler, 2012, 2013)</w:delText>
        </w:r>
        <w:r w:rsidR="006650B7" w:rsidRPr="005E0594" w:rsidDel="00FF4B6A">
          <w:rPr>
            <w:i/>
          </w:rPr>
          <w:fldChar w:fldCharType="end"/>
        </w:r>
      </w:del>
      <w:r w:rsidR="005373C2" w:rsidRPr="005E0594">
        <w:rPr>
          <w:i/>
        </w:rPr>
        <w:t xml:space="preserve">. </w:t>
      </w:r>
      <w:r w:rsidR="00D56883" w:rsidRPr="005E0594">
        <w:rPr>
          <w:i/>
        </w:rPr>
        <w:t>In this context</w:t>
      </w:r>
      <w:r w:rsidR="005373C2" w:rsidRPr="005E0594">
        <w:rPr>
          <w:i/>
        </w:rPr>
        <w:t xml:space="preserve"> </w:t>
      </w:r>
      <w:r w:rsidR="007D06EC" w:rsidRPr="005E0594">
        <w:rPr>
          <w:i/>
        </w:rPr>
        <w:t>the interpreter’s role, and more particularly her role perception when technologies are used in a courtroom</w:t>
      </w:r>
      <w:r w:rsidR="00716528" w:rsidRPr="005E0594">
        <w:rPr>
          <w:i/>
        </w:rPr>
        <w:t>,</w:t>
      </w:r>
      <w:r w:rsidR="007D06EC" w:rsidRPr="005E0594">
        <w:rPr>
          <w:i/>
        </w:rPr>
        <w:t xml:space="preserve"> remains under-explored.</w:t>
      </w:r>
      <w:r w:rsidR="00376F7B" w:rsidRPr="005E0594">
        <w:rPr>
          <w:i/>
        </w:rPr>
        <w:t xml:space="preserve"> </w:t>
      </w:r>
    </w:p>
    <w:p w14:paraId="00CABB30" w14:textId="303D12D8" w:rsidR="00D56883" w:rsidRPr="005E0594" w:rsidDel="00FF4B6A" w:rsidRDefault="00247E55" w:rsidP="005E0594">
      <w:pPr>
        <w:ind w:left="567"/>
        <w:rPr>
          <w:del w:id="5" w:author="Author"/>
          <w:i/>
        </w:rPr>
      </w:pPr>
      <w:del w:id="6" w:author="Author">
        <w:r w:rsidRPr="005E0594" w:rsidDel="00FF4B6A">
          <w:rPr>
            <w:i/>
          </w:rPr>
          <w:delText xml:space="preserve">Notwithstanding the above, the </w:delText>
        </w:r>
        <w:r w:rsidR="00BF3ED1" w:rsidRPr="005E0594" w:rsidDel="00FF4B6A">
          <w:rPr>
            <w:i/>
          </w:rPr>
          <w:delText xml:space="preserve">court </w:delText>
        </w:r>
        <w:r w:rsidRPr="005E0594" w:rsidDel="00FF4B6A">
          <w:rPr>
            <w:i/>
          </w:rPr>
          <w:delText>interpreter’s role h</w:delText>
        </w:r>
        <w:r w:rsidR="00DD6932" w:rsidRPr="005E0594" w:rsidDel="00FF4B6A">
          <w:rPr>
            <w:i/>
          </w:rPr>
          <w:delText>as been subject to many studies in face-to-face settings. Scholars</w:delText>
        </w:r>
        <w:r w:rsidR="00C11DE7" w:rsidRPr="005E0594" w:rsidDel="00FF4B6A">
          <w:rPr>
            <w:i/>
          </w:rPr>
          <w:delText xml:space="preserve"> such as </w:delText>
        </w:r>
        <w:r w:rsidR="006650B7" w:rsidRPr="005E0594" w:rsidDel="00FF4B6A">
          <w:rPr>
            <w:i/>
          </w:rPr>
          <w:fldChar w:fldCharType="begin"/>
        </w:r>
        <w:r w:rsidR="006650B7" w:rsidRPr="005E0594" w:rsidDel="00FF4B6A">
          <w:rPr>
            <w:i/>
          </w:rPr>
          <w:delInstrText xml:space="preserve"> ADDIN EN.CITE &lt;EndNote&gt;&lt;Cite AuthorYear="1"&gt;&lt;Author&gt;Hale&lt;/Author&gt;&lt;Year&gt;2008&lt;/Year&gt;&lt;RecNum&gt;143&lt;/RecNum&gt;&lt;DisplayText&gt;Hale (2008)&lt;/DisplayText&gt;&lt;record&gt;&lt;rec-number&gt;143&lt;/rec-number&gt;&lt;foreign-keys&gt;&lt;key app="EN" db-id="apr5x9eeorxwd5e9swd59drcs2extvz99p2v" timestamp="1473954207"&gt;143&lt;/key&gt;&lt;/foreign-keys&gt;&lt;ref-type name="Book Section"&gt;5&lt;/ref-type&gt;&lt;contributors&gt;&lt;authors&gt;&lt;author&gt;Hale, Sandra&lt;/author&gt;&lt;/authors&gt;&lt;secondary-authors&gt;&lt;author&gt;Valero Garcés, Carmen&lt;/author&gt;&lt;author&gt;Martin, Anne&lt;/author&gt;&lt;/secondary-authors&gt;&lt;/contributors&gt;&lt;titles&gt;&lt;title&gt;Controversies over the role of the court interpreter&lt;/title&gt;&lt;secondary-title&gt;Crossing Borders in Community Interpreting – definitions and dilemmas &lt;/secondary-title&gt;&lt;/titles&gt;&lt;pages&gt;203-30&lt;/pages&gt;&lt;dates&gt;&lt;year&gt;2008&lt;/year&gt;&lt;/dates&gt;&lt;pub-location&gt;Amsterdam / Philadelphia&lt;/pub-location&gt;&lt;publisher&gt;John Benjamins&lt;/publisher&gt;&lt;urls&gt;&lt;/urls&gt;&lt;/record&gt;&lt;/Cite&gt;&lt;/EndNote&gt;</w:delInstrText>
        </w:r>
        <w:r w:rsidR="006650B7" w:rsidRPr="005E0594" w:rsidDel="00FF4B6A">
          <w:rPr>
            <w:i/>
          </w:rPr>
          <w:fldChar w:fldCharType="separate"/>
        </w:r>
        <w:r w:rsidR="006650B7" w:rsidRPr="005E0594" w:rsidDel="00FF4B6A">
          <w:rPr>
            <w:i/>
            <w:noProof/>
          </w:rPr>
          <w:delText>Hale (2008)</w:delText>
        </w:r>
        <w:r w:rsidR="006650B7" w:rsidRPr="005E0594" w:rsidDel="00FF4B6A">
          <w:rPr>
            <w:i/>
          </w:rPr>
          <w:fldChar w:fldCharType="end"/>
        </w:r>
        <w:r w:rsidR="006650B7" w:rsidRPr="005E0594" w:rsidDel="00FF4B6A">
          <w:rPr>
            <w:i/>
          </w:rPr>
          <w:delText xml:space="preserve"> </w:delText>
        </w:r>
        <w:r w:rsidR="00C11DE7" w:rsidRPr="005E0594" w:rsidDel="00FF4B6A">
          <w:rPr>
            <w:i/>
          </w:rPr>
          <w:delText xml:space="preserve">and </w:delText>
        </w:r>
        <w:r w:rsidR="006650B7" w:rsidRPr="005E0594" w:rsidDel="00FF4B6A">
          <w:rPr>
            <w:i/>
          </w:rPr>
          <w:fldChar w:fldCharType="begin"/>
        </w:r>
        <w:r w:rsidR="006650B7" w:rsidRPr="005E0594" w:rsidDel="00FF4B6A">
          <w:rPr>
            <w:i/>
          </w:rPr>
          <w:delInstrText xml:space="preserve"> ADDIN EN.CITE &lt;EndNote&gt;&lt;Cite AuthorYear="1"&gt;&lt;Author&gt;Nartowska&lt;/Author&gt;&lt;Year&gt;2016&lt;/Year&gt;&lt;RecNum&gt;262&lt;/RecNum&gt;&lt;DisplayText&gt;Nartowska (2016)&lt;/DisplayText&gt;&lt;record&gt;&lt;rec-number&gt;262&lt;/rec-number&gt;&lt;foreign-keys&gt;&lt;key app="EN" db-id="apr5x9eeorxwd5e9swd59drcs2extvz99p2v" timestamp="1483002666"&gt;262&lt;/key&gt;&lt;/foreign-keys&gt;&lt;ref-type name="Journal Article"&gt;17&lt;/ref-type&gt;&lt;contributors&gt;&lt;authors&gt;&lt;author&gt;Nartowska, Karolina&lt;/author&gt;&lt;/authors&gt;&lt;/contributors&gt;&lt;titles&gt;&lt;title&gt;The role of the court interpreter: A powerless or powerful participant in criminal proceedings?&lt;/title&gt;&lt;secondary-title&gt;The Interpreters&amp;apos; Newsletter &lt;/secondary-title&gt;&lt;/titles&gt;&lt;periodical&gt;&lt;full-title&gt;The Interpreters&amp;apos; Newsletter&lt;/full-title&gt;&lt;/periodical&gt;&lt;pages&gt;9-32&lt;/pages&gt;&lt;volume&gt;20&lt;/volume&gt;&lt;dates&gt;&lt;year&gt;2016&lt;/year&gt;&lt;/dates&gt;&lt;urls&gt;&lt;/urls&gt;&lt;/record&gt;&lt;/Cite&gt;&lt;/EndNote&gt;</w:delInstrText>
        </w:r>
        <w:r w:rsidR="006650B7" w:rsidRPr="005E0594" w:rsidDel="00FF4B6A">
          <w:rPr>
            <w:i/>
          </w:rPr>
          <w:fldChar w:fldCharType="separate"/>
        </w:r>
        <w:r w:rsidR="006650B7" w:rsidRPr="005E0594" w:rsidDel="00FF4B6A">
          <w:rPr>
            <w:i/>
            <w:noProof/>
          </w:rPr>
          <w:delText>Nartowska (2016)</w:delText>
        </w:r>
        <w:r w:rsidR="006650B7" w:rsidRPr="005E0594" w:rsidDel="00FF4B6A">
          <w:rPr>
            <w:i/>
          </w:rPr>
          <w:fldChar w:fldCharType="end"/>
        </w:r>
        <w:r w:rsidR="006650B7" w:rsidRPr="005E0594" w:rsidDel="00FF4B6A">
          <w:rPr>
            <w:i/>
          </w:rPr>
          <w:delText xml:space="preserve"> </w:delText>
        </w:r>
        <w:r w:rsidR="00C11DE7" w:rsidRPr="005E0594" w:rsidDel="00FF4B6A">
          <w:rPr>
            <w:i/>
          </w:rPr>
          <w:delText>demonstrate that the court interpreter plays a more active role than that of a conduit</w:delText>
        </w:r>
        <w:r w:rsidR="00D56883" w:rsidRPr="005E0594" w:rsidDel="00FF4B6A">
          <w:rPr>
            <w:i/>
          </w:rPr>
          <w:delText xml:space="preserve"> or a machine translation, and many labels have been created to designate the interpreter’s role(s).</w:delText>
        </w:r>
        <w:r w:rsidR="00C11DE7" w:rsidRPr="005E0594" w:rsidDel="00FF4B6A">
          <w:rPr>
            <w:i/>
          </w:rPr>
          <w:delText xml:space="preserve"> </w:delText>
        </w:r>
        <w:r w:rsidR="00D56883" w:rsidRPr="005E0594" w:rsidDel="00FF4B6A">
          <w:rPr>
            <w:i/>
          </w:rPr>
          <w:delText>Moving away from role-labels</w:delText>
        </w:r>
        <w:r w:rsidR="00716528" w:rsidRPr="005E0594" w:rsidDel="00FF4B6A">
          <w:rPr>
            <w:i/>
          </w:rPr>
          <w:delText>,</w:delText>
        </w:r>
        <w:r w:rsidR="00D56883" w:rsidRPr="005E0594" w:rsidDel="00FF4B6A">
          <w:rPr>
            <w:i/>
          </w:rPr>
          <w:delText xml:space="preserve"> </w:delText>
        </w:r>
        <w:r w:rsidR="006650B7" w:rsidRPr="005E0594" w:rsidDel="00FF4B6A">
          <w:rPr>
            <w:i/>
          </w:rPr>
          <w:fldChar w:fldCharType="begin"/>
        </w:r>
        <w:r w:rsidR="006650B7" w:rsidRPr="005E0594" w:rsidDel="00FF4B6A">
          <w:rPr>
            <w:i/>
          </w:rPr>
          <w:delInstrText xml:space="preserve"> ADDIN EN.CITE &lt;EndNote&gt;&lt;Cite AuthorYear="1"&gt;&lt;Author&gt;Llewellyn-Jones&lt;/Author&gt;&lt;Year&gt;2014&lt;/Year&gt;&lt;RecNum&gt;33&lt;/RecNum&gt;&lt;DisplayText&gt;Llewellyn-Jones and Lee (2014)&lt;/DisplayText&gt;&lt;record&gt;&lt;rec-number&gt;33&lt;/rec-number&gt;&lt;foreign-keys&gt;&lt;key app="EN" db-id="apr5x9eeorxwd5e9swd59drcs2extvz99p2v" timestamp="1456509977"&gt;33&lt;/key&gt;&lt;/foreign-keys&gt;&lt;ref-type name="Book"&gt;6&lt;/ref-type&gt;&lt;contributors&gt;&lt;authors&gt;&lt;author&gt;Llewellyn-Jones, Peter&lt;/author&gt;&lt;author&gt;Lee, Robert G. &lt;/author&gt;&lt;/authors&gt;&lt;/contributors&gt;&lt;titles&gt;&lt;title&gt;Redefining the role of the community interpreter : The concept of role-space&lt;/title&gt;&lt;/titles&gt;&lt;keywords&gt;&lt;keyword&gt;Public service interpreting&lt;/keyword&gt;&lt;keyword&gt;Translating and interpreting&lt;/keyword&gt;&lt;keyword&gt;Translating and interpreting -- Social aspects&lt;/keyword&gt;&lt;keyword&gt;Translating and interpreting -- Technological innovations&lt;/keyword&gt;&lt;/keywords&gt;&lt;dates&gt;&lt;year&gt;2014&lt;/year&gt;&lt;/dates&gt;&lt;publisher&gt;Carlton-le-Moorland, Lincoln, United Kingdom : SLI Press&lt;/publisher&gt;&lt;urls&gt;&lt;/urls&gt;&lt;/record&gt;&lt;/Cite&gt;&lt;/EndNote&gt;</w:delInstrText>
        </w:r>
        <w:r w:rsidR="006650B7" w:rsidRPr="005E0594" w:rsidDel="00FF4B6A">
          <w:rPr>
            <w:i/>
          </w:rPr>
          <w:fldChar w:fldCharType="separate"/>
        </w:r>
        <w:r w:rsidR="006650B7" w:rsidRPr="005E0594" w:rsidDel="00FF4B6A">
          <w:rPr>
            <w:i/>
            <w:noProof/>
          </w:rPr>
          <w:delText>Llewellyn-Jones and Lee (2014)</w:delText>
        </w:r>
        <w:r w:rsidR="006650B7" w:rsidRPr="005E0594" w:rsidDel="00FF4B6A">
          <w:rPr>
            <w:i/>
          </w:rPr>
          <w:fldChar w:fldCharType="end"/>
        </w:r>
        <w:r w:rsidR="006650B7" w:rsidRPr="005E0594" w:rsidDel="00FF4B6A">
          <w:rPr>
            <w:i/>
          </w:rPr>
          <w:delText xml:space="preserve"> </w:delText>
        </w:r>
        <w:r w:rsidR="00DD6932" w:rsidRPr="005E0594" w:rsidDel="00FF4B6A">
          <w:rPr>
            <w:i/>
          </w:rPr>
          <w:delText>investigate how the interpreter’</w:delText>
        </w:r>
        <w:r w:rsidR="00D56883" w:rsidRPr="005E0594" w:rsidDel="00FF4B6A">
          <w:rPr>
            <w:i/>
          </w:rPr>
          <w:delText xml:space="preserve">s role can be conceptualised as 3-D models by analysing it along three axes: </w:delText>
        </w:r>
        <w:r w:rsidR="00DD6932" w:rsidRPr="005E0594" w:rsidDel="00FF4B6A">
          <w:rPr>
            <w:i/>
          </w:rPr>
          <w:delText>presentation of self, participant alignment, and interaction management</w:delText>
        </w:r>
        <w:r w:rsidR="00D56883" w:rsidRPr="005E0594" w:rsidDel="00FF4B6A">
          <w:rPr>
            <w:i/>
          </w:rPr>
          <w:delText>.</w:delText>
        </w:r>
      </w:del>
    </w:p>
    <w:p w14:paraId="2AF8971C" w14:textId="3E5FB29F" w:rsidR="009F53FA" w:rsidRPr="005E0594" w:rsidRDefault="007D06EC" w:rsidP="005E0594">
      <w:pPr>
        <w:ind w:left="567"/>
        <w:rPr>
          <w:i/>
        </w:rPr>
      </w:pPr>
      <w:r w:rsidRPr="005E0594">
        <w:rPr>
          <w:i/>
        </w:rPr>
        <w:t xml:space="preserve">This paper </w:t>
      </w:r>
      <w:ins w:id="7" w:author="Author">
        <w:r w:rsidR="00242784">
          <w:rPr>
            <w:i/>
          </w:rPr>
          <w:t xml:space="preserve">focuses on one specific type of interpreting technologies, namely </w:t>
        </w:r>
        <w:r w:rsidR="000C26DF">
          <w:rPr>
            <w:i/>
          </w:rPr>
          <w:t>Videoconference Interpreting (VCI)</w:t>
        </w:r>
        <w:r w:rsidR="00242784">
          <w:rPr>
            <w:i/>
          </w:rPr>
          <w:t xml:space="preserve">. It </w:t>
        </w:r>
      </w:ins>
      <w:r w:rsidRPr="005E0594">
        <w:rPr>
          <w:i/>
        </w:rPr>
        <w:t xml:space="preserve">aims to report on a doctoral study that explores </w:t>
      </w:r>
      <w:r w:rsidR="00376F7B" w:rsidRPr="005E0594">
        <w:rPr>
          <w:i/>
        </w:rPr>
        <w:t>practising court</w:t>
      </w:r>
      <w:r w:rsidR="00E8087A" w:rsidRPr="005E0594">
        <w:rPr>
          <w:i/>
        </w:rPr>
        <w:t xml:space="preserve"> interpreter</w:t>
      </w:r>
      <w:r w:rsidRPr="005E0594">
        <w:rPr>
          <w:i/>
        </w:rPr>
        <w:t>s</w:t>
      </w:r>
      <w:r w:rsidR="00E8087A" w:rsidRPr="005E0594">
        <w:rPr>
          <w:i/>
        </w:rPr>
        <w:t>’</w:t>
      </w:r>
      <w:r w:rsidRPr="005E0594">
        <w:rPr>
          <w:i/>
        </w:rPr>
        <w:t xml:space="preserve"> perception</w:t>
      </w:r>
      <w:r w:rsidR="007948CA" w:rsidRPr="005E0594">
        <w:rPr>
          <w:i/>
        </w:rPr>
        <w:t>s</w:t>
      </w:r>
      <w:r w:rsidRPr="005E0594">
        <w:rPr>
          <w:i/>
        </w:rPr>
        <w:t xml:space="preserve"> of </w:t>
      </w:r>
      <w:r w:rsidR="00376F7B" w:rsidRPr="005E0594">
        <w:rPr>
          <w:i/>
        </w:rPr>
        <w:t>their role in England and Wales</w:t>
      </w:r>
      <w:ins w:id="8" w:author="Author">
        <w:r w:rsidR="000C26DF">
          <w:rPr>
            <w:i/>
          </w:rPr>
          <w:t>, when they interpret through VC systems</w:t>
        </w:r>
      </w:ins>
      <w:r w:rsidRPr="005E0594">
        <w:rPr>
          <w:i/>
        </w:rPr>
        <w:t>.</w:t>
      </w:r>
      <w:r w:rsidR="00376F7B" w:rsidRPr="005E0594">
        <w:rPr>
          <w:i/>
        </w:rPr>
        <w:t xml:space="preserve"> To do so, semi-structured interviews were conducted with eighteen partic</w:t>
      </w:r>
      <w:r w:rsidR="00E8087A" w:rsidRPr="005E0594">
        <w:rPr>
          <w:i/>
        </w:rPr>
        <w:t>ipants, and the data gathered was</w:t>
      </w:r>
      <w:r w:rsidR="00376F7B" w:rsidRPr="005E0594">
        <w:rPr>
          <w:i/>
        </w:rPr>
        <w:t xml:space="preserve"> ana</w:t>
      </w:r>
      <w:r w:rsidR="00A27232" w:rsidRPr="005E0594">
        <w:rPr>
          <w:i/>
        </w:rPr>
        <w:t>lysed through the prism of role-</w:t>
      </w:r>
      <w:r w:rsidR="00376F7B" w:rsidRPr="005E0594">
        <w:rPr>
          <w:i/>
        </w:rPr>
        <w:t xml:space="preserve">space. </w:t>
      </w:r>
      <w:r w:rsidR="00E8087A" w:rsidRPr="005E0594">
        <w:rPr>
          <w:i/>
        </w:rPr>
        <w:t>It will be argued that</w:t>
      </w:r>
      <w:r w:rsidR="009B6172" w:rsidRPr="005E0594">
        <w:rPr>
          <w:i/>
        </w:rPr>
        <w:t>,</w:t>
      </w:r>
      <w:r w:rsidR="00E8087A" w:rsidRPr="005E0594">
        <w:rPr>
          <w:i/>
        </w:rPr>
        <w:t xml:space="preserve"> </w:t>
      </w:r>
      <w:r w:rsidR="00CC3831" w:rsidRPr="005E0594">
        <w:rPr>
          <w:i/>
        </w:rPr>
        <w:t xml:space="preserve">in line with </w:t>
      </w:r>
      <w:r w:rsidR="006650B7" w:rsidRPr="005E0594">
        <w:rPr>
          <w:i/>
        </w:rPr>
        <w:fldChar w:fldCharType="begin"/>
      </w:r>
      <w:r w:rsidR="006650B7" w:rsidRPr="005E0594">
        <w:rPr>
          <w:i/>
        </w:rPr>
        <w:instrText xml:space="preserve"> ADDIN EN.CITE &lt;EndNote&gt;&lt;Cite AuthorYear="1"&gt;&lt;Author&gt;Llewellyn-Jones&lt;/Author&gt;&lt;Year&gt;2014&lt;/Year&gt;&lt;RecNum&gt;33&lt;/RecNum&gt;&lt;DisplayText&gt;Llewellyn-Jones and Lee (2014)&lt;/DisplayText&gt;&lt;record&gt;&lt;rec-number&gt;33&lt;/rec-number&gt;&lt;foreign-keys&gt;&lt;key app="EN" db-id="apr5x9eeorxwd5e9swd59drcs2extvz99p2v" timestamp="1456509977"&gt;33&lt;/key&gt;&lt;/foreign-keys&gt;&lt;ref-type name="Book"&gt;6&lt;/ref-type&gt;&lt;contributors&gt;&lt;authors&gt;&lt;author&gt;Llewellyn-Jones, Peter&lt;/author&gt;&lt;author&gt;Lee, Robert G. &lt;/author&gt;&lt;/authors&gt;&lt;/contributors&gt;&lt;titles&gt;&lt;title&gt;Redefining the role of the community interpreter : The concept of role-space&lt;/title&gt;&lt;/titles&gt;&lt;keywords&gt;&lt;keyword&gt;Public service interpreting&lt;/keyword&gt;&lt;keyword&gt;Translating and interpreting&lt;/keyword&gt;&lt;keyword&gt;Translating and interpreting -- Social aspects&lt;/keyword&gt;&lt;keyword&gt;Translating and interpreting -- Technological innovations&lt;/keyword&gt;&lt;/keywords&gt;&lt;dates&gt;&lt;year&gt;2014&lt;/year&gt;&lt;/dates&gt;&lt;publisher&gt;Carlton-le-Moorland, Lincoln, United Kingdom : SLI Press&lt;/publisher&gt;&lt;urls&gt;&lt;/urls&gt;&lt;/record&gt;&lt;/Cite&gt;&lt;/EndNote&gt;</w:instrText>
      </w:r>
      <w:r w:rsidR="006650B7" w:rsidRPr="005E0594">
        <w:rPr>
          <w:i/>
        </w:rPr>
        <w:fldChar w:fldCharType="separate"/>
      </w:r>
      <w:r w:rsidR="006650B7" w:rsidRPr="005E0594">
        <w:rPr>
          <w:i/>
          <w:noProof/>
        </w:rPr>
        <w:t>Llewellyn-Jones and Lee (2014)</w:t>
      </w:r>
      <w:r w:rsidR="006650B7" w:rsidRPr="005E0594">
        <w:rPr>
          <w:i/>
        </w:rPr>
        <w:fldChar w:fldCharType="end"/>
      </w:r>
      <w:r w:rsidR="00DD6932" w:rsidRPr="005E0594">
        <w:rPr>
          <w:i/>
        </w:rPr>
        <w:t>’</w:t>
      </w:r>
      <w:r w:rsidR="00CC3831" w:rsidRPr="005E0594">
        <w:rPr>
          <w:i/>
        </w:rPr>
        <w:t xml:space="preserve">s models, some interpreters perceive their role as a </w:t>
      </w:r>
      <w:r w:rsidR="00770B6C" w:rsidRPr="005E0594">
        <w:rPr>
          <w:i/>
        </w:rPr>
        <w:t xml:space="preserve">3-D </w:t>
      </w:r>
      <w:r w:rsidR="00CC3831" w:rsidRPr="005E0594">
        <w:rPr>
          <w:i/>
        </w:rPr>
        <w:t xml:space="preserve">fixed entity, whilst other create a </w:t>
      </w:r>
      <w:r w:rsidR="00770B6C" w:rsidRPr="005E0594">
        <w:rPr>
          <w:i/>
        </w:rPr>
        <w:t>3-D</w:t>
      </w:r>
      <w:r w:rsidR="00CC3831" w:rsidRPr="005E0594">
        <w:rPr>
          <w:i/>
        </w:rPr>
        <w:t xml:space="preserve"> continuum. </w:t>
      </w:r>
      <w:r w:rsidR="00062CF8" w:rsidRPr="005E0594">
        <w:rPr>
          <w:i/>
        </w:rPr>
        <w:t xml:space="preserve">However, building on Llewellyn-Jones and Lee (2014), </w:t>
      </w:r>
      <w:r w:rsidR="00A1542F" w:rsidRPr="005E0594">
        <w:rPr>
          <w:i/>
        </w:rPr>
        <w:t>this paper will also demonstrate</w:t>
      </w:r>
      <w:r w:rsidR="00CC3831" w:rsidRPr="005E0594">
        <w:rPr>
          <w:i/>
        </w:rPr>
        <w:t xml:space="preserve"> that</w:t>
      </w:r>
      <w:r w:rsidR="009B6172" w:rsidRPr="005E0594">
        <w:rPr>
          <w:i/>
        </w:rPr>
        <w:t>,</w:t>
      </w:r>
      <w:r w:rsidR="00CC3831" w:rsidRPr="005E0594">
        <w:rPr>
          <w:i/>
        </w:rPr>
        <w:t xml:space="preserve"> unlike in face-to-face court hearings, technologies force some interpret</w:t>
      </w:r>
      <w:r w:rsidR="00A1542F" w:rsidRPr="005E0594">
        <w:rPr>
          <w:i/>
        </w:rPr>
        <w:t>ers to create split role models</w:t>
      </w:r>
      <w:r w:rsidR="00A9340C" w:rsidRPr="005E0594">
        <w:rPr>
          <w:i/>
        </w:rPr>
        <w:t>.</w:t>
      </w:r>
    </w:p>
    <w:p w14:paraId="6F89BDD7" w14:textId="77777777" w:rsidR="00EC55B9" w:rsidRDefault="00EC55B9"/>
    <w:p w14:paraId="733352CF" w14:textId="0C32D3CF" w:rsidR="009F53FA" w:rsidRDefault="00EC55B9" w:rsidP="00EC55B9">
      <w:pPr>
        <w:pStyle w:val="ListParagraph"/>
        <w:numPr>
          <w:ilvl w:val="0"/>
          <w:numId w:val="8"/>
        </w:numPr>
      </w:pPr>
      <w:r>
        <w:t>Introduction</w:t>
      </w:r>
    </w:p>
    <w:p w14:paraId="5F1D3F2B" w14:textId="6E1852C2" w:rsidR="00517833" w:rsidRDefault="003655E3">
      <w:r>
        <w:t xml:space="preserve">Since the </w:t>
      </w:r>
      <w:r w:rsidR="006A5320">
        <w:t>late</w:t>
      </w:r>
      <w:r>
        <w:t xml:space="preserve"> 1990s</w:t>
      </w:r>
      <w:r w:rsidR="00716528">
        <w:t>,</w:t>
      </w:r>
      <w:r>
        <w:t xml:space="preserve"> videoconference (VC) systems have been used in cr</w:t>
      </w:r>
      <w:r w:rsidR="00657516">
        <w:t>iminal courts</w:t>
      </w:r>
      <w:r>
        <w:t xml:space="preserve"> in the UK </w:t>
      </w:r>
      <w:r w:rsidR="00FC585A">
        <w:fldChar w:fldCharType="begin"/>
      </w:r>
      <w:r w:rsidR="00FC585A">
        <w:instrText xml:space="preserve"> ADDIN EN.CITE &lt;EndNote&gt;&lt;Cite&gt;&lt;Author&gt;Plotnikoff&lt;/Author&gt;&lt;Year&gt;1999&lt;/Year&gt;&lt;RecNum&gt;170&lt;/RecNum&gt;&lt;DisplayText&gt;(Plotnikoff &amp;amp; Woolfson, 1999, 2000)&lt;/DisplayText&gt;&lt;record&gt;&lt;rec-number&gt;170&lt;/rec-number&gt;&lt;foreign-keys&gt;&lt;key app="EN" db-id="apr5x9eeorxwd5e9swd59drcs2extvz99p2v" timestamp="1478970368"&gt;170&lt;/key&gt;&lt;/foreign-keys&gt;&lt;ref-type name="Report"&gt;27&lt;/ref-type&gt;&lt;contributors&gt;&lt;authors&gt;&lt;author&gt;Plotnikoff, Joyce&lt;/author&gt;&lt;author&gt;Woolfson, Richard&lt;/author&gt;&lt;/authors&gt;&lt;/contributors&gt;&lt;titles&gt;&lt;title&gt;Preliminary hearings: Video links evaluation of pilot projects&lt;/title&gt;&lt;/titles&gt;&lt;dates&gt;&lt;year&gt;1999&lt;/year&gt;&lt;/dates&gt;&lt;urls&gt;&lt;related-urls&gt;&lt;url&gt;http://lexiconlimited.co.uk/wp-content/uploads/2013/01/Videolink-magistrates.pdf&lt;/url&gt;&lt;/related-urls&gt;&lt;/urls&gt;&lt;access-date&gt;12 November, 2016&lt;/access-date&gt;&lt;/record&gt;&lt;/Cite&gt;&lt;Cite&gt;&lt;Author&gt;Plotnikoff&lt;/Author&gt;&lt;Year&gt;2000&lt;/Year&gt;&lt;RecNum&gt;169&lt;/RecNum&gt;&lt;record&gt;&lt;rec-number&gt;169&lt;/rec-number&gt;&lt;foreign-keys&gt;&lt;key app="EN" db-id="apr5x9eeorxwd5e9swd59drcs2extvz99p2v" timestamp="1478968530"&gt;169&lt;/key&gt;&lt;/foreign-keys&gt;&lt;ref-type name="Report"&gt;27&lt;/ref-type&gt;&lt;contributors&gt;&lt;authors&gt;&lt;author&gt;Plotnikoff, Joyce&lt;/author&gt;&lt;author&gt;Woolfson, Richard&lt;/author&gt;&lt;/authors&gt;&lt;/contributors&gt;&lt;titles&gt;&lt;title&gt;Evaluation of video link pilot project at Manchester Crown Court: Final report&lt;/title&gt;&lt;/titles&gt;&lt;dates&gt;&lt;year&gt;2000&lt;/year&gt;&lt;/dates&gt;&lt;urls&gt;&lt;related-urls&gt;&lt;url&gt;http://lexiconlimited.co.uk/wp-content/uploads/2013/01/Videolink-Crown.pdf&lt;/url&gt;&lt;/related-urls&gt;&lt;/urls&gt;&lt;access-date&gt;12 November, 2016&lt;/access-date&gt;&lt;/record&gt;&lt;/Cite&gt;&lt;/EndNote&gt;</w:instrText>
      </w:r>
      <w:r w:rsidR="00FC585A">
        <w:fldChar w:fldCharType="separate"/>
      </w:r>
      <w:r w:rsidR="00FC585A">
        <w:rPr>
          <w:noProof/>
        </w:rPr>
        <w:t>(Plotnikoff &amp; Woolfson, 1999, 2000)</w:t>
      </w:r>
      <w:r w:rsidR="00FC585A">
        <w:fldChar w:fldCharType="end"/>
      </w:r>
      <w:r>
        <w:t xml:space="preserve"> as a means to reduce cost, enhance security, and</w:t>
      </w:r>
      <w:r w:rsidR="00B43555">
        <w:t xml:space="preserve"> speed up proceedings</w:t>
      </w:r>
      <w:r w:rsidR="00657516">
        <w:t>. According to</w:t>
      </w:r>
      <w:r w:rsidR="00FC585A">
        <w:t xml:space="preserve"> </w:t>
      </w:r>
      <w:r w:rsidR="00FC585A">
        <w:fldChar w:fldCharType="begin"/>
      </w:r>
      <w:r w:rsidR="00FC585A">
        <w:instrText xml:space="preserve"> ADDIN EN.CITE &lt;EndNote&gt;&lt;Cite AuthorYear="1"&gt;&lt;Author&gt;Braun&lt;/Author&gt;&lt;Year&gt;2016&lt;/Year&gt;&lt;RecNum&gt;178&lt;/RecNum&gt;&lt;DisplayText&gt;Braun, Davitti, and Dicerto (2016)&lt;/DisplayText&gt;&lt;record&gt;&lt;rec-number&gt;178&lt;/rec-number&gt;&lt;foreign-keys&gt;&lt;key app="EN" db-id="apr5x9eeorxwd5e9swd59drcs2extvz99p2v" timestamp="1479472028"&gt;178&lt;/key&gt;&lt;/foreign-keys&gt;&lt;ref-type name="Report"&gt;27&lt;/ref-type&gt;&lt;contributors&gt;&lt;authors&gt;&lt;author&gt;Braun, Sabine&lt;/author&gt;&lt;author&gt;Davitti, Elena&lt;/author&gt;&lt;author&gt;Dicerto, Sara&lt;/author&gt;&lt;/authors&gt;&lt;/contributors&gt;&lt;titles&gt;&lt;title&gt;Research report: The use of videoconferencing in proceedings conducted with the assistance of an interpreter&lt;/title&gt;&lt;/titles&gt;&lt;dates&gt;&lt;year&gt;2016&lt;/year&gt;&lt;/dates&gt;&lt;urls&gt;&lt;related-urls&gt;&lt;url&gt;http://www.videoconference-interpreting.net/wp-content/uploads/2016/11/AVIDICUS3_Research_Report.pdf&lt;/url&gt;&lt;/related-urls&gt;&lt;/urls&gt;&lt;access-date&gt;18 November, 2016&lt;/access-date&gt;&lt;/record&gt;&lt;/Cite&gt;&lt;/EndNote&gt;</w:instrText>
      </w:r>
      <w:r w:rsidR="00FC585A">
        <w:fldChar w:fldCharType="separate"/>
      </w:r>
      <w:r w:rsidR="00FC585A">
        <w:rPr>
          <w:noProof/>
        </w:rPr>
        <w:t>Braun, Davitti, and Dicerto (2016)</w:t>
      </w:r>
      <w:r w:rsidR="00FC585A">
        <w:fldChar w:fldCharType="end"/>
      </w:r>
      <w:r w:rsidR="006B7A82">
        <w:t>,</w:t>
      </w:r>
      <w:r w:rsidR="00657516">
        <w:t xml:space="preserve"> 90% of </w:t>
      </w:r>
      <w:r w:rsidR="00FC585A">
        <w:t>Magistrate’s C</w:t>
      </w:r>
      <w:r w:rsidR="00657516">
        <w:t xml:space="preserve">ourts </w:t>
      </w:r>
      <w:r w:rsidR="00FC585A">
        <w:t>and all Crown Courts were</w:t>
      </w:r>
      <w:r w:rsidR="00657516">
        <w:t xml:space="preserve"> equipped</w:t>
      </w:r>
      <w:r w:rsidR="00FC585A">
        <w:t xml:space="preserve"> in 2013</w:t>
      </w:r>
      <w:r w:rsidR="00657516">
        <w:t xml:space="preserve"> with the necessary VC equipment </w:t>
      </w:r>
      <w:r w:rsidR="008522E3">
        <w:t>to enable</w:t>
      </w:r>
      <w:r w:rsidR="00657516">
        <w:t xml:space="preserve"> courts </w:t>
      </w:r>
      <w:r w:rsidR="008522E3">
        <w:t>to</w:t>
      </w:r>
      <w:r w:rsidR="00657516">
        <w:t xml:space="preserve"> establish an audio and video feed between the participants physically present in a courtroom and the defendant or witness </w:t>
      </w:r>
      <w:r w:rsidR="006B7A82">
        <w:t>attending from</w:t>
      </w:r>
      <w:r w:rsidR="00657516">
        <w:t xml:space="preserve"> a remote location. </w:t>
      </w:r>
      <w:r w:rsidR="00517833">
        <w:t>In other words, defendant</w:t>
      </w:r>
      <w:r w:rsidR="009B6172">
        <w:t>s</w:t>
      </w:r>
      <w:r w:rsidR="00517833">
        <w:t xml:space="preserve"> can attend </w:t>
      </w:r>
      <w:r w:rsidR="009B6172">
        <w:t xml:space="preserve">their </w:t>
      </w:r>
      <w:r w:rsidR="00517833">
        <w:t xml:space="preserve">own court hearing without leaving the prison where </w:t>
      </w:r>
      <w:r w:rsidR="009B6172">
        <w:t>they are</w:t>
      </w:r>
      <w:r w:rsidR="00517833">
        <w:t xml:space="preserve"> incarcerated. </w:t>
      </w:r>
    </w:p>
    <w:p w14:paraId="093B586A" w14:textId="0A2AF088" w:rsidR="00131D3E" w:rsidRDefault="00517833">
      <w:r>
        <w:t xml:space="preserve">Such systems </w:t>
      </w:r>
      <w:r w:rsidR="00770B6C">
        <w:t>are</w:t>
      </w:r>
      <w:r>
        <w:t xml:space="preserve"> also used in</w:t>
      </w:r>
      <w:r w:rsidR="00657E03">
        <w:t xml:space="preserve"> </w:t>
      </w:r>
      <w:r w:rsidR="001F2008">
        <w:t>multil</w:t>
      </w:r>
      <w:r>
        <w:t>ingual court hearing</w:t>
      </w:r>
      <w:r w:rsidR="00770B6C">
        <w:t>s</w:t>
      </w:r>
      <w:r>
        <w:t xml:space="preserve"> in the UK. In this context, </w:t>
      </w:r>
      <w:r w:rsidR="001F2008">
        <w:t>the interpreter can be co-located with t</w:t>
      </w:r>
      <w:r>
        <w:t>he participants in court</w:t>
      </w:r>
      <w:r w:rsidR="001F2008">
        <w:t xml:space="preserve"> or with </w:t>
      </w:r>
      <w:r>
        <w:t>the remote defendant or witness</w:t>
      </w:r>
      <w:r w:rsidRPr="00FC585A">
        <w:t xml:space="preserve">. </w:t>
      </w:r>
      <w:r w:rsidR="00FC585A" w:rsidRPr="00FC585A">
        <w:fldChar w:fldCharType="begin"/>
      </w:r>
      <w:r w:rsidR="00FC585A" w:rsidRPr="00FC585A">
        <w:instrText xml:space="preserve"> ADDIN EN.CITE &lt;EndNote&gt;&lt;Cite AuthorYear="1"&gt;&lt;Author&gt;Braun&lt;/Author&gt;&lt;Year&gt;2011&lt;/Year&gt;&lt;RecNum&gt;144&lt;/RecNum&gt;&lt;DisplayText&gt;Braun (2011)&lt;/DisplayText&gt;&lt;record&gt;&lt;rec-number&gt;144&lt;/rec-number&gt;&lt;foreign-keys&gt;&lt;key app="EN" db-id="apr5x9eeorxwd5e9swd59drcs2extvz99p2v" timestamp="1475051791"&gt;144&lt;/key&gt;&lt;/foreign-keys&gt;&lt;ref-type name="Book Section"&gt;5&lt;/ref-type&gt;&lt;contributors&gt;&lt;authors&gt;&lt;author&gt;Braun, Sabine&lt;/author&gt;&lt;/authors&gt;&lt;secondary-authors&gt;&lt;author&gt;Braun, Sabine&lt;/author&gt;&lt;author&gt;Taylor, Judith&lt;/author&gt;&lt;/secondary-authors&gt;&lt;/contributors&gt;&lt;titles&gt;&lt;title&gt;Recommendations for the use of video-mediated interpreting in criminal proceedings&lt;/title&gt;&lt;secondary-title&gt;Videoconference and remote interpreting in criminal proceedings&lt;/secondary-title&gt;&lt;/titles&gt;&lt;pages&gt;265-87&lt;/pages&gt;&lt;dates&gt;&lt;year&gt;2011&lt;/year&gt;&lt;/dates&gt;&lt;pub-location&gt;Guildford&lt;/pub-location&gt;&lt;publisher&gt;University of Surrey&lt;/publisher&gt;&lt;urls&gt;&lt;/urls&gt;&lt;/record&gt;&lt;/Cite&gt;&lt;/EndNote&gt;</w:instrText>
      </w:r>
      <w:r w:rsidR="00FC585A" w:rsidRPr="00FC585A">
        <w:fldChar w:fldCharType="separate"/>
      </w:r>
      <w:r w:rsidR="00FC585A" w:rsidRPr="00FC585A">
        <w:rPr>
          <w:noProof/>
        </w:rPr>
        <w:t>Braun (2011)</w:t>
      </w:r>
      <w:r w:rsidR="00FC585A" w:rsidRPr="00FC585A">
        <w:fldChar w:fldCharType="end"/>
      </w:r>
      <w:r w:rsidR="00FC585A">
        <w:t xml:space="preserve"> </w:t>
      </w:r>
      <w:r w:rsidR="00770B6C">
        <w:t>makes a useful distinction by referring</w:t>
      </w:r>
      <w:ins w:id="9" w:author="Author">
        <w:r w:rsidR="0089230F">
          <w:t xml:space="preserve"> to</w:t>
        </w:r>
      </w:ins>
      <w:del w:id="10" w:author="Author">
        <w:r w:rsidDel="0089230F">
          <w:delText xml:space="preserve"> to the former setting as</w:delText>
        </w:r>
      </w:del>
      <w:r>
        <w:t xml:space="preserve"> Videoconference Interpreting (VCI) A</w:t>
      </w:r>
      <w:ins w:id="11" w:author="Author">
        <w:r w:rsidR="0089230F">
          <w:t>, where the interpreter is in the courtroom</w:t>
        </w:r>
      </w:ins>
      <w:r>
        <w:t xml:space="preserve"> and </w:t>
      </w:r>
      <w:del w:id="12" w:author="Author">
        <w:r w:rsidDel="0089230F">
          <w:delText xml:space="preserve">the latter as </w:delText>
        </w:r>
      </w:del>
      <w:r>
        <w:t>VCI B</w:t>
      </w:r>
      <w:ins w:id="13" w:author="Author">
        <w:r w:rsidR="0089230F">
          <w:t>, where the interpreter is co-located with the remote defendant or witness</w:t>
        </w:r>
      </w:ins>
      <w:r w:rsidR="001F2008">
        <w:t xml:space="preserve">. </w:t>
      </w:r>
    </w:p>
    <w:p w14:paraId="31ABBF1E" w14:textId="00F5B67F" w:rsidR="00C311A0" w:rsidRDefault="007E7F3B">
      <w:r>
        <w:t>Research in the use of VC systems in court</w:t>
      </w:r>
      <w:r w:rsidR="00716528">
        <w:t>s</w:t>
      </w:r>
      <w:r>
        <w:t xml:space="preserve"> </w:t>
      </w:r>
      <w:r w:rsidR="006B7A82">
        <w:t xml:space="preserve">dates </w:t>
      </w:r>
      <w:r w:rsidR="008522E3">
        <w:t xml:space="preserve">back </w:t>
      </w:r>
      <w:r w:rsidR="006B7A82">
        <w:t>to</w:t>
      </w:r>
      <w:r>
        <w:t xml:space="preserve"> the </w:t>
      </w:r>
      <w:r w:rsidR="006A5320">
        <w:t>1990s and</w:t>
      </w:r>
      <w:r>
        <w:t xml:space="preserve"> </w:t>
      </w:r>
      <w:r w:rsidR="006B7A82">
        <w:t xml:space="preserve">was </w:t>
      </w:r>
      <w:r>
        <w:t xml:space="preserve">characterised by its primary focus on monolingual court settings. </w:t>
      </w:r>
      <w:r w:rsidR="00716528">
        <w:t xml:space="preserve">More </w:t>
      </w:r>
      <w:r w:rsidR="00716528" w:rsidRPr="006B7A82">
        <w:rPr>
          <w:color w:val="000000" w:themeColor="text1"/>
        </w:rPr>
        <w:t>recently</w:t>
      </w:r>
      <w:r w:rsidR="00716528">
        <w:rPr>
          <w:color w:val="000000" w:themeColor="text1"/>
        </w:rPr>
        <w:t>,</w:t>
      </w:r>
      <w:r w:rsidR="00716528">
        <w:t xml:space="preserve"> t</w:t>
      </w:r>
      <w:r w:rsidR="00C311A0">
        <w:t xml:space="preserve">he </w:t>
      </w:r>
      <w:r w:rsidR="006A5320">
        <w:t>valuable studies</w:t>
      </w:r>
      <w:r w:rsidR="00C311A0">
        <w:t xml:space="preserve"> carried out as part of the Avidicus</w:t>
      </w:r>
      <w:r w:rsidR="006B7A82">
        <w:rPr>
          <w:rStyle w:val="FootnoteReference"/>
        </w:rPr>
        <w:footnoteReference w:id="1"/>
      </w:r>
      <w:r w:rsidR="00C311A0">
        <w:t xml:space="preserve"> projects have filled in</w:t>
      </w:r>
      <w:r w:rsidR="00C6365F" w:rsidRPr="006B7A82">
        <w:rPr>
          <w:color w:val="000000" w:themeColor="text1"/>
        </w:rPr>
        <w:t xml:space="preserve"> </w:t>
      </w:r>
      <w:r w:rsidR="00C311A0">
        <w:t>parts of the research void on the use of VC equipment in</w:t>
      </w:r>
      <w:r w:rsidR="00770B6C">
        <w:t xml:space="preserve"> multilingual</w:t>
      </w:r>
      <w:r w:rsidR="00C311A0">
        <w:t xml:space="preserve"> </w:t>
      </w:r>
      <w:r w:rsidR="00C6365F">
        <w:t>legal</w:t>
      </w:r>
      <w:r w:rsidR="00C311A0">
        <w:t xml:space="preserve"> settings. Although these projects </w:t>
      </w:r>
      <w:r w:rsidR="0063078B">
        <w:t xml:space="preserve">and other research </w:t>
      </w:r>
      <w:r w:rsidR="00C311A0">
        <w:t>cover many different grounds, the interpreter’s perception of her role</w:t>
      </w:r>
      <w:r w:rsidR="001E7B5D">
        <w:rPr>
          <w:rStyle w:val="FootnoteReference"/>
        </w:rPr>
        <w:footnoteReference w:id="2"/>
      </w:r>
      <w:r w:rsidR="00C311A0">
        <w:t xml:space="preserve"> remains </w:t>
      </w:r>
      <w:r w:rsidR="006A5320">
        <w:t>largely unexplored</w:t>
      </w:r>
      <w:r w:rsidR="00C311A0">
        <w:t xml:space="preserve">. </w:t>
      </w:r>
    </w:p>
    <w:p w14:paraId="538D9485" w14:textId="6D66D6D6" w:rsidR="00C311A0" w:rsidRDefault="00C311A0">
      <w:r>
        <w:t>This article build</w:t>
      </w:r>
      <w:r w:rsidR="009F75EB">
        <w:t>s</w:t>
      </w:r>
      <w:r>
        <w:t xml:space="preserve"> on the current body of </w:t>
      </w:r>
      <w:r w:rsidR="009F75EB">
        <w:t>knowledge</w:t>
      </w:r>
      <w:r>
        <w:t xml:space="preserve"> </w:t>
      </w:r>
      <w:r w:rsidR="00770B6C">
        <w:t xml:space="preserve">in Interpreting Studies </w:t>
      </w:r>
      <w:r w:rsidR="001F747C">
        <w:t xml:space="preserve">(IS) </w:t>
      </w:r>
      <w:r>
        <w:t xml:space="preserve">by examining eighteen interviews </w:t>
      </w:r>
      <w:r w:rsidR="00482BA1">
        <w:t xml:space="preserve">carried out </w:t>
      </w:r>
      <w:r>
        <w:t>with practising spoken language court interpreters in England and Wales</w:t>
      </w:r>
      <w:r w:rsidR="009F75EB">
        <w:t xml:space="preserve">. </w:t>
      </w:r>
      <w:r w:rsidR="00482BA1">
        <w:t xml:space="preserve">Their interviews </w:t>
      </w:r>
      <w:r w:rsidR="009F75EB">
        <w:t>are</w:t>
      </w:r>
      <w:r w:rsidR="00482BA1">
        <w:t xml:space="preserve"> analysed through the medium of role-space, a </w:t>
      </w:r>
      <w:r w:rsidR="005B3B2D">
        <w:t xml:space="preserve">relatively </w:t>
      </w:r>
      <w:r w:rsidR="00482BA1">
        <w:t xml:space="preserve">new theoretical framework developed by </w:t>
      </w:r>
      <w:r w:rsidR="007E374E">
        <w:fldChar w:fldCharType="begin"/>
      </w:r>
      <w:r w:rsidR="007E374E">
        <w:instrText xml:space="preserve"> ADDIN EN.CITE &lt;EndNote&gt;&lt;Cite AuthorYear="1"&gt;&lt;Author&gt;Llewellyn-Jones&lt;/Author&gt;&lt;Year&gt;2014&lt;/Year&gt;&lt;RecNum&gt;33&lt;/RecNum&gt;&lt;DisplayText&gt;Llewellyn-Jones and Lee (2014)&lt;/DisplayText&gt;&lt;record&gt;&lt;rec-number&gt;33&lt;/rec-number&gt;&lt;foreign-keys&gt;&lt;key app="EN" db-id="apr5x9eeorxwd5e9swd59drcs2extvz99p2v" timestamp="1456509977"&gt;33&lt;/key&gt;&lt;/foreign-keys&gt;&lt;ref-type name="Book"&gt;6&lt;/ref-type&gt;&lt;contributors&gt;&lt;authors&gt;&lt;author&gt;Llewellyn-Jones, Peter&lt;/author&gt;&lt;author&gt;Lee, Robert G. &lt;/author&gt;&lt;/authors&gt;&lt;/contributors&gt;&lt;titles&gt;&lt;title&gt;Redefining the role of the community interpreter : The concept of role-space&lt;/title&gt;&lt;/titles&gt;&lt;keywords&gt;&lt;keyword&gt;Public service interpreting&lt;/keyword&gt;&lt;keyword&gt;Translating and interpreting&lt;/keyword&gt;&lt;keyword&gt;Translating and interpreting -- Social aspects&lt;/keyword&gt;&lt;keyword&gt;Translating and interpreting -- Technological innovations&lt;/keyword&gt;&lt;/keywords&gt;&lt;dates&gt;&lt;year&gt;2014&lt;/year&gt;&lt;/dates&gt;&lt;publisher&gt;Carlton-le-Moorland, Lincoln, United Kingdom : SLI Press&lt;/publisher&gt;&lt;urls&gt;&lt;/urls&gt;&lt;/record&gt;&lt;/Cite&gt;&lt;/EndNote&gt;</w:instrText>
      </w:r>
      <w:r w:rsidR="007E374E">
        <w:fldChar w:fldCharType="separate"/>
      </w:r>
      <w:r w:rsidR="007E374E">
        <w:rPr>
          <w:noProof/>
        </w:rPr>
        <w:t>Llewellyn-Jones and Lee (2014)</w:t>
      </w:r>
      <w:r w:rsidR="007E374E">
        <w:fldChar w:fldCharType="end"/>
      </w:r>
      <w:r w:rsidR="007E374E">
        <w:t>.</w:t>
      </w:r>
    </w:p>
    <w:p w14:paraId="3BBB4AAF" w14:textId="5DFA22F9" w:rsidR="00482BA1" w:rsidRDefault="00482BA1">
      <w:r>
        <w:t xml:space="preserve">The first two </w:t>
      </w:r>
      <w:r w:rsidR="006359B8">
        <w:t>S</w:t>
      </w:r>
      <w:r>
        <w:t>ections briefly review the literature on the use of VC equipment in court and the interpreter’s role. Section 3 summarise</w:t>
      </w:r>
      <w:r w:rsidR="009F75EB">
        <w:t>s</w:t>
      </w:r>
      <w:r>
        <w:t xml:space="preserve"> the methodology used, and Section 4 analyse</w:t>
      </w:r>
      <w:r w:rsidR="009F75EB">
        <w:t>s</w:t>
      </w:r>
      <w:r>
        <w:t xml:space="preserve"> the data gathered. Finally, Section 5 discuss</w:t>
      </w:r>
      <w:r w:rsidR="009F75EB">
        <w:t>es</w:t>
      </w:r>
      <w:r>
        <w:t xml:space="preserve"> the data in light of th</w:t>
      </w:r>
      <w:r w:rsidR="00DC1CE3">
        <w:t xml:space="preserve">e </w:t>
      </w:r>
      <w:r w:rsidR="001F747C">
        <w:t xml:space="preserve">findings from the </w:t>
      </w:r>
      <w:r w:rsidR="00DC1CE3">
        <w:t xml:space="preserve">literature </w:t>
      </w:r>
      <w:r w:rsidR="0012347D">
        <w:t>review and</w:t>
      </w:r>
      <w:r w:rsidR="00DC1CE3">
        <w:t xml:space="preserve"> </w:t>
      </w:r>
      <w:r w:rsidR="005B3B2D">
        <w:t>formulates</w:t>
      </w:r>
      <w:r>
        <w:t xml:space="preserve"> recommendations </w:t>
      </w:r>
      <w:r w:rsidR="00DC1CE3">
        <w:t xml:space="preserve">for </w:t>
      </w:r>
      <w:r w:rsidR="001F747C">
        <w:t xml:space="preserve">interpreter </w:t>
      </w:r>
      <w:r w:rsidR="00DC1CE3">
        <w:t>training</w:t>
      </w:r>
      <w:r>
        <w:t xml:space="preserve">. It </w:t>
      </w:r>
      <w:r w:rsidR="009F75EB">
        <w:t>is posited</w:t>
      </w:r>
      <w:r>
        <w:t xml:space="preserve"> that the use of technology </w:t>
      </w:r>
      <w:r w:rsidR="001F747C">
        <w:t xml:space="preserve">enhances and/or creates different factors that </w:t>
      </w:r>
      <w:r>
        <w:t xml:space="preserve">can affect </w:t>
      </w:r>
      <w:r w:rsidR="009F75EB">
        <w:t xml:space="preserve">various aspects of the interpreter’s </w:t>
      </w:r>
      <w:r w:rsidR="001F747C">
        <w:t>role-space</w:t>
      </w:r>
      <w:r w:rsidR="00DC1CE3">
        <w:t xml:space="preserve">. </w:t>
      </w:r>
      <w:r>
        <w:t xml:space="preserve"> </w:t>
      </w:r>
    </w:p>
    <w:p w14:paraId="33449445" w14:textId="77777777" w:rsidR="00FE63F6" w:rsidRPr="00EC55B9" w:rsidRDefault="00FE63F6"/>
    <w:p w14:paraId="3128E1D8" w14:textId="72646FB0" w:rsidR="00FE63F6" w:rsidRPr="00EC55B9" w:rsidRDefault="00EC55B9" w:rsidP="00EC55B9">
      <w:pPr>
        <w:ind w:firstLine="720"/>
      </w:pPr>
      <w:r>
        <w:t>2.</w:t>
      </w:r>
      <w:r w:rsidR="00A67A45" w:rsidRPr="00EC55B9">
        <w:t xml:space="preserve"> Videoconference Interpreting in Court S</w:t>
      </w:r>
      <w:r w:rsidR="001D6B62" w:rsidRPr="00EC55B9">
        <w:t>etting</w:t>
      </w:r>
      <w:r w:rsidR="007F561C" w:rsidRPr="00EC55B9">
        <w:t>s</w:t>
      </w:r>
    </w:p>
    <w:p w14:paraId="7433D349" w14:textId="6A91DA8E" w:rsidR="00FD64DA" w:rsidRDefault="00DF5D7B" w:rsidP="00DF5D7B">
      <w:r>
        <w:t>The use of VC equipment</w:t>
      </w:r>
      <w:r w:rsidR="00417348">
        <w:t xml:space="preserve"> in a legal setting</w:t>
      </w:r>
      <w:r>
        <w:t xml:space="preserve"> was </w:t>
      </w:r>
      <w:r w:rsidR="00417348">
        <w:t>examined</w:t>
      </w:r>
      <w:r w:rsidR="000D7A14">
        <w:t xml:space="preserve"> as early as the 199</w:t>
      </w:r>
      <w:r>
        <w:t xml:space="preserve">0s. </w:t>
      </w:r>
      <w:r w:rsidR="003E428B">
        <w:t>R</w:t>
      </w:r>
      <w:r w:rsidR="00A30CD7">
        <w:t>esearch at the time was mainly restricted to monolingual court settings</w:t>
      </w:r>
      <w:r w:rsidR="000D7A14">
        <w:t xml:space="preserve">, with a </w:t>
      </w:r>
      <w:r w:rsidR="000D7A14">
        <w:lastRenderedPageBreak/>
        <w:t xml:space="preserve">specific focus on </w:t>
      </w:r>
      <w:r w:rsidR="00D878F4">
        <w:t xml:space="preserve">the </w:t>
      </w:r>
      <w:r w:rsidR="000D7A14">
        <w:t xml:space="preserve">US court context </w:t>
      </w:r>
      <w:r w:rsidR="00E00988">
        <w:fldChar w:fldCharType="begin"/>
      </w:r>
      <w:r w:rsidR="00E00988">
        <w:instrText xml:space="preserve"> ADDIN EN.CITE &lt;EndNote&gt;&lt;Cite&gt;&lt;Author&gt;Radburn-Remfry&lt;/Author&gt;&lt;Year&gt;1994&lt;/Year&gt;&lt;RecNum&gt;121&lt;/RecNum&gt;&lt;DisplayText&gt;(Radburn-Remfry, 1994; Thaxton, 1993)&lt;/DisplayText&gt;&lt;record&gt;&lt;rec-number&gt;121&lt;/rec-number&gt;&lt;foreign-keys&gt;&lt;key app="EN" db-id="apr5x9eeorxwd5e9swd59drcs2extvz99p2v" timestamp="1470929575"&gt;121&lt;/key&gt;&lt;/foreign-keys&gt;&lt;ref-type name="Journal Article"&gt;17&lt;/ref-type&gt;&lt;contributors&gt;&lt;authors&gt;&lt;author&gt;Radburn-Remfry, Patricia&lt;/author&gt;&lt;/authors&gt;&lt;/contributors&gt;&lt;titles&gt;&lt;title&gt;Due process concerns in video production of defendants&lt;/title&gt;&lt;secondary-title&gt;Stetson Law Review&lt;/secondary-title&gt;&lt;/titles&gt;&lt;periodical&gt;&lt;full-title&gt;Stetson Law Review&lt;/full-title&gt;&lt;/periodical&gt;&lt;pages&gt;805-838&lt;/pages&gt;&lt;volume&gt;23&lt;/volume&gt;&lt;dates&gt;&lt;year&gt;1994&lt;/year&gt;&lt;/dates&gt;&lt;urls&gt;&lt;related-urls&gt;&lt;url&gt;http://www.stetson.edu/law/lawreview/media/due-process-concerns-in-video-production-of-defendants.pdf&lt;/url&gt;&lt;/related-urls&gt;&lt;/urls&gt;&lt;access-date&gt;11 August 2016&lt;/access-date&gt;&lt;/record&gt;&lt;/Cite&gt;&lt;Cite&gt;&lt;Author&gt;Thaxton&lt;/Author&gt;&lt;Year&gt;1993&lt;/Year&gt;&lt;RecNum&gt;180&lt;/RecNum&gt;&lt;record&gt;&lt;rec-number&gt;180&lt;/rec-number&gt;&lt;foreign-keys&gt;&lt;key app="EN" db-id="apr5x9eeorxwd5e9swd59drcs2extvz99p2v" timestamp="1479482252"&gt;180&lt;/key&gt;&lt;/foreign-keys&gt;&lt;ref-type name="Journal Article"&gt;17&lt;/ref-type&gt;&lt;contributors&gt;&lt;authors&gt;&lt;author&gt;Thaxton, Ronnie&lt;/author&gt;&lt;/authors&gt;&lt;/contributors&gt;&lt;titles&gt;&lt;title&gt;Injustice telecast: The illegal use of closed-circuit television arraignments and bail bond hearings in federal court&lt;/title&gt;&lt;secondary-title&gt;Iowa Law review&lt;/secondary-title&gt;&lt;/titles&gt;&lt;periodical&gt;&lt;full-title&gt;Iowa Law review&lt;/full-title&gt;&lt;/periodical&gt;&lt;pages&gt;175-202&lt;/pages&gt;&lt;volume&gt;79&lt;/volume&gt;&lt;number&gt;1&lt;/number&gt;&lt;dates&gt;&lt;year&gt;1993&lt;/year&gt;&lt;/dates&gt;&lt;urls&gt;&lt;/urls&gt;&lt;/record&gt;&lt;/Cite&gt;&lt;/EndNote&gt;</w:instrText>
      </w:r>
      <w:r w:rsidR="00E00988">
        <w:fldChar w:fldCharType="separate"/>
      </w:r>
      <w:r w:rsidR="00E00988">
        <w:rPr>
          <w:noProof/>
        </w:rPr>
        <w:t>(Radburn-Remfry, 1994; Thaxton, 1993)</w:t>
      </w:r>
      <w:r w:rsidR="00E00988">
        <w:fldChar w:fldCharType="end"/>
      </w:r>
      <w:r w:rsidR="000D7A14">
        <w:t xml:space="preserve">. From then onwards, research in a monolingual setting has evolved </w:t>
      </w:r>
      <w:r w:rsidR="00D878F4">
        <w:t xml:space="preserve">mainly </w:t>
      </w:r>
      <w:r w:rsidR="000D7A14">
        <w:t xml:space="preserve">around three intrinsically related </w:t>
      </w:r>
      <w:r w:rsidR="00D878F4">
        <w:t>areas. F</w:t>
      </w:r>
      <w:r w:rsidR="00FD64DA">
        <w:t xml:space="preserve">irst, scholars such as </w:t>
      </w:r>
      <w:r w:rsidR="00DF2562">
        <w:fldChar w:fldCharType="begin"/>
      </w:r>
      <w:r w:rsidR="00DF2562">
        <w:instrText xml:space="preserve"> ADDIN EN.CITE &lt;EndNote&gt;&lt;Cite AuthorYear="1"&gt;&lt;Author&gt;Johnson&lt;/Author&gt;&lt;Year&gt;2006&lt;/Year&gt;&lt;RecNum&gt;187&lt;/RecNum&gt;&lt;DisplayText&gt;Johnson and Wiggins (2006)&lt;/DisplayText&gt;&lt;record&gt;&lt;rec-number&gt;187&lt;/rec-number&gt;&lt;foreign-keys&gt;&lt;key app="EN" db-id="apr5x9eeorxwd5e9swd59drcs2extvz99p2v" timestamp="1479565559"&gt;187&lt;/key&gt;&lt;/foreign-keys&gt;&lt;ref-type name="Journal Article"&gt;17&lt;/ref-type&gt;&lt;contributors&gt;&lt;authors&gt;&lt;author&gt;Johnson, Molly&lt;/author&gt;&lt;author&gt;Wiggins, Elizabeth &lt;/author&gt;&lt;/authors&gt;&lt;/contributors&gt;&lt;titles&gt;&lt;title&gt;Videoconferencing in criminal proceedings: Legal and empirical issues and directions for research&lt;/title&gt;&lt;secondary-title&gt;Law &amp;amp; Policy&lt;/secondary-title&gt;&lt;/titles&gt;&lt;periodical&gt;&lt;full-title&gt;Law &amp;amp; Policy&lt;/full-title&gt;&lt;/periodical&gt;&lt;pages&gt;211-227&lt;/pages&gt;&lt;volume&gt;28&lt;/volume&gt;&lt;number&gt;2&lt;/number&gt;&lt;dates&gt;&lt;year&gt;2006&lt;/year&gt;&lt;/dates&gt;&lt;urls&gt;&lt;/urls&gt;&lt;/record&gt;&lt;/Cite&gt;&lt;/EndNote&gt;</w:instrText>
      </w:r>
      <w:r w:rsidR="00DF2562">
        <w:fldChar w:fldCharType="separate"/>
      </w:r>
      <w:r w:rsidR="00DF2562">
        <w:rPr>
          <w:noProof/>
        </w:rPr>
        <w:t>Johnson and Wiggins (2006)</w:t>
      </w:r>
      <w:r w:rsidR="00DF2562">
        <w:fldChar w:fldCharType="end"/>
      </w:r>
      <w:r w:rsidR="00DF2562">
        <w:t xml:space="preserve"> </w:t>
      </w:r>
      <w:r w:rsidR="00FD64DA">
        <w:t>question the legality of using VC technolo</w:t>
      </w:r>
      <w:r w:rsidR="00D878F4">
        <w:t xml:space="preserve">gy to mediate a court hearing as it </w:t>
      </w:r>
      <w:r w:rsidR="00FD64DA">
        <w:t xml:space="preserve">could infringe the defendant’s right to due process. Similarly, </w:t>
      </w:r>
      <w:r w:rsidR="00DF2562">
        <w:fldChar w:fldCharType="begin"/>
      </w:r>
      <w:r w:rsidR="00DF2562">
        <w:instrText xml:space="preserve"> ADDIN EN.CITE &lt;EndNote&gt;&lt;Cite AuthorYear="1"&gt;&lt;Author&gt;Radburn-Remfry&lt;/Author&gt;&lt;Year&gt;1994&lt;/Year&gt;&lt;RecNum&gt;121&lt;/RecNum&gt;&lt;DisplayText&gt;Radburn-Remfry (1994)&lt;/DisplayText&gt;&lt;record&gt;&lt;rec-number&gt;121&lt;/rec-number&gt;&lt;foreign-keys&gt;&lt;key app="EN" db-id="apr5x9eeorxwd5e9swd59drcs2extvz99p2v" timestamp="1470929575"&gt;121&lt;/key&gt;&lt;/foreign-keys&gt;&lt;ref-type name="Journal Article"&gt;17&lt;/ref-type&gt;&lt;contributors&gt;&lt;authors&gt;&lt;author&gt;Radburn-Remfry, Patricia&lt;/author&gt;&lt;/authors&gt;&lt;/contributors&gt;&lt;titles&gt;&lt;title&gt;Due process concerns in video production of defendants&lt;/title&gt;&lt;secondary-title&gt;Stetson Law Review&lt;/secondary-title&gt;&lt;/titles&gt;&lt;periodical&gt;&lt;full-title&gt;Stetson Law Review&lt;/full-title&gt;&lt;/periodical&gt;&lt;pages&gt;805-838&lt;/pages&gt;&lt;volume&gt;23&lt;/volume&gt;&lt;dates&gt;&lt;year&gt;1994&lt;/year&gt;&lt;/dates&gt;&lt;urls&gt;&lt;related-urls&gt;&lt;url&gt;http://www.stetson.edu/law/lawreview/media/due-process-concerns-in-video-production-of-defendants.pdf&lt;/url&gt;&lt;/related-urls&gt;&lt;/urls&gt;&lt;access-date&gt;11 August 2016&lt;/access-date&gt;&lt;/record&gt;&lt;/Cite&gt;&lt;/EndNote&gt;</w:instrText>
      </w:r>
      <w:r w:rsidR="00DF2562">
        <w:fldChar w:fldCharType="separate"/>
      </w:r>
      <w:r w:rsidR="00DF2562">
        <w:rPr>
          <w:noProof/>
        </w:rPr>
        <w:t>Radburn-Remfry (1994)</w:t>
      </w:r>
      <w:r w:rsidR="00DF2562">
        <w:fldChar w:fldCharType="end"/>
      </w:r>
      <w:r w:rsidR="00DF2562">
        <w:t xml:space="preserve"> </w:t>
      </w:r>
      <w:r w:rsidR="00FD64DA" w:rsidRPr="00DF2562">
        <w:t xml:space="preserve">and </w:t>
      </w:r>
      <w:r w:rsidR="00DF2562">
        <w:fldChar w:fldCharType="begin"/>
      </w:r>
      <w:r w:rsidR="00DF2562">
        <w:instrText xml:space="preserve"> ADDIN EN.CITE &lt;EndNote&gt;&lt;Cite AuthorYear="1"&gt;&lt;Author&gt;Thaxton&lt;/Author&gt;&lt;Year&gt;1993&lt;/Year&gt;&lt;RecNum&gt;180&lt;/RecNum&gt;&lt;DisplayText&gt;Thaxton (1993)&lt;/DisplayText&gt;&lt;record&gt;&lt;rec-number&gt;180&lt;/rec-number&gt;&lt;foreign-keys&gt;&lt;key app="EN" db-id="apr5x9eeorxwd5e9swd59drcs2extvz99p2v" timestamp="1479482252"&gt;180&lt;/key&gt;&lt;/foreign-keys&gt;&lt;ref-type name="Journal Article"&gt;17&lt;/ref-type&gt;&lt;contributors&gt;&lt;authors&gt;&lt;author&gt;Thaxton, Ronnie&lt;/author&gt;&lt;/authors&gt;&lt;/contributors&gt;&lt;titles&gt;&lt;title&gt;Injustice telecast: The illegal use of closed-circuit television arraignments and bail bond hearings in federal court&lt;/title&gt;&lt;secondary-title&gt;Iowa Law review&lt;/secondary-title&gt;&lt;/titles&gt;&lt;periodical&gt;&lt;full-title&gt;Iowa Law review&lt;/full-title&gt;&lt;/periodical&gt;&lt;pages&gt;175-202&lt;/pages&gt;&lt;volume&gt;79&lt;/volume&gt;&lt;number&gt;1&lt;/number&gt;&lt;dates&gt;&lt;year&gt;1993&lt;/year&gt;&lt;/dates&gt;&lt;urls&gt;&lt;/urls&gt;&lt;/record&gt;&lt;/Cite&gt;&lt;/EndNote&gt;</w:instrText>
      </w:r>
      <w:r w:rsidR="00DF2562">
        <w:fldChar w:fldCharType="separate"/>
      </w:r>
      <w:r w:rsidR="00DF2562">
        <w:rPr>
          <w:noProof/>
        </w:rPr>
        <w:t>Thaxton (1993)</w:t>
      </w:r>
      <w:r w:rsidR="00DF2562">
        <w:fldChar w:fldCharType="end"/>
      </w:r>
      <w:r w:rsidR="00DF2562">
        <w:t xml:space="preserve"> </w:t>
      </w:r>
      <w:r w:rsidR="008C0048">
        <w:t xml:space="preserve">raise concerns </w:t>
      </w:r>
      <w:r w:rsidR="005B3B2D">
        <w:t xml:space="preserve">as regards </w:t>
      </w:r>
      <w:r w:rsidR="008C0048">
        <w:t xml:space="preserve">the impact that VC equipment could have on the fairness of the court </w:t>
      </w:r>
      <w:r w:rsidR="001F747C">
        <w:t>proceedings</w:t>
      </w:r>
      <w:r w:rsidR="008C0048">
        <w:t xml:space="preserve">. </w:t>
      </w:r>
      <w:r w:rsidR="008106CB">
        <w:t>The second main</w:t>
      </w:r>
      <w:r w:rsidR="00F106B1">
        <w:t xml:space="preserve"> research theme focuses on the impact that VC equipment has on participants’ perceptions</w:t>
      </w:r>
      <w:r w:rsidR="00D73C8F">
        <w:t xml:space="preserve"> of the court hearing</w:t>
      </w:r>
      <w:r w:rsidR="00DF2562">
        <w:t>,</w:t>
      </w:r>
      <w:r w:rsidR="00D73C8F">
        <w:t xml:space="preserve"> and how court participants interact.</w:t>
      </w:r>
      <w:r w:rsidR="004B01C7">
        <w:t xml:space="preserve"> S</w:t>
      </w:r>
      <w:r w:rsidR="003C32DB">
        <w:t>tudies reveal that it is more difficult to assess emotions</w:t>
      </w:r>
      <w:r w:rsidR="00DF2562">
        <w:t xml:space="preserve"> </w:t>
      </w:r>
      <w:r w:rsidR="00DF2562">
        <w:fldChar w:fldCharType="begin"/>
      </w:r>
      <w:r w:rsidR="00DF2562">
        <w:instrText xml:space="preserve"> ADDIN EN.CITE &lt;EndNote&gt;&lt;Cite&gt;&lt;Author&gt;Radburn-Remfry&lt;/Author&gt;&lt;Year&gt;1994&lt;/Year&gt;&lt;RecNum&gt;121&lt;/RecNum&gt;&lt;DisplayText&gt;(Radburn-Remfry, 1994)&lt;/DisplayText&gt;&lt;record&gt;&lt;rec-number&gt;121&lt;/rec-number&gt;&lt;foreign-keys&gt;&lt;key app="EN" db-id="apr5x9eeorxwd5e9swd59drcs2extvz99p2v" timestamp="1470929575"&gt;121&lt;/key&gt;&lt;/foreign-keys&gt;&lt;ref-type name="Journal Article"&gt;17&lt;/ref-type&gt;&lt;contributors&gt;&lt;authors&gt;&lt;author&gt;Radburn-Remfry, Patricia&lt;/author&gt;&lt;/authors&gt;&lt;/contributors&gt;&lt;titles&gt;&lt;title&gt;Due process concerns in video production of defendants&lt;/title&gt;&lt;secondary-title&gt;Stetson Law Review&lt;/secondary-title&gt;&lt;/titles&gt;&lt;periodical&gt;&lt;full-title&gt;Stetson Law Review&lt;/full-title&gt;&lt;/periodical&gt;&lt;pages&gt;805-838&lt;/pages&gt;&lt;volume&gt;23&lt;/volume&gt;&lt;dates&gt;&lt;year&gt;1994&lt;/year&gt;&lt;/dates&gt;&lt;urls&gt;&lt;related-urls&gt;&lt;url&gt;http://www.stetson.edu/law/lawreview/media/due-process-concerns-in-video-production-of-defendants.pdf&lt;/url&gt;&lt;/related-urls&gt;&lt;/urls&gt;&lt;access-date&gt;11 August 2016&lt;/access-date&gt;&lt;/record&gt;&lt;/Cite&gt;&lt;/EndNote&gt;</w:instrText>
      </w:r>
      <w:r w:rsidR="00DF2562">
        <w:fldChar w:fldCharType="separate"/>
      </w:r>
      <w:r w:rsidR="00DF2562">
        <w:rPr>
          <w:noProof/>
        </w:rPr>
        <w:t>(Radburn-Remfry, 1994)</w:t>
      </w:r>
      <w:r w:rsidR="00DF2562">
        <w:fldChar w:fldCharType="end"/>
      </w:r>
      <w:r w:rsidR="005A3C7B">
        <w:t xml:space="preserve">, body language </w:t>
      </w:r>
      <w:r w:rsidR="00DF2562">
        <w:fldChar w:fldCharType="begin"/>
      </w:r>
      <w:r w:rsidR="00DF2562">
        <w:instrText xml:space="preserve"> ADDIN EN.CITE &lt;EndNote&gt;&lt;Cite&gt;&lt;Author&gt;Fullwood&lt;/Author&gt;&lt;Year&gt;2008&lt;/Year&gt;&lt;RecNum&gt;181&lt;/RecNum&gt;&lt;DisplayText&gt;(Fullwood, Judd, &amp;amp; Finn, 2008)&lt;/DisplayText&gt;&lt;record&gt;&lt;rec-number&gt;181&lt;/rec-number&gt;&lt;foreign-keys&gt;&lt;key app="EN" db-id="apr5x9eeorxwd5e9swd59drcs2extvz99p2v" timestamp="1479483666"&gt;181&lt;/key&gt;&lt;/foreign-keys&gt;&lt;ref-type name="Electronic Article"&gt;43&lt;/ref-type&gt;&lt;contributors&gt;&lt;authors&gt;&lt;author&gt;Fullwood, Chris&lt;/author&gt;&lt;author&gt;Judd, Amy. M&lt;/author&gt;&lt;author&gt;Finn, Mandy&lt;/author&gt;&lt;/authors&gt;&lt;/contributors&gt;&lt;titles&gt;&lt;title&gt;The effect of initial meeting context and video-mediation on jury perceptions of an eyewitness&lt;/title&gt;&lt;secondary-title&gt;Internet Journal of Criminology&lt;/secondary-title&gt;&lt;/titles&gt;&lt;periodical&gt;&lt;full-title&gt;Internet Journal of Criminology&lt;/full-title&gt;&lt;/periodical&gt;&lt;dates&gt;&lt;year&gt;2008&lt;/year&gt;&lt;pub-dates&gt;&lt;date&gt;1 August, 2012&lt;/date&gt;&lt;/pub-dates&gt;&lt;/dates&gt;&lt;urls&gt;&lt;related-urls&gt;&lt;url&gt;http://www.internetjournalofcriminology.com/Fullwood,%20Judd%20&amp;amp;%20Finn%20-%20Video%20Mediation.pdf&lt;/url&gt;&lt;/related-urls&gt;&lt;/urls&gt;&lt;/record&gt;&lt;/Cite&gt;&lt;/EndNote&gt;</w:instrText>
      </w:r>
      <w:r w:rsidR="00DF2562">
        <w:fldChar w:fldCharType="separate"/>
      </w:r>
      <w:r w:rsidR="00DF2562">
        <w:rPr>
          <w:noProof/>
        </w:rPr>
        <w:t>(Fullwood, Judd &amp; Finn, 2008)</w:t>
      </w:r>
      <w:r w:rsidR="00DF2562">
        <w:fldChar w:fldCharType="end"/>
      </w:r>
      <w:r w:rsidR="005A3C7B">
        <w:t>,</w:t>
      </w:r>
      <w:r w:rsidR="00FE3417">
        <w:t xml:space="preserve"> </w:t>
      </w:r>
      <w:r w:rsidR="004B01C7">
        <w:t>and</w:t>
      </w:r>
      <w:r w:rsidR="005A3C7B">
        <w:t xml:space="preserve"> a witn</w:t>
      </w:r>
      <w:r w:rsidR="004B01C7">
        <w:t xml:space="preserve">ess’s credibility </w:t>
      </w:r>
      <w:r w:rsidR="00DF2562">
        <w:fldChar w:fldCharType="begin"/>
      </w:r>
      <w:r w:rsidR="00DF2562">
        <w:instrText xml:space="preserve"> ADDIN EN.CITE &lt;EndNote&gt;&lt;Cite&gt;&lt;Author&gt;Roth&lt;/Author&gt;&lt;Year&gt;2000&lt;/Year&gt;&lt;RecNum&gt;188&lt;/RecNum&gt;&lt;DisplayText&gt;(Roth, 2000)&lt;/DisplayText&gt;&lt;record&gt;&lt;rec-number&gt;188&lt;/rec-number&gt;&lt;foreign-keys&gt;&lt;key app="EN" db-id="apr5x9eeorxwd5e9swd59drcs2extvz99p2v" timestamp="1479575831"&gt;188&lt;/key&gt;&lt;/foreign-keys&gt;&lt;ref-type name="Journal Article"&gt;17&lt;/ref-type&gt;&lt;contributors&gt;&lt;authors&gt;&lt;author&gt;Roth, Michael D.&lt;/author&gt;&lt;/authors&gt;&lt;/contributors&gt;&lt;titles&gt;&lt;title&gt;Laissez Faire videoconferencing: Remote witness testimony and adversarial truth&lt;/title&gt;&lt;secondary-title&gt;UCLA Law Review&lt;/secondary-title&gt;&lt;/titles&gt;&lt;periodical&gt;&lt;full-title&gt;UCLA Law Review&lt;/full-title&gt;&lt;/periodical&gt;&lt;pages&gt;185-220&lt;/pages&gt;&lt;volume&gt;48&lt;/volume&gt;&lt;number&gt;1&lt;/number&gt;&lt;dates&gt;&lt;year&gt;2000&lt;/year&gt;&lt;/dates&gt;&lt;urls&gt;&lt;/urls&gt;&lt;/record&gt;&lt;/Cite&gt;&lt;/EndNote&gt;</w:instrText>
      </w:r>
      <w:r w:rsidR="00DF2562">
        <w:fldChar w:fldCharType="separate"/>
      </w:r>
      <w:r w:rsidR="00DF2562">
        <w:rPr>
          <w:noProof/>
        </w:rPr>
        <w:t>(Roth, 2000)</w:t>
      </w:r>
      <w:r w:rsidR="00DF2562">
        <w:fldChar w:fldCharType="end"/>
      </w:r>
      <w:r w:rsidR="00DF2562">
        <w:t xml:space="preserve">. </w:t>
      </w:r>
      <w:r w:rsidR="004B01C7">
        <w:t>T</w:t>
      </w:r>
      <w:r w:rsidR="005A3C7B">
        <w:t xml:space="preserve">here </w:t>
      </w:r>
      <w:r w:rsidR="004B01C7">
        <w:t xml:space="preserve">is also </w:t>
      </w:r>
      <w:r w:rsidR="005A3C7B">
        <w:t>a risk that participants feel detached from the process</w:t>
      </w:r>
      <w:r w:rsidR="008578C1">
        <w:t xml:space="preserve"> </w:t>
      </w:r>
      <w:r w:rsidR="008578C1">
        <w:fldChar w:fldCharType="begin"/>
      </w:r>
      <w:r w:rsidR="008578C1">
        <w:instrText xml:space="preserve"> ADDIN EN.CITE &lt;EndNote&gt;&lt;Cite&gt;&lt;Author&gt;McKay&lt;/Author&gt;&lt;Year&gt;2016&lt;/Year&gt;&lt;RecNum&gt;210&lt;/RecNum&gt;&lt;DisplayText&gt;(McKay, 2016)&lt;/DisplayText&gt;&lt;record&gt;&lt;rec-number&gt;210&lt;/rec-number&gt;&lt;foreign-keys&gt;&lt;key app="EN" db-id="apr5x9eeorxwd5e9swd59drcs2extvz99p2v" timestamp="1482056122"&gt;210&lt;/key&gt;&lt;/foreign-keys&gt;&lt;ref-type name="Journal Article"&gt;17&lt;/ref-type&gt;&lt;contributors&gt;&lt;authors&gt;&lt;author&gt;McKay, Carolyn&lt;/author&gt;&lt;/authors&gt;&lt;/contributors&gt;&lt;titles&gt;&lt;title&gt;Video links from prison: Permeability and the carceral world&lt;/title&gt;&lt;secondary-title&gt;International Journal for Crime, Justice and Social Democracy&lt;/secondary-title&gt;&lt;/titles&gt;&lt;periodical&gt;&lt;full-title&gt;International Journal for Crime, Justice and Social Democracy&lt;/full-title&gt;&lt;/periodical&gt;&lt;pages&gt;21-37&lt;/pages&gt;&lt;volume&gt;5&lt;/volume&gt;&lt;number&gt;1&lt;/number&gt;&lt;dates&gt;&lt;year&gt;2016&lt;/year&gt;&lt;/dates&gt;&lt;urls&gt;&lt;/urls&gt;&lt;electronic-resource-num&gt;10.5204/ijcjsd.v5i1.283&lt;/electronic-resource-num&gt;&lt;/record&gt;&lt;/Cite&gt;&lt;/EndNote&gt;</w:instrText>
      </w:r>
      <w:r w:rsidR="008578C1">
        <w:fldChar w:fldCharType="separate"/>
      </w:r>
      <w:r w:rsidR="008578C1">
        <w:rPr>
          <w:noProof/>
        </w:rPr>
        <w:t>(McKay, 2016)</w:t>
      </w:r>
      <w:r w:rsidR="008578C1">
        <w:fldChar w:fldCharType="end"/>
      </w:r>
      <w:r w:rsidR="004B01C7">
        <w:t>, and</w:t>
      </w:r>
      <w:r w:rsidR="005A3C7B">
        <w:t xml:space="preserve"> the working relationship between the remote defendant and the participants in court</w:t>
      </w:r>
      <w:r w:rsidR="004B01C7">
        <w:t xml:space="preserve"> may be questioned </w:t>
      </w:r>
      <w:bookmarkStart w:id="14" w:name="_Hlk499560252"/>
      <w:r w:rsidR="008578C1">
        <w:fldChar w:fldCharType="begin"/>
      </w:r>
      <w:r w:rsidR="008578C1">
        <w:instrText xml:space="preserve"> ADDIN EN.CITE &lt;EndNote&gt;&lt;Cite&gt;&lt;Author&gt;Hodges&lt;/Author&gt;&lt;Year&gt;2008&lt;/Year&gt;&lt;RecNum&gt;122&lt;/RecNum&gt;&lt;DisplayText&gt;(Hodges, 2008)&lt;/DisplayText&gt;&lt;record&gt;&lt;rec-number&gt;122&lt;/rec-number&gt;&lt;foreign-keys&gt;&lt;key app="EN" db-id="apr5x9eeorxwd5e9swd59drcs2extvz99p2v" timestamp="1470933434"&gt;122&lt;/key&gt;&lt;/foreign-keys&gt;&lt;ref-type name="Electronic Article"&gt;43&lt;/ref-type&gt;&lt;contributors&gt;&lt;authors&gt;&lt;author&gt;Hodges, Louise&lt;/author&gt;&lt;/authors&gt;&lt;/contributors&gt;&lt;titles&gt;&lt;title&gt;Towards a European e-Justice strategy&lt;/title&gt;&lt;/titles&gt;&lt;dates&gt;&lt;year&gt;2008&lt;/year&gt;&lt;pub-dates&gt;&lt;date&gt;25 November, 2014&lt;/date&gt;&lt;/pub-dates&gt;&lt;/dates&gt;&lt;publisher&gt;European Criminal Bar Association&lt;/publisher&gt;&lt;urls&gt;&lt;related-urls&gt;&lt;url&gt;http://www.ecba.org/content/index.php?option=com_content&amp;amp;view=article&amp;amp;id=533:upcoming-edinburgh-scotland-spring-conference-sp-1153635615&amp;amp;catid=88&amp;amp;Itemid=127&lt;/url&gt;&lt;/related-urls&gt;&lt;/urls&gt;&lt;/record&gt;&lt;/Cite&gt;&lt;/EndNote&gt;</w:instrText>
      </w:r>
      <w:r w:rsidR="008578C1">
        <w:fldChar w:fldCharType="separate"/>
      </w:r>
      <w:r w:rsidR="008578C1">
        <w:rPr>
          <w:noProof/>
        </w:rPr>
        <w:t>(Hodges, 2008)</w:t>
      </w:r>
      <w:r w:rsidR="008578C1">
        <w:fldChar w:fldCharType="end"/>
      </w:r>
      <w:bookmarkEnd w:id="14"/>
      <w:r w:rsidR="00B41199">
        <w:t xml:space="preserve">. </w:t>
      </w:r>
      <w:r w:rsidR="008578C1">
        <w:fldChar w:fldCharType="begin"/>
      </w:r>
      <w:r w:rsidR="008578C1">
        <w:instrText xml:space="preserve"> ADDIN EN.CITE &lt;EndNote&gt;&lt;Cite AuthorYear="1"&gt;&lt;Author&gt;Verdier&lt;/Author&gt;&lt;Year&gt;2011&lt;/Year&gt;&lt;RecNum&gt;192&lt;/RecNum&gt;&lt;DisplayText&gt;Verdier and Licoppe (2011)&lt;/DisplayText&gt;&lt;record&gt;&lt;rec-number&gt;192&lt;/rec-number&gt;&lt;foreign-keys&gt;&lt;key app="EN" db-id="apr5x9eeorxwd5e9swd59drcs2extvz99p2v" timestamp="1480184617"&gt;192&lt;/key&gt;&lt;/foreign-keys&gt;&lt;ref-type name="Journal Article"&gt;17&lt;/ref-type&gt;&lt;contributors&gt;&lt;authors&gt;&lt;author&gt;Verdier, Maud&lt;/author&gt;&lt;author&gt;Licoppe, Christian&lt;/author&gt;&lt;/authors&gt;&lt;/contributors&gt;&lt;titles&gt;&lt;title&gt;Videoconference in French courtrooms: Its consequences on judicial settings&lt;/title&gt;&lt;secondary-title&gt;International Journal of Law, Language &amp;amp; Discourse&lt;/secondary-title&gt;&lt;/titles&gt;&lt;periodical&gt;&lt;full-title&gt;International Journal of Law, Language &amp;amp; Discourse&lt;/full-title&gt;&lt;/periodical&gt;&lt;pages&gt;8-36&lt;/pages&gt;&lt;volume&gt;1.3&lt;/volume&gt;&lt;dates&gt;&lt;year&gt;2011&lt;/year&gt;&lt;/dates&gt;&lt;urls&gt;&lt;/urls&gt;&lt;/record&gt;&lt;/Cite&gt;&lt;/EndNote&gt;</w:instrText>
      </w:r>
      <w:r w:rsidR="008578C1">
        <w:fldChar w:fldCharType="separate"/>
      </w:r>
      <w:r w:rsidR="008578C1">
        <w:rPr>
          <w:noProof/>
        </w:rPr>
        <w:t>Verdier and Licoppe (2011)</w:t>
      </w:r>
      <w:r w:rsidR="008578C1">
        <w:fldChar w:fldCharType="end"/>
      </w:r>
      <w:r w:rsidR="008578C1">
        <w:t xml:space="preserve"> </w:t>
      </w:r>
      <w:r w:rsidR="00D73C8F">
        <w:t>also demonstrate that the conversation can be more fragmented</w:t>
      </w:r>
      <w:r w:rsidR="005B3B2D">
        <w:t>,</w:t>
      </w:r>
      <w:r w:rsidR="00D73C8F">
        <w:t xml:space="preserve"> </w:t>
      </w:r>
      <w:r w:rsidR="00820E08">
        <w:t>utterance</w:t>
      </w:r>
      <w:r w:rsidR="005B3B2D">
        <w:t>s</w:t>
      </w:r>
      <w:r w:rsidR="00D73C8F">
        <w:t xml:space="preserve"> can overlap</w:t>
      </w:r>
      <w:r w:rsidR="0074325A">
        <w:t xml:space="preserve"> </w:t>
      </w:r>
      <w:r w:rsidR="0074325A">
        <w:fldChar w:fldCharType="begin"/>
      </w:r>
      <w:r w:rsidR="0074325A">
        <w:instrText xml:space="preserve"> ADDIN EN.CITE &lt;EndNote&gt;&lt;Cite&gt;&lt;Author&gt;Licoppe&lt;/Author&gt;&lt;Year&gt;2015&lt;/Year&gt;&lt;RecNum&gt;193&lt;/RecNum&gt;&lt;DisplayText&gt;(Licoppe, 2015)&lt;/DisplayText&gt;&lt;record&gt;&lt;rec-number&gt;193&lt;/rec-number&gt;&lt;foreign-keys&gt;&lt;key app="EN" db-id="apr5x9eeorxwd5e9swd59drcs2extvz99p2v" timestamp="1480265293"&gt;193&lt;/key&gt;&lt;/foreign-keys&gt;&lt;ref-type name="Journal Article"&gt;17&lt;/ref-type&gt;&lt;contributors&gt;&lt;authors&gt;&lt;author&gt;Licoppe, Christian&lt;/author&gt;&lt;/authors&gt;&lt;/contributors&gt;&lt;titles&gt;&lt;title&gt;Video communication and &amp;apos;camera actions&amp;apos;: The production of wide video shots in courtrooms with remote defendants&lt;/title&gt;&lt;secondary-title&gt;Journal of Pragmatics&lt;/secondary-title&gt;&lt;/titles&gt;&lt;periodical&gt;&lt;full-title&gt;Journal of Pragmatics&lt;/full-title&gt;&lt;/periodical&gt;&lt;pages&gt;117-134&lt;/pages&gt;&lt;volume&gt;76&lt;/volume&gt;&lt;dates&gt;&lt;year&gt;2015&lt;/year&gt;&lt;/dates&gt;&lt;urls&gt;&lt;/urls&gt;&lt;/record&gt;&lt;/Cite&gt;&lt;/EndNote&gt;</w:instrText>
      </w:r>
      <w:r w:rsidR="0074325A">
        <w:fldChar w:fldCharType="separate"/>
      </w:r>
      <w:r w:rsidR="0074325A">
        <w:rPr>
          <w:noProof/>
        </w:rPr>
        <w:t>(Licoppe, 2015)</w:t>
      </w:r>
      <w:r w:rsidR="0074325A">
        <w:fldChar w:fldCharType="end"/>
      </w:r>
      <w:r w:rsidR="00D73C8F">
        <w:t xml:space="preserve">, and the defendant may be more reluctant to interact </w:t>
      </w:r>
      <w:r w:rsidR="0074325A">
        <w:fldChar w:fldCharType="begin"/>
      </w:r>
      <w:r w:rsidR="0074325A">
        <w:instrText xml:space="preserve"> ADDIN EN.CITE &lt;EndNote&gt;&lt;Cite&gt;&lt;Author&gt;Licoppe&lt;/Author&gt;&lt;Year&gt;2014&lt;/Year&gt;&lt;RecNum&gt;194&lt;/RecNum&gt;&lt;DisplayText&gt;(Licoppe, 2014)&lt;/DisplayText&gt;&lt;record&gt;&lt;rec-number&gt;194&lt;/rec-number&gt;&lt;foreign-keys&gt;&lt;key app="EN" db-id="apr5x9eeorxwd5e9swd59drcs2extvz99p2v" timestamp="1480265405"&gt;194&lt;/key&gt;&lt;/foreign-keys&gt;&lt;ref-type name="Journal Article"&gt;17&lt;/ref-type&gt;&lt;contributors&gt;&lt;authors&gt;&lt;author&gt;Licoppe, Christian&lt;/author&gt;&lt;/authors&gt;&lt;/contributors&gt;&lt;titles&gt;&lt;title&gt;Two modes of referring to the case file in the courtroom: The use of indirect reported text and text-as-addressed speech in case summaries&lt;/title&gt;&lt;secondary-title&gt;Language and Communication&lt;/secondary-title&gt;&lt;/titles&gt;&lt;periodical&gt;&lt;full-title&gt;Language and Communication&lt;/full-title&gt;&lt;/periodical&gt;&lt;pages&gt;83-96&lt;/pages&gt;&lt;volume&gt;36&lt;/volume&gt;&lt;dates&gt;&lt;year&gt;2014&lt;/year&gt;&lt;/dates&gt;&lt;urls&gt;&lt;/urls&gt;&lt;/record&gt;&lt;/Cite&gt;&lt;/EndNote&gt;</w:instrText>
      </w:r>
      <w:r w:rsidR="0074325A">
        <w:fldChar w:fldCharType="separate"/>
      </w:r>
      <w:r w:rsidR="0074325A">
        <w:rPr>
          <w:noProof/>
        </w:rPr>
        <w:t>(Licoppe, 2014)</w:t>
      </w:r>
      <w:r w:rsidR="0074325A">
        <w:fldChar w:fldCharType="end"/>
      </w:r>
      <w:r w:rsidR="00D73C8F">
        <w:t xml:space="preserve">. </w:t>
      </w:r>
      <w:r w:rsidR="004B01C7">
        <w:t>Finally,</w:t>
      </w:r>
      <w:r w:rsidR="00565E97">
        <w:t xml:space="preserve"> a number of studies have discussed technological issues, including the impact on interaction of poor sound </w:t>
      </w:r>
      <w:r w:rsidR="002A2E8C">
        <w:t xml:space="preserve">and video </w:t>
      </w:r>
      <w:r w:rsidR="00565E97">
        <w:t>quality</w:t>
      </w:r>
      <w:r w:rsidR="004B01C7">
        <w:t xml:space="preserve"> </w:t>
      </w:r>
      <w:r w:rsidR="00D4124B">
        <w:fldChar w:fldCharType="begin"/>
      </w:r>
      <w:r w:rsidR="00D4124B">
        <w:instrText xml:space="preserve"> ADDIN EN.CITE &lt;EndNote&gt;&lt;Cite&gt;&lt;Author&gt;Haas&lt;/Author&gt;&lt;Year&gt;2006&lt;/Year&gt;&lt;RecNum&gt;184&lt;/RecNum&gt;&lt;DisplayText&gt;(Haas, 2006; Plotnikoff &amp;amp; Woolfson, 2000)&lt;/DisplayText&gt;&lt;record&gt;&lt;rec-number&gt;184&lt;/rec-number&gt;&lt;foreign-keys&gt;&lt;key app="EN" db-id="apr5x9eeorxwd5e9swd59drcs2extvz99p2v" timestamp="1479486558"&gt;184&lt;/key&gt;&lt;/foreign-keys&gt;&lt;ref-type name="Journal Article"&gt;17&lt;/ref-type&gt;&lt;contributors&gt;&lt;authors&gt;&lt;author&gt;Haas, A&lt;/author&gt;&lt;/authors&gt;&lt;/contributors&gt;&lt;titles&gt;&lt;title&gt;Videoconferencing in immigration proceedings&lt;/title&gt;&lt;secondary-title&gt;Pierce Law Review&lt;/secondary-title&gt;&lt;/titles&gt;&lt;periodical&gt;&lt;full-title&gt;Pierce Law Review&lt;/full-title&gt;&lt;/periodical&gt;&lt;pages&gt;59-90&lt;/pages&gt;&lt;volume&gt;5&lt;/volume&gt;&lt;number&gt;1&lt;/number&gt;&lt;dates&gt;&lt;year&gt;2006&lt;/year&gt;&lt;/dates&gt;&lt;urls&gt;&lt;/urls&gt;&lt;/record&gt;&lt;/Cite&gt;&lt;Cite&gt;&lt;Author&gt;Plotnikoff&lt;/Author&gt;&lt;Year&gt;2000&lt;/Year&gt;&lt;RecNum&gt;169&lt;/RecNum&gt;&lt;record&gt;&lt;rec-number&gt;169&lt;/rec-number&gt;&lt;foreign-keys&gt;&lt;key app="EN" db-id="apr5x9eeorxwd5e9swd59drcs2extvz99p2v" timestamp="1478968530"&gt;169&lt;/key&gt;&lt;/foreign-keys&gt;&lt;ref-type name="Report"&gt;27&lt;/ref-type&gt;&lt;contributors&gt;&lt;authors&gt;&lt;author&gt;Plotnikoff, Joyce&lt;/author&gt;&lt;author&gt;Woolfson, Richard&lt;/author&gt;&lt;/authors&gt;&lt;/contributors&gt;&lt;titles&gt;&lt;title&gt;Evaluation of video link pilot project at Manchester Crown Court: Final report&lt;/title&gt;&lt;/titles&gt;&lt;dates&gt;&lt;year&gt;2000&lt;/year&gt;&lt;/dates&gt;&lt;urls&gt;&lt;related-urls&gt;&lt;url&gt;http://lexiconlimited.co.uk/wp-content/uploads/2013/01/Videolink-Crown.pdf&lt;/url&gt;&lt;/related-urls&gt;&lt;/urls&gt;&lt;access-date&gt;12 November, 2016&lt;/access-date&gt;&lt;/record&gt;&lt;/Cite&gt;&lt;/EndNote&gt;</w:instrText>
      </w:r>
      <w:r w:rsidR="00D4124B">
        <w:fldChar w:fldCharType="separate"/>
      </w:r>
      <w:r w:rsidR="00D4124B">
        <w:rPr>
          <w:noProof/>
        </w:rPr>
        <w:t>(Haas, 2006; Plotnikoff &amp; Woolfson, 2000)</w:t>
      </w:r>
      <w:r w:rsidR="00D4124B">
        <w:fldChar w:fldCharType="end"/>
      </w:r>
      <w:r w:rsidR="00D73C8F">
        <w:t>.</w:t>
      </w:r>
      <w:r w:rsidR="009E6FF2">
        <w:t xml:space="preserve"> </w:t>
      </w:r>
      <w:r w:rsidR="001F747C">
        <w:t>Another research</w:t>
      </w:r>
      <w:r w:rsidR="00820E08">
        <w:t xml:space="preserve"> area</w:t>
      </w:r>
      <w:r w:rsidR="001F747C">
        <w:t xml:space="preserve"> also seems to emerge as</w:t>
      </w:r>
      <w:r w:rsidR="009E6FF2">
        <w:t xml:space="preserve"> studies such </w:t>
      </w:r>
      <w:r w:rsidR="00D4124B">
        <w:t xml:space="preserve">as </w:t>
      </w:r>
      <w:r w:rsidR="00D4124B">
        <w:fldChar w:fldCharType="begin"/>
      </w:r>
      <w:r w:rsidR="00D4124B">
        <w:instrText xml:space="preserve"> ADDIN EN.CITE &lt;EndNote&gt;&lt;Cite AuthorYear="1"&gt;&lt;Author&gt;Licoppe&lt;/Author&gt;&lt;Year&gt;2013&lt;/Year&gt;&lt;RecNum&gt;189&lt;/RecNum&gt;&lt;DisplayText&gt;Licoppe, Verdier, and Dumoulin (2013)&lt;/DisplayText&gt;&lt;record&gt;&lt;rec-number&gt;189&lt;/rec-number&gt;&lt;foreign-keys&gt;&lt;key app="EN" db-id="apr5x9eeorxwd5e9swd59drcs2extvz99p2v" timestamp="1479639312"&gt;189&lt;/key&gt;&lt;/foreign-keys&gt;&lt;ref-type name="Electronic Article"&gt;43&lt;/ref-type&gt;&lt;contributors&gt;&lt;authors&gt;&lt;author&gt;Licoppe, Christian&lt;/author&gt;&lt;author&gt;Verdier, Maud&lt;/author&gt;&lt;author&gt;Dumoulin, Laurence&lt;/author&gt;&lt;/authors&gt;&lt;/contributors&gt;&lt;titles&gt;&lt;title&gt;Courtoom interaction as a multimedia event: The work of producing relevant videoconference frames in French pre-trial hearings&lt;/title&gt;&lt;secondary-title&gt;The Electronic Journal of Communication &lt;/secondary-title&gt;&lt;/titles&gt;&lt;periodical&gt;&lt;full-title&gt;The Electronic Journal of Communication&lt;/full-title&gt;&lt;/periodical&gt;&lt;volume&gt;23&lt;/volume&gt;&lt;dates&gt;&lt;year&gt;2013&lt;/year&gt;&lt;pub-dates&gt;&lt;date&gt;20 November, 2016&lt;/date&gt;&lt;/pub-dates&gt;&lt;/dates&gt;&lt;urls&gt;&lt;related-urls&gt;&lt;url&gt;http://www.cios.org/EJCPUBLIC/023/1/023125.HTML&lt;/url&gt;&lt;/related-urls&gt;&lt;/urls&gt;&lt;/record&gt;&lt;/Cite&gt;&lt;/EndNote&gt;</w:instrText>
      </w:r>
      <w:r w:rsidR="00D4124B">
        <w:fldChar w:fldCharType="separate"/>
      </w:r>
      <w:r w:rsidR="00D4124B">
        <w:rPr>
          <w:noProof/>
        </w:rPr>
        <w:t>Licoppe, Verdier, and Dumoulin (2013)</w:t>
      </w:r>
      <w:r w:rsidR="00D4124B">
        <w:fldChar w:fldCharType="end"/>
      </w:r>
      <w:r w:rsidR="00D4124B">
        <w:t xml:space="preserve"> </w:t>
      </w:r>
      <w:r w:rsidR="009E6FF2">
        <w:t xml:space="preserve">no </w:t>
      </w:r>
      <w:r w:rsidR="004B01C7">
        <w:t>longer</w:t>
      </w:r>
      <w:r w:rsidR="009E6FF2">
        <w:t xml:space="preserve"> investigat</w:t>
      </w:r>
      <w:r w:rsidR="001F747C">
        <w:t>e</w:t>
      </w:r>
      <w:r w:rsidR="009E6FF2">
        <w:t xml:space="preserve"> quality-related issues in terms of equipment, but </w:t>
      </w:r>
      <w:r w:rsidR="00565E97">
        <w:t xml:space="preserve">they examine </w:t>
      </w:r>
      <w:r w:rsidR="00B41199">
        <w:t>how the interaction</w:t>
      </w:r>
      <w:r w:rsidR="001F747C">
        <w:t xml:space="preserve"> itself</w:t>
      </w:r>
      <w:r w:rsidR="00B41199">
        <w:t xml:space="preserve"> is produced</w:t>
      </w:r>
      <w:r w:rsidR="00E22928">
        <w:t xml:space="preserve"> </w:t>
      </w:r>
      <w:r w:rsidR="00730DC0">
        <w:t>(</w:t>
      </w:r>
      <w:r w:rsidR="00D4124B">
        <w:t xml:space="preserve">e.g.: </w:t>
      </w:r>
      <w:r w:rsidR="00E22928">
        <w:t>who orchestrate</w:t>
      </w:r>
      <w:r w:rsidR="006359B8">
        <w:t>s</w:t>
      </w:r>
      <w:r w:rsidR="00E22928">
        <w:t xml:space="preserve"> the camera moves</w:t>
      </w:r>
      <w:r w:rsidR="00D4124B">
        <w:t>,</w:t>
      </w:r>
      <w:r w:rsidR="00E22928">
        <w:t xml:space="preserve"> and how this affects the interaction</w:t>
      </w:r>
      <w:r w:rsidR="00730DC0">
        <w:t>)</w:t>
      </w:r>
      <w:r w:rsidR="00E22928">
        <w:t>.</w:t>
      </w:r>
      <w:r w:rsidR="00B41199">
        <w:t xml:space="preserve"> </w:t>
      </w:r>
    </w:p>
    <w:p w14:paraId="6994573A" w14:textId="17AA8AC8" w:rsidR="000D450B" w:rsidRPr="006E7522" w:rsidRDefault="008522E3" w:rsidP="00DF5D7B">
      <w:r>
        <w:t xml:space="preserve">In </w:t>
      </w:r>
      <w:r w:rsidR="00D73C8F">
        <w:t>multilingual setting</w:t>
      </w:r>
      <w:r>
        <w:t>s</w:t>
      </w:r>
      <w:r w:rsidR="00716528">
        <w:t>,</w:t>
      </w:r>
      <w:r w:rsidR="00D73C8F">
        <w:t xml:space="preserve"> </w:t>
      </w:r>
      <w:r w:rsidR="0007315D">
        <w:t>studies</w:t>
      </w:r>
      <w:r w:rsidR="005C5830">
        <w:t xml:space="preserve"> on the use of VC equipment </w:t>
      </w:r>
      <w:r w:rsidR="0007315D">
        <w:t>form part of</w:t>
      </w:r>
      <w:r w:rsidR="00417348">
        <w:t xml:space="preserve"> a </w:t>
      </w:r>
      <w:r w:rsidR="00602F22">
        <w:t xml:space="preserve">relatively </w:t>
      </w:r>
      <w:r w:rsidR="00417348">
        <w:t xml:space="preserve">new research area, </w:t>
      </w:r>
      <w:r w:rsidR="0007315D">
        <w:t>which</w:t>
      </w:r>
      <w:r w:rsidR="00417348">
        <w:t xml:space="preserve"> has been primarily </w:t>
      </w:r>
      <w:r w:rsidR="00045CE0" w:rsidRPr="00045CE0">
        <w:rPr>
          <w:color w:val="000000" w:themeColor="text1"/>
        </w:rPr>
        <w:t>examined</w:t>
      </w:r>
      <w:r w:rsidR="00417348" w:rsidRPr="00045CE0">
        <w:rPr>
          <w:color w:val="000000" w:themeColor="text1"/>
        </w:rPr>
        <w:t xml:space="preserve"> </w:t>
      </w:r>
      <w:r w:rsidR="00417348">
        <w:t>within the realm of the Avidicus projects.</w:t>
      </w:r>
      <w:r w:rsidR="004E31B0">
        <w:t xml:space="preserve"> </w:t>
      </w:r>
      <w:r w:rsidR="00602F22">
        <w:t xml:space="preserve">This research </w:t>
      </w:r>
      <w:r w:rsidR="004E31B0" w:rsidRPr="00045CE0">
        <w:rPr>
          <w:color w:val="000000" w:themeColor="text1"/>
        </w:rPr>
        <w:t>investigate</w:t>
      </w:r>
      <w:r w:rsidR="00602F22">
        <w:rPr>
          <w:color w:val="000000" w:themeColor="text1"/>
        </w:rPr>
        <w:t>s</w:t>
      </w:r>
      <w:r w:rsidR="004E31B0" w:rsidRPr="00045CE0">
        <w:rPr>
          <w:color w:val="000000" w:themeColor="text1"/>
        </w:rPr>
        <w:t xml:space="preserve"> </w:t>
      </w:r>
      <w:r w:rsidR="004E31B0">
        <w:t>the use of VC</w:t>
      </w:r>
      <w:r w:rsidR="00D73C8F">
        <w:t>I</w:t>
      </w:r>
      <w:r w:rsidR="004E31B0">
        <w:t xml:space="preserve"> </w:t>
      </w:r>
      <w:r w:rsidR="009068FE">
        <w:t xml:space="preserve">and </w:t>
      </w:r>
      <w:r w:rsidR="00D73C8F">
        <w:t xml:space="preserve">Remote Interpreting (RI) </w:t>
      </w:r>
      <w:r w:rsidR="004E31B0">
        <w:t xml:space="preserve">in various </w:t>
      </w:r>
      <w:r w:rsidR="001F3ED4">
        <w:t xml:space="preserve">legal settings such as </w:t>
      </w:r>
      <w:r w:rsidR="004E31B0">
        <w:t>cri</w:t>
      </w:r>
      <w:r w:rsidR="00295A3D">
        <w:t xml:space="preserve">minal courtrooms </w:t>
      </w:r>
      <w:r w:rsidR="00045CE0">
        <w:t xml:space="preserve">and police stations </w:t>
      </w:r>
      <w:r w:rsidR="00295A3D">
        <w:t xml:space="preserve">across Europe. </w:t>
      </w:r>
      <w:r w:rsidR="001656A3">
        <w:t>They also offer</w:t>
      </w:r>
      <w:r w:rsidR="00295A3D">
        <w:t xml:space="preserve"> training guidelines and recommendations to various legal stakeholders. </w:t>
      </w:r>
      <w:r w:rsidR="001656A3">
        <w:t xml:space="preserve">Their </w:t>
      </w:r>
      <w:r w:rsidR="00EC7E8D">
        <w:t>studies</w:t>
      </w:r>
      <w:r w:rsidR="00CD3448">
        <w:t xml:space="preserve"> are quite far </w:t>
      </w:r>
      <w:r w:rsidR="00E535A9">
        <w:t>reaching, and some of their findings confirm those in a monolingual setting.</w:t>
      </w:r>
      <w:r w:rsidR="004648D4">
        <w:t xml:space="preserve"> For instance,</w:t>
      </w:r>
      <w:r w:rsidR="0094221C">
        <w:t xml:space="preserve"> </w:t>
      </w:r>
      <w:r w:rsidR="00785EE9">
        <w:t xml:space="preserve">Avidicus 1 reveals that it is more difficult to establish a rapport with the participants on the other side of the screen </w:t>
      </w:r>
      <w:r w:rsidR="00EB079B">
        <w:fldChar w:fldCharType="begin"/>
      </w:r>
      <w:r w:rsidR="00EB079B">
        <w:instrText xml:space="preserve"> ADDIN EN.CITE &lt;EndNote&gt;&lt;Cite&gt;&lt;Author&gt;Rombouts&lt;/Author&gt;&lt;Year&gt;2011&lt;/Year&gt;&lt;RecNum&gt;134&lt;/RecNum&gt;&lt;DisplayText&gt;(Rombouts, 2011)&lt;/DisplayText&gt;&lt;record&gt;&lt;rec-number&gt;134&lt;/rec-number&gt;&lt;foreign-keys&gt;&lt;key app="EN" db-id="apr5x9eeorxwd5e9swd59drcs2extvz99p2v" timestamp="1471532317"&gt;134&lt;/key&gt;&lt;/foreign-keys&gt;&lt;ref-type name="Book Section"&gt;5&lt;/ref-type&gt;&lt;contributors&gt;&lt;authors&gt;&lt;author&gt;Rombouts, Dirk&lt;/author&gt;&lt;/authors&gt;&lt;secondary-authors&gt;&lt;author&gt;Braun, Sabine&lt;/author&gt;&lt;author&gt;Taylor, Judith&lt;/author&gt;&lt;/secondary-authors&gt;&lt;/contributors&gt;&lt;titles&gt;&lt;title&gt;The police interview using videoconferencing with a legal interpreter: A critical view from the perspective of interview technique&lt;/title&gt;&lt;secondary-title&gt;Videoconference and Remote Interpreting in Criminal Proceedings&lt;/secondary-title&gt;&lt;/titles&gt;&lt;pages&gt;159-166&lt;/pages&gt;&lt;dates&gt;&lt;year&gt;2011&lt;/year&gt;&lt;/dates&gt;&lt;pub-location&gt;Guildford&lt;/pub-location&gt;&lt;publisher&gt;University of Surrey&lt;/publisher&gt;&lt;urls&gt;&lt;related-urls&gt;&lt;url&gt;http://www.videoconference-interpreting.net/wp-content/uploads/2014/04/08_Rombouts.pdf&lt;/url&gt;&lt;/related-urls&gt;&lt;/urls&gt;&lt;access-date&gt;18 August 2016&lt;/access-date&gt;&lt;/record&gt;&lt;/Cite&gt;&lt;/EndNote&gt;</w:instrText>
      </w:r>
      <w:r w:rsidR="00EB079B">
        <w:fldChar w:fldCharType="separate"/>
      </w:r>
      <w:r w:rsidR="00EB079B">
        <w:rPr>
          <w:noProof/>
        </w:rPr>
        <w:t>(Rombouts, 2011)</w:t>
      </w:r>
      <w:r w:rsidR="00EB079B">
        <w:fldChar w:fldCharType="end"/>
      </w:r>
      <w:r w:rsidR="009B1F0A">
        <w:t>. It also demonstrates that</w:t>
      </w:r>
      <w:r w:rsidR="00785EE9">
        <w:t xml:space="preserve"> VCI requires more synchronisation in terms of interaction and turn-taking, and it is more c</w:t>
      </w:r>
      <w:r w:rsidR="00E16FE4">
        <w:t>onducive to overlapping turns</w:t>
      </w:r>
      <w:r w:rsidR="00785EE9">
        <w:t xml:space="preserve"> and artificial pauses</w:t>
      </w:r>
      <w:r w:rsidR="00EB079B">
        <w:t xml:space="preserve"> </w:t>
      </w:r>
      <w:r w:rsidR="00EB079B">
        <w:fldChar w:fldCharType="begin"/>
      </w:r>
      <w:r w:rsidR="00EB079B">
        <w:instrText xml:space="preserve"> ADDIN EN.CITE &lt;EndNote&gt;&lt;Cite&gt;&lt;Author&gt;Balogh&lt;/Author&gt;&lt;Year&gt;2011&lt;/Year&gt;&lt;RecNum&gt;216&lt;/RecNum&gt;&lt;DisplayText&gt;(Balogh &amp;amp; Hertog, 2011)&lt;/DisplayText&gt;&lt;record&gt;&lt;rec-number&gt;216&lt;/rec-number&gt;&lt;foreign-keys&gt;&lt;key app="EN" db-id="apr5x9eeorxwd5e9swd59drcs2extvz99p2v" timestamp="1482154400"&gt;216&lt;/key&gt;&lt;/foreign-keys&gt;&lt;ref-type name="Book Section"&gt;5&lt;/ref-type&gt;&lt;contributors&gt;&lt;authors&gt;&lt;author&gt;Balogh, Katalin&lt;/author&gt;&lt;author&gt;Hertog, Eric&lt;/author&gt;&lt;/authors&gt;&lt;secondary-authors&gt;&lt;author&gt;Braun, Sabine&lt;/author&gt;&lt;author&gt;Taylor, Judith L.&lt;/author&gt;&lt;/secondary-authors&gt;&lt;/contributors&gt;&lt;titles&gt;&lt;title&gt;AVIDICUS comparative studies - part II: Traditional, video-conference and remote intepreting in police interviews&lt;/title&gt;&lt;secondary-title&gt;Videoconference and remote interpreting in criminal proceedings&lt;/secondary-title&gt;&lt;/titles&gt;&lt;pages&gt;101-116&lt;/pages&gt;&lt;dates&gt;&lt;year&gt;2011&lt;/year&gt;&lt;/dates&gt;&lt;pub-location&gt;Guildford&lt;/pub-location&gt;&lt;publisher&gt;University of Surrey&lt;/publisher&gt;&lt;urls&gt;&lt;/urls&gt;&lt;/record&gt;&lt;/Cite&gt;&lt;/EndNote&gt;</w:instrText>
      </w:r>
      <w:r w:rsidR="00EB079B">
        <w:fldChar w:fldCharType="separate"/>
      </w:r>
      <w:r w:rsidR="00EB079B">
        <w:rPr>
          <w:noProof/>
        </w:rPr>
        <w:t>(Balogh &amp; Hertog, 2011)</w:t>
      </w:r>
      <w:r w:rsidR="00EB079B">
        <w:fldChar w:fldCharType="end"/>
      </w:r>
      <w:r w:rsidR="00236F51">
        <w:t>.</w:t>
      </w:r>
      <w:r w:rsidR="00F81077">
        <w:t xml:space="preserve"> </w:t>
      </w:r>
      <w:r w:rsidR="008E6AE3">
        <w:t xml:space="preserve">Furthermore, interpreters reported that they found it more stressful, isolating, and tiring </w:t>
      </w:r>
      <w:r w:rsidR="00EB079B">
        <w:fldChar w:fldCharType="begin"/>
      </w:r>
      <w:r w:rsidR="00EB079B">
        <w:instrText xml:space="preserve"> ADDIN EN.CITE &lt;EndNote&gt;&lt;Cite&gt;&lt;Author&gt;Miler-Cassino&lt;/Author&gt;&lt;Year&gt;2011&lt;/Year&gt;&lt;RecNum&gt;217&lt;/RecNum&gt;&lt;DisplayText&gt;(Miler-Cassino &amp;amp; Rybińska, 2011)&lt;/DisplayText&gt;&lt;record&gt;&lt;rec-number&gt;217&lt;/rec-number&gt;&lt;foreign-keys&gt;&lt;key app="EN" db-id="apr5x9eeorxwd5e9swd59drcs2extvz99p2v" timestamp="1482157570"&gt;217&lt;/key&gt;&lt;/foreign-keys&gt;&lt;ref-type name="Book Section"&gt;5&lt;/ref-type&gt;&lt;contributors&gt;&lt;authors&gt;&lt;author&gt;Miler-Cassino, Joanna&lt;/author&gt;&lt;author&gt;&lt;style face="normal" font="default" size="100%"&gt;Rybi&lt;/style&gt;&lt;style face="normal" font="default" charset="238" size="100%"&gt;ńska, Zofia&lt;/style&gt;&lt;/author&gt;&lt;/authors&gt;&lt;secondary-authors&gt;&lt;author&gt;Braun, Sabine&lt;/author&gt;&lt;author&gt;Taylor, Judith L.&lt;/author&gt;&lt;/secondary-authors&gt;&lt;/contributors&gt;&lt;titles&gt;&lt;title&gt;AVIDICUS comparative studies – part III: Traditional interpreting and videoconference interpreting in prosecution interviews&lt;/title&gt;&lt;secondary-title&gt;Videoconference and remote interpreting in criminal proceedings&lt;/secondary-title&gt;&lt;/titles&gt;&lt;pages&gt;117-136&lt;/pages&gt;&lt;dates&gt;&lt;year&gt;2011&lt;/year&gt;&lt;/dates&gt;&lt;pub-location&gt;Guildford&lt;/pub-location&gt;&lt;publisher&gt;University of Surrey&lt;/publisher&gt;&lt;urls&gt;&lt;/urls&gt;&lt;/record&gt;&lt;/Cite&gt;&lt;/EndNote&gt;</w:instrText>
      </w:r>
      <w:r w:rsidR="00EB079B">
        <w:fldChar w:fldCharType="separate"/>
      </w:r>
      <w:r w:rsidR="00EB079B">
        <w:rPr>
          <w:noProof/>
        </w:rPr>
        <w:t>(Miler-Cassino &amp; Rybińska, 2011)</w:t>
      </w:r>
      <w:r w:rsidR="00EB079B">
        <w:fldChar w:fldCharType="end"/>
      </w:r>
      <w:r w:rsidR="00F81077">
        <w:t>.</w:t>
      </w:r>
      <w:r w:rsidR="00236F51">
        <w:t xml:space="preserve"> </w:t>
      </w:r>
      <w:r w:rsidR="00602F22">
        <w:t>In a bid to further explore</w:t>
      </w:r>
      <w:r w:rsidR="003033B9">
        <w:t xml:space="preserve"> the impact of VCI in a legal</w:t>
      </w:r>
      <w:r w:rsidR="006E7522">
        <w:t xml:space="preserve"> setting, Avidicus 2 establishes</w:t>
      </w:r>
      <w:r w:rsidR="009B1F0A">
        <w:t xml:space="preserve"> a list of </w:t>
      </w:r>
      <w:r w:rsidR="003033B9">
        <w:t>interrelated factors th</w:t>
      </w:r>
      <w:r w:rsidR="006E7522">
        <w:t>at affect interpreting quality and</w:t>
      </w:r>
      <w:r w:rsidR="003E4AED">
        <w:rPr>
          <w:rFonts w:cs="Arial"/>
          <w:szCs w:val="24"/>
        </w:rPr>
        <w:t xml:space="preserve"> a list of strat</w:t>
      </w:r>
      <w:r w:rsidR="006E7522">
        <w:rPr>
          <w:rFonts w:cs="Arial"/>
          <w:szCs w:val="24"/>
        </w:rPr>
        <w:t>egies developed by interpreters</w:t>
      </w:r>
      <w:r w:rsidR="00EB079B">
        <w:rPr>
          <w:rFonts w:cs="Arial"/>
          <w:szCs w:val="24"/>
        </w:rPr>
        <w:t>. I</w:t>
      </w:r>
      <w:r w:rsidR="00610461">
        <w:rPr>
          <w:rFonts w:cs="Arial"/>
          <w:szCs w:val="24"/>
        </w:rPr>
        <w:t xml:space="preserve">t </w:t>
      </w:r>
      <w:r w:rsidR="00EB079B">
        <w:rPr>
          <w:rFonts w:cs="Arial"/>
          <w:szCs w:val="24"/>
        </w:rPr>
        <w:t xml:space="preserve">also </w:t>
      </w:r>
      <w:r w:rsidR="006E7522">
        <w:rPr>
          <w:rFonts w:cs="Arial"/>
          <w:szCs w:val="24"/>
        </w:rPr>
        <w:t>offers some strategies to interpreters to overcome issues rela</w:t>
      </w:r>
      <w:r>
        <w:rPr>
          <w:rFonts w:cs="Arial"/>
          <w:szCs w:val="24"/>
        </w:rPr>
        <w:t>ting</w:t>
      </w:r>
      <w:r w:rsidR="005011E0">
        <w:rPr>
          <w:rFonts w:cs="Arial"/>
          <w:szCs w:val="24"/>
        </w:rPr>
        <w:t xml:space="preserve"> to the use of VCI.</w:t>
      </w:r>
      <w:r w:rsidR="006E7522">
        <w:rPr>
          <w:rFonts w:cs="Arial"/>
          <w:szCs w:val="24"/>
        </w:rPr>
        <w:t xml:space="preserve"> Finally, </w:t>
      </w:r>
      <w:r w:rsidR="000D450B">
        <w:rPr>
          <w:rFonts w:cs="Arial"/>
          <w:szCs w:val="24"/>
        </w:rPr>
        <w:t>Avidicus 3 takes stock of the use of VC equipment in twelve European countries</w:t>
      </w:r>
      <w:r w:rsidR="001A6EB9">
        <w:rPr>
          <w:rFonts w:cs="Arial"/>
          <w:szCs w:val="24"/>
        </w:rPr>
        <w:t xml:space="preserve"> and</w:t>
      </w:r>
      <w:r w:rsidR="00602F22">
        <w:rPr>
          <w:rFonts w:cs="Arial"/>
          <w:szCs w:val="24"/>
        </w:rPr>
        <w:t>,</w:t>
      </w:r>
      <w:r w:rsidR="001A6EB9">
        <w:rPr>
          <w:rFonts w:cs="Arial"/>
          <w:szCs w:val="24"/>
        </w:rPr>
        <w:t xml:space="preserve"> for each </w:t>
      </w:r>
      <w:r w:rsidR="00716528">
        <w:rPr>
          <w:rFonts w:cs="Arial"/>
          <w:szCs w:val="24"/>
        </w:rPr>
        <w:t>of them</w:t>
      </w:r>
      <w:r w:rsidR="00602F22">
        <w:rPr>
          <w:rFonts w:cs="Arial"/>
          <w:szCs w:val="24"/>
        </w:rPr>
        <w:t>,</w:t>
      </w:r>
      <w:r w:rsidR="00716528">
        <w:rPr>
          <w:rFonts w:cs="Arial"/>
          <w:szCs w:val="24"/>
        </w:rPr>
        <w:t xml:space="preserve"> </w:t>
      </w:r>
      <w:r w:rsidR="001A6EB9">
        <w:rPr>
          <w:rFonts w:cs="Arial"/>
          <w:szCs w:val="24"/>
        </w:rPr>
        <w:t>the findings</w:t>
      </w:r>
      <w:r w:rsidR="009D0846">
        <w:rPr>
          <w:rFonts w:cs="Arial"/>
          <w:szCs w:val="24"/>
        </w:rPr>
        <w:t xml:space="preserve"> a</w:t>
      </w:r>
      <w:r w:rsidR="001A6EB9">
        <w:rPr>
          <w:rFonts w:cs="Arial"/>
          <w:szCs w:val="24"/>
        </w:rPr>
        <w:t>re thematised under nine areas: procu</w:t>
      </w:r>
      <w:r w:rsidR="009D0846">
        <w:rPr>
          <w:rFonts w:cs="Arial"/>
          <w:szCs w:val="24"/>
        </w:rPr>
        <w:t>rement, equipment and maintenance</w:t>
      </w:r>
      <w:r w:rsidR="001A6EB9">
        <w:rPr>
          <w:rFonts w:cs="Arial"/>
          <w:szCs w:val="24"/>
        </w:rPr>
        <w:t xml:space="preserve">, uses, participant </w:t>
      </w:r>
      <w:r w:rsidR="009D0846">
        <w:rPr>
          <w:rFonts w:cs="Arial"/>
          <w:szCs w:val="24"/>
        </w:rPr>
        <w:t>distribution, pre-VC/post-V</w:t>
      </w:r>
      <w:r w:rsidR="00F027A1">
        <w:rPr>
          <w:rFonts w:cs="Arial"/>
          <w:szCs w:val="24"/>
        </w:rPr>
        <w:t>C</w:t>
      </w:r>
      <w:r w:rsidR="009D0846">
        <w:rPr>
          <w:rFonts w:cs="Arial"/>
          <w:szCs w:val="24"/>
        </w:rPr>
        <w:t>, mode of interpreting, VC management communication management, and working arrangements. According to</w:t>
      </w:r>
      <w:r w:rsidR="00EB079B">
        <w:rPr>
          <w:rFonts w:cs="Arial"/>
          <w:szCs w:val="24"/>
        </w:rPr>
        <w:t xml:space="preserve"> </w:t>
      </w:r>
      <w:r w:rsidR="00EB079B">
        <w:rPr>
          <w:rFonts w:cs="Arial"/>
          <w:szCs w:val="24"/>
        </w:rPr>
        <w:fldChar w:fldCharType="begin"/>
      </w:r>
      <w:r w:rsidR="00EB079B">
        <w:rPr>
          <w:rFonts w:cs="Arial"/>
          <w:szCs w:val="24"/>
        </w:rPr>
        <w:instrText xml:space="preserve"> ADDIN EN.CITE &lt;EndNote&gt;&lt;Cite AuthorYear="1"&gt;&lt;Author&gt;Braun&lt;/Author&gt;&lt;Year&gt;2016&lt;/Year&gt;&lt;RecNum&gt;178&lt;/RecNum&gt;&lt;DisplayText&gt;Braun et al. (2016)&lt;/DisplayText&gt;&lt;record&gt;&lt;rec-number&gt;178&lt;/rec-number&gt;&lt;foreign-keys&gt;&lt;key app="EN" db-id="apr5x9eeorxwd5e9swd59drcs2extvz99p2v" timestamp="1479472028"&gt;178&lt;/key&gt;&lt;/foreign-keys&gt;&lt;ref-type name="Report"&gt;27&lt;/ref-type&gt;&lt;contributors&gt;&lt;authors&gt;&lt;author&gt;Braun, Sabine&lt;/author&gt;&lt;author&gt;Davitti, Elena&lt;/author&gt;&lt;author&gt;Dicerto, Sara&lt;/author&gt;&lt;/authors&gt;&lt;/contributors&gt;&lt;titles&gt;&lt;title&gt;Research report: The use of videoconferencing in proceedings conducted with the assistance of an interpreter&lt;/title&gt;&lt;/titles&gt;&lt;dates&gt;&lt;year&gt;2016&lt;/year&gt;&lt;/dates&gt;&lt;urls&gt;&lt;related-urls&gt;&lt;url&gt;http://www.videoconference-interpreting.net/wp-content/uploads/2016/11/AVIDICUS3_Research_Report.pdf&lt;/url&gt;&lt;/related-urls&gt;&lt;/urls&gt;&lt;access-date&gt;18 November, 2016&lt;/access-date&gt;&lt;/record&gt;&lt;/Cite&gt;&lt;/EndNote&gt;</w:instrText>
      </w:r>
      <w:r w:rsidR="00EB079B">
        <w:rPr>
          <w:rFonts w:cs="Arial"/>
          <w:szCs w:val="24"/>
        </w:rPr>
        <w:fldChar w:fldCharType="separate"/>
      </w:r>
      <w:r w:rsidR="00EB079B">
        <w:rPr>
          <w:rFonts w:cs="Arial"/>
          <w:noProof/>
          <w:szCs w:val="24"/>
        </w:rPr>
        <w:t>Braun et al. (2016)</w:t>
      </w:r>
      <w:r w:rsidR="00EB079B">
        <w:rPr>
          <w:rFonts w:cs="Arial"/>
          <w:szCs w:val="24"/>
        </w:rPr>
        <w:fldChar w:fldCharType="end"/>
      </w:r>
      <w:r w:rsidR="009D0846">
        <w:rPr>
          <w:rFonts w:cs="Arial"/>
          <w:szCs w:val="24"/>
        </w:rPr>
        <w:t xml:space="preserve">, </w:t>
      </w:r>
      <w:r w:rsidR="000D450B">
        <w:rPr>
          <w:rFonts w:cs="Arial"/>
          <w:szCs w:val="24"/>
        </w:rPr>
        <w:t>it transpires that</w:t>
      </w:r>
      <w:r w:rsidR="009D0846">
        <w:rPr>
          <w:rFonts w:cs="Arial"/>
          <w:szCs w:val="24"/>
        </w:rPr>
        <w:t xml:space="preserve"> in England</w:t>
      </w:r>
      <w:r w:rsidR="00D614C2">
        <w:rPr>
          <w:rFonts w:cs="Arial"/>
          <w:szCs w:val="24"/>
        </w:rPr>
        <w:t xml:space="preserve"> and Wales</w:t>
      </w:r>
      <w:r w:rsidR="009D0846">
        <w:rPr>
          <w:rFonts w:cs="Arial"/>
          <w:szCs w:val="24"/>
        </w:rPr>
        <w:t xml:space="preserve"> there are various VC equipment suppliers operating, and </w:t>
      </w:r>
      <w:r w:rsidR="00805366">
        <w:rPr>
          <w:rFonts w:cs="Arial"/>
          <w:szCs w:val="24"/>
        </w:rPr>
        <w:t xml:space="preserve">VC equipment is fitted within existing courtrooms, </w:t>
      </w:r>
      <w:r w:rsidR="00805366" w:rsidRPr="00FE4115">
        <w:rPr>
          <w:rFonts w:cs="Arial"/>
          <w:szCs w:val="24"/>
        </w:rPr>
        <w:t xml:space="preserve">which </w:t>
      </w:r>
      <w:r w:rsidR="00D614C2">
        <w:rPr>
          <w:rFonts w:cs="Arial"/>
          <w:szCs w:val="24"/>
        </w:rPr>
        <w:t xml:space="preserve">can </w:t>
      </w:r>
      <w:r w:rsidR="00805366" w:rsidRPr="00FE4115">
        <w:rPr>
          <w:rFonts w:cs="Arial"/>
          <w:szCs w:val="24"/>
        </w:rPr>
        <w:t>dictate the position of the screen and cameras</w:t>
      </w:r>
      <w:r w:rsidR="00D614C2">
        <w:rPr>
          <w:rFonts w:cs="Arial"/>
          <w:szCs w:val="24"/>
        </w:rPr>
        <w:t xml:space="preserve">. These set-ups can lead </w:t>
      </w:r>
      <w:r w:rsidR="00805366" w:rsidRPr="00FE4115">
        <w:rPr>
          <w:rFonts w:cs="Arial"/>
          <w:szCs w:val="24"/>
        </w:rPr>
        <w:t xml:space="preserve">to various potential </w:t>
      </w:r>
      <w:r w:rsidR="0012347D" w:rsidRPr="00FE4115">
        <w:rPr>
          <w:rFonts w:cs="Arial"/>
          <w:szCs w:val="24"/>
        </w:rPr>
        <w:t>layouts</w:t>
      </w:r>
      <w:r w:rsidR="0012347D">
        <w:rPr>
          <w:rFonts w:cs="Arial"/>
          <w:szCs w:val="24"/>
        </w:rPr>
        <w:t xml:space="preserve"> and</w:t>
      </w:r>
      <w:r w:rsidR="00D614C2">
        <w:rPr>
          <w:rFonts w:cs="Arial"/>
          <w:szCs w:val="24"/>
        </w:rPr>
        <w:t xml:space="preserve"> create different constraints</w:t>
      </w:r>
      <w:r w:rsidR="00805366" w:rsidRPr="00FE4115">
        <w:rPr>
          <w:rFonts w:cs="Arial"/>
          <w:szCs w:val="24"/>
        </w:rPr>
        <w:t xml:space="preserve">. </w:t>
      </w:r>
      <w:r w:rsidR="00BC1AA6" w:rsidRPr="00FE4115">
        <w:rPr>
          <w:rFonts w:cs="Arial"/>
          <w:szCs w:val="24"/>
        </w:rPr>
        <w:t>Furthermore, VCI h</w:t>
      </w:r>
      <w:r w:rsidR="009D0846" w:rsidRPr="00FE4115">
        <w:rPr>
          <w:rFonts w:cs="Arial"/>
          <w:szCs w:val="24"/>
        </w:rPr>
        <w:t xml:space="preserve">earings tend to </w:t>
      </w:r>
      <w:r w:rsidR="009D0846" w:rsidRPr="00FE4115">
        <w:rPr>
          <w:rFonts w:cs="Arial"/>
          <w:szCs w:val="24"/>
        </w:rPr>
        <w:lastRenderedPageBreak/>
        <w:t xml:space="preserve">be rather short, </w:t>
      </w:r>
      <w:r w:rsidR="00BC1AA6" w:rsidRPr="00FE4115">
        <w:rPr>
          <w:rFonts w:cs="Arial"/>
          <w:szCs w:val="24"/>
        </w:rPr>
        <w:t>and are characterised by a lack of pre-briefing and debriefing sessions. Finally, the interpreter</w:t>
      </w:r>
      <w:r w:rsidR="00BC1AA6">
        <w:rPr>
          <w:rFonts w:cs="Arial"/>
          <w:szCs w:val="24"/>
        </w:rPr>
        <w:t xml:space="preserve"> works mainly in consecutive mode, and the issues of rapport building with remote participants are further highlighted. </w:t>
      </w:r>
    </w:p>
    <w:p w14:paraId="08A13009" w14:textId="3460BA9D" w:rsidR="00E46057" w:rsidRPr="00290F1C" w:rsidRDefault="00A920B8" w:rsidP="00DF5D7B">
      <w:pPr>
        <w:rPr>
          <w:rFonts w:cs="Arial"/>
          <w:szCs w:val="24"/>
        </w:rPr>
      </w:pPr>
      <w:r>
        <w:rPr>
          <w:rFonts w:cs="Arial"/>
          <w:szCs w:val="24"/>
        </w:rPr>
        <w:t>Other</w:t>
      </w:r>
      <w:r w:rsidR="00D22FB1">
        <w:rPr>
          <w:rFonts w:cs="Arial"/>
          <w:szCs w:val="24"/>
        </w:rPr>
        <w:t xml:space="preserve"> </w:t>
      </w:r>
      <w:r w:rsidR="009759E5">
        <w:rPr>
          <w:rFonts w:cs="Arial"/>
          <w:szCs w:val="24"/>
        </w:rPr>
        <w:t>studies</w:t>
      </w:r>
      <w:r w:rsidR="00D22FB1">
        <w:rPr>
          <w:rFonts w:cs="Arial"/>
          <w:szCs w:val="24"/>
        </w:rPr>
        <w:t xml:space="preserve"> have been conducted in the area of VCI-mediated </w:t>
      </w:r>
      <w:r w:rsidR="00E46057">
        <w:rPr>
          <w:rFonts w:cs="Arial"/>
          <w:szCs w:val="24"/>
        </w:rPr>
        <w:t>legal</w:t>
      </w:r>
      <w:r w:rsidR="00D22FB1">
        <w:rPr>
          <w:rFonts w:cs="Arial"/>
          <w:szCs w:val="24"/>
        </w:rPr>
        <w:t xml:space="preserve"> interpreting</w:t>
      </w:r>
      <w:r>
        <w:rPr>
          <w:rFonts w:cs="Arial"/>
          <w:szCs w:val="24"/>
        </w:rPr>
        <w:t xml:space="preserve"> outside the realm of the Avidicus projects</w:t>
      </w:r>
      <w:r w:rsidR="00D22FB1">
        <w:rPr>
          <w:rFonts w:cs="Arial"/>
          <w:szCs w:val="24"/>
        </w:rPr>
        <w:t>.</w:t>
      </w:r>
      <w:r w:rsidR="00AD33B4">
        <w:rPr>
          <w:rFonts w:cs="Arial"/>
          <w:szCs w:val="24"/>
        </w:rPr>
        <w:t xml:space="preserve"> For instance,</w:t>
      </w:r>
      <w:r w:rsidR="00E46057">
        <w:rPr>
          <w:rFonts w:cs="Arial"/>
          <w:szCs w:val="24"/>
        </w:rPr>
        <w:t xml:space="preserve"> </w:t>
      </w:r>
      <w:r w:rsidR="00EB079B">
        <w:rPr>
          <w:rFonts w:cs="Arial"/>
          <w:szCs w:val="24"/>
        </w:rPr>
        <w:fldChar w:fldCharType="begin"/>
      </w:r>
      <w:r w:rsidR="00EB079B">
        <w:rPr>
          <w:rFonts w:cs="Arial"/>
          <w:szCs w:val="24"/>
        </w:rPr>
        <w:instrText xml:space="preserve"> ADDIN EN.CITE &lt;EndNote&gt;&lt;Cite AuthorYear="1"&gt;&lt;Author&gt;Ellis&lt;/Author&gt;&lt;Year&gt;2004&lt;/Year&gt;&lt;RecNum&gt;208&lt;/RecNum&gt;&lt;DisplayText&gt;Ellis (2004)&lt;/DisplayText&gt;&lt;record&gt;&lt;rec-number&gt;208&lt;/rec-number&gt;&lt;foreign-keys&gt;&lt;key app="EN" db-id="apr5x9eeorxwd5e9swd59drcs2extvz99p2v" timestamp="1481999948"&gt;208&lt;/key&gt;&lt;/foreign-keys&gt;&lt;ref-type name="Report"&gt;27&lt;/ref-type&gt;&lt;contributors&gt;&lt;authors&gt;&lt;author&gt;Ellis, S. E.&lt;/author&gt;&lt;/authors&gt;&lt;secondary-authors&gt;&lt;author&gt;Immigration and Refugee Board of Canada&lt;/author&gt;&lt;/secondary-authors&gt;&lt;/contributors&gt;&lt;titles&gt;&lt;title&gt;Videoconferencing in refugee hearings&lt;/title&gt;&lt;/titles&gt;&lt;dates&gt;&lt;year&gt;2004&lt;/year&gt;&lt;/dates&gt;&lt;urls&gt;&lt;related-urls&gt;&lt;url&gt;http://www.irb-cisr.gc.ca/Eng/transp/ReviewEval/Pages/Video.aspx#author&lt;/url&gt;&lt;/related-urls&gt;&lt;/urls&gt;&lt;access-date&gt;17 December, 2016&lt;/access-date&gt;&lt;/record&gt;&lt;/Cite&gt;&lt;/EndNote&gt;</w:instrText>
      </w:r>
      <w:r w:rsidR="00EB079B">
        <w:rPr>
          <w:rFonts w:cs="Arial"/>
          <w:szCs w:val="24"/>
        </w:rPr>
        <w:fldChar w:fldCharType="separate"/>
      </w:r>
      <w:r w:rsidR="00EB079B">
        <w:rPr>
          <w:rFonts w:cs="Arial"/>
          <w:noProof/>
          <w:szCs w:val="24"/>
        </w:rPr>
        <w:t>Ellis (2004)</w:t>
      </w:r>
      <w:r w:rsidR="00EB079B">
        <w:rPr>
          <w:rFonts w:cs="Arial"/>
          <w:szCs w:val="24"/>
        </w:rPr>
        <w:fldChar w:fldCharType="end"/>
      </w:r>
      <w:r w:rsidR="00EB079B">
        <w:rPr>
          <w:rFonts w:cs="Arial"/>
          <w:szCs w:val="24"/>
        </w:rPr>
        <w:t xml:space="preserve"> </w:t>
      </w:r>
      <w:r w:rsidR="00E46057">
        <w:rPr>
          <w:rFonts w:cs="Arial"/>
          <w:szCs w:val="24"/>
        </w:rPr>
        <w:t xml:space="preserve">examines the fairness of </w:t>
      </w:r>
      <w:r w:rsidR="00D614C2">
        <w:rPr>
          <w:rFonts w:cs="Arial"/>
          <w:szCs w:val="24"/>
        </w:rPr>
        <w:t xml:space="preserve">its use in </w:t>
      </w:r>
      <w:r w:rsidR="00E46057">
        <w:rPr>
          <w:rFonts w:cs="Arial"/>
          <w:szCs w:val="24"/>
        </w:rPr>
        <w:t xml:space="preserve">refugee hearings in Canada. </w:t>
      </w:r>
      <w:r w:rsidR="004E5053">
        <w:rPr>
          <w:rFonts w:cs="Arial"/>
          <w:szCs w:val="24"/>
        </w:rPr>
        <w:t>This</w:t>
      </w:r>
      <w:r w:rsidR="00E46057">
        <w:rPr>
          <w:rFonts w:cs="Arial"/>
          <w:szCs w:val="24"/>
        </w:rPr>
        <w:t xml:space="preserve"> report </w:t>
      </w:r>
      <w:r w:rsidR="004E5053">
        <w:rPr>
          <w:rFonts w:cs="Arial"/>
          <w:szCs w:val="24"/>
        </w:rPr>
        <w:t>confirms</w:t>
      </w:r>
      <w:r w:rsidR="00E46057">
        <w:rPr>
          <w:rFonts w:cs="Arial"/>
          <w:szCs w:val="24"/>
        </w:rPr>
        <w:t xml:space="preserve"> that the use of VCI leads to a more impersonal means of communication, and it </w:t>
      </w:r>
      <w:r w:rsidR="00D614C2">
        <w:rPr>
          <w:rFonts w:cs="Arial"/>
          <w:szCs w:val="24"/>
        </w:rPr>
        <w:t xml:space="preserve">also </w:t>
      </w:r>
      <w:r w:rsidR="00E46057">
        <w:rPr>
          <w:rFonts w:cs="Arial"/>
          <w:szCs w:val="24"/>
        </w:rPr>
        <w:t>highlights technical issues regarding</w:t>
      </w:r>
      <w:r w:rsidR="00D614C2">
        <w:rPr>
          <w:rFonts w:cs="Arial"/>
          <w:szCs w:val="24"/>
        </w:rPr>
        <w:t xml:space="preserve"> poor</w:t>
      </w:r>
      <w:r w:rsidR="00E46057">
        <w:rPr>
          <w:rFonts w:cs="Arial"/>
          <w:szCs w:val="24"/>
        </w:rPr>
        <w:t xml:space="preserve"> audio and video quality. Similarly</w:t>
      </w:r>
      <w:r w:rsidR="00EB079B">
        <w:rPr>
          <w:rFonts w:cs="Arial"/>
          <w:szCs w:val="24"/>
        </w:rPr>
        <w:t xml:space="preserve">, the </w:t>
      </w:r>
      <w:r w:rsidR="00EB079B">
        <w:rPr>
          <w:rFonts w:cs="Arial"/>
          <w:szCs w:val="24"/>
        </w:rPr>
        <w:fldChar w:fldCharType="begin"/>
      </w:r>
      <w:r w:rsidR="00EB079B">
        <w:rPr>
          <w:rFonts w:cs="Arial"/>
          <w:szCs w:val="24"/>
        </w:rPr>
        <w:instrText xml:space="preserve"> ADDIN EN.CITE &lt;EndNote&gt;&lt;Cite AuthorYear="1"&gt;&lt;Author&gt;Bail for Immigration Detainees and the British Refugee Council&lt;/Author&gt;&lt;Year&gt;2008&lt;/Year&gt;&lt;RecNum&gt;212&lt;/RecNum&gt;&lt;DisplayText&gt;Bail for Immigration Detainees and the British Refugee Council (2008)&lt;/DisplayText&gt;&lt;record&gt;&lt;rec-number&gt;212&lt;/rec-number&gt;&lt;foreign-keys&gt;&lt;key app="EN" db-id="apr5x9eeorxwd5e9swd59drcs2extvz99p2v" timestamp="1482073332"&gt;212&lt;/key&gt;&lt;/foreign-keys&gt;&lt;ref-type name="Report"&gt;27&lt;/ref-type&gt;&lt;contributors&gt;&lt;authors&gt;&lt;author&gt;Bail for Immigration Detainees and the British Refugee Council, &lt;/author&gt;&lt;/authors&gt;&lt;/contributors&gt;&lt;titles&gt;&lt;title&gt;Immigration bail hearings by video link: a monitoring exercise by Bail for Immigration Detainees and the Refugee Council&lt;/title&gt;&lt;/titles&gt;&lt;dates&gt;&lt;year&gt;2008&lt;/year&gt;&lt;/dates&gt;&lt;urls&gt;&lt;related-urls&gt;&lt;url&gt;http://www.refugeecouncil.org.uk/assets/0001/7078/RC_and_BID_report_on_Bail_hearings_and_video_links_Mar_08&lt;/url&gt;&lt;/related-urls&gt;&lt;/urls&gt;&lt;access-date&gt;15 April, 2012&lt;/access-date&gt;&lt;/record&gt;&lt;/Cite&gt;&lt;/EndNote&gt;</w:instrText>
      </w:r>
      <w:r w:rsidR="00EB079B">
        <w:rPr>
          <w:rFonts w:cs="Arial"/>
          <w:szCs w:val="24"/>
        </w:rPr>
        <w:fldChar w:fldCharType="separate"/>
      </w:r>
      <w:r w:rsidR="00EB079B">
        <w:rPr>
          <w:rFonts w:cs="Arial"/>
          <w:noProof/>
          <w:szCs w:val="24"/>
        </w:rPr>
        <w:t>Bail for Immigration Detainees and the British Refugee Council (2008)</w:t>
      </w:r>
      <w:r w:rsidR="00EB079B">
        <w:rPr>
          <w:rFonts w:cs="Arial"/>
          <w:szCs w:val="24"/>
        </w:rPr>
        <w:fldChar w:fldCharType="end"/>
      </w:r>
      <w:r w:rsidR="00EB079B">
        <w:rPr>
          <w:rFonts w:cs="Arial"/>
          <w:szCs w:val="24"/>
        </w:rPr>
        <w:t xml:space="preserve">’s </w:t>
      </w:r>
      <w:r w:rsidR="00EB079B" w:rsidRPr="00EB079B">
        <w:rPr>
          <w:rFonts w:cs="Arial"/>
          <w:szCs w:val="24"/>
        </w:rPr>
        <w:t xml:space="preserve">report </w:t>
      </w:r>
      <w:r w:rsidR="00E46057" w:rsidRPr="00EB079B">
        <w:rPr>
          <w:rFonts w:cs="Arial"/>
          <w:szCs w:val="24"/>
        </w:rPr>
        <w:t>d</w:t>
      </w:r>
      <w:r w:rsidR="00E46057">
        <w:rPr>
          <w:rFonts w:cs="Arial"/>
          <w:szCs w:val="24"/>
        </w:rPr>
        <w:t>raws similar conclusions, and it also reveals that the use of VC equipment distort</w:t>
      </w:r>
      <w:r w:rsidR="00716528">
        <w:rPr>
          <w:rFonts w:cs="Arial"/>
          <w:szCs w:val="24"/>
        </w:rPr>
        <w:t>s</w:t>
      </w:r>
      <w:r w:rsidR="00E46057">
        <w:rPr>
          <w:rFonts w:cs="Arial"/>
          <w:szCs w:val="24"/>
        </w:rPr>
        <w:t xml:space="preserve"> body language</w:t>
      </w:r>
      <w:r w:rsidR="00FE4115">
        <w:rPr>
          <w:rFonts w:cs="Arial"/>
          <w:szCs w:val="24"/>
        </w:rPr>
        <w:t xml:space="preserve"> in immigration hearings</w:t>
      </w:r>
      <w:r w:rsidR="00E46057">
        <w:rPr>
          <w:rFonts w:cs="Arial"/>
          <w:szCs w:val="24"/>
        </w:rPr>
        <w:t xml:space="preserve">. Furthermore, in English criminal courts, </w:t>
      </w:r>
      <w:r w:rsidR="004B0649">
        <w:rPr>
          <w:rFonts w:cs="Arial"/>
          <w:szCs w:val="24"/>
        </w:rPr>
        <w:fldChar w:fldCharType="begin"/>
      </w:r>
      <w:r w:rsidR="004B0649">
        <w:rPr>
          <w:rFonts w:cs="Arial"/>
          <w:szCs w:val="24"/>
        </w:rPr>
        <w:instrText xml:space="preserve"> ADDIN EN.CITE &lt;EndNote&gt;&lt;Cite AuthorYear="1"&gt;&lt;Author&gt;Fowler&lt;/Author&gt;&lt;Year&gt;2012&lt;/Year&gt;&lt;RecNum&gt;56&lt;/RecNum&gt;&lt;DisplayText&gt;Fowler (2012)&lt;/DisplayText&gt;&lt;record&gt;&lt;rec-number&gt;56&lt;/rec-number&gt;&lt;foreign-keys&gt;&lt;key app="EN" db-id="apr5x9eeorxwd5e9swd59drcs2extvz99p2v" timestamp="1456769741"&gt;56&lt;/key&gt;&lt;/foreign-keys&gt;&lt;ref-type name="Thesis"&gt;32&lt;/ref-type&gt;&lt;contributors&gt;&lt;authors&gt;&lt;author&gt;Fowler, Yvonne&lt;/author&gt;&lt;/authors&gt;&lt;tertiary-authors&gt;&lt;author&gt;Dr. Krzysztof Kredens&lt;/author&gt;&lt;/tertiary-authors&gt;&lt;/contributors&gt;&lt;titles&gt;&lt;title&gt;Non-English-speaking defendants in the Magistrates&amp;apos; Court: A comparative study of face-to-face and prison video link interpreter-mediated hearings in England&lt;/title&gt;&lt;secondary-title&gt;Centre for Forensic Linguistics&lt;/secondary-title&gt;&lt;/titles&gt;&lt;pages&gt;431&lt;/pages&gt;&lt;volume&gt;Doctoral Thesis&lt;/volume&gt;&lt;dates&gt;&lt;year&gt;2012&lt;/year&gt;&lt;pub-dates&gt;&lt;date&gt;31 March 2012&lt;/date&gt;&lt;/pub-dates&gt;&lt;/dates&gt;&lt;pub-location&gt;Birmingham&lt;/pub-location&gt;&lt;publisher&gt;Aston University&lt;/publisher&gt;&lt;urls&gt;&lt;related-urls&gt;&lt;url&gt;http://eprints.aston.ac.uk/19442/1/Studentthesis-2013.pdf&lt;/url&gt;&lt;/related-urls&gt;&lt;/urls&gt;&lt;access-date&gt;12 November 2014&lt;/access-date&gt;&lt;/record&gt;&lt;/Cite&gt;&lt;/EndNote&gt;</w:instrText>
      </w:r>
      <w:r w:rsidR="004B0649">
        <w:rPr>
          <w:rFonts w:cs="Arial"/>
          <w:szCs w:val="24"/>
        </w:rPr>
        <w:fldChar w:fldCharType="separate"/>
      </w:r>
      <w:r w:rsidR="004B0649">
        <w:rPr>
          <w:rFonts w:cs="Arial"/>
          <w:noProof/>
          <w:szCs w:val="24"/>
        </w:rPr>
        <w:t>Fowler (2012)</w:t>
      </w:r>
      <w:r w:rsidR="004B0649">
        <w:rPr>
          <w:rFonts w:cs="Arial"/>
          <w:szCs w:val="24"/>
        </w:rPr>
        <w:fldChar w:fldCharType="end"/>
      </w:r>
      <w:r w:rsidR="004B0649">
        <w:rPr>
          <w:rFonts w:cs="Arial"/>
          <w:szCs w:val="24"/>
        </w:rPr>
        <w:t xml:space="preserve"> </w:t>
      </w:r>
      <w:r w:rsidR="00F04449">
        <w:rPr>
          <w:rFonts w:cs="Arial"/>
          <w:szCs w:val="24"/>
        </w:rPr>
        <w:t>examines the use of equipment, the interpreter’s working conditions</w:t>
      </w:r>
      <w:r w:rsidR="00716528">
        <w:rPr>
          <w:rFonts w:cs="Arial"/>
          <w:szCs w:val="24"/>
        </w:rPr>
        <w:t>,</w:t>
      </w:r>
      <w:r w:rsidR="00F04449">
        <w:rPr>
          <w:rFonts w:cs="Arial"/>
          <w:szCs w:val="24"/>
        </w:rPr>
        <w:t xml:space="preserve"> and the interaction </w:t>
      </w:r>
      <w:r w:rsidR="002036BD">
        <w:rPr>
          <w:rFonts w:cs="Arial"/>
          <w:szCs w:val="24"/>
        </w:rPr>
        <w:t>management</w:t>
      </w:r>
      <w:r w:rsidR="00716528">
        <w:rPr>
          <w:rFonts w:cs="Arial"/>
          <w:szCs w:val="24"/>
        </w:rPr>
        <w:t>.</w:t>
      </w:r>
      <w:r w:rsidR="002036BD">
        <w:rPr>
          <w:rFonts w:cs="Arial"/>
          <w:szCs w:val="24"/>
        </w:rPr>
        <w:t xml:space="preserve"> </w:t>
      </w:r>
      <w:r w:rsidR="00716528">
        <w:rPr>
          <w:rFonts w:cs="Arial"/>
          <w:szCs w:val="24"/>
        </w:rPr>
        <w:t>H</w:t>
      </w:r>
      <w:r w:rsidR="00F04449">
        <w:rPr>
          <w:rFonts w:cs="Arial"/>
          <w:szCs w:val="24"/>
        </w:rPr>
        <w:t xml:space="preserve">er studies </w:t>
      </w:r>
      <w:r w:rsidR="00D614C2">
        <w:rPr>
          <w:rFonts w:cs="Arial"/>
          <w:szCs w:val="24"/>
        </w:rPr>
        <w:t>show</w:t>
      </w:r>
      <w:r w:rsidR="00F04449">
        <w:rPr>
          <w:rFonts w:cs="Arial"/>
          <w:szCs w:val="24"/>
        </w:rPr>
        <w:t xml:space="preserve"> that the interpreter is a more visible court actor when VC equipment is used. Finally</w:t>
      </w:r>
      <w:r w:rsidR="00F04449" w:rsidRPr="008A67CE">
        <w:rPr>
          <w:rFonts w:cs="Arial"/>
          <w:szCs w:val="24"/>
        </w:rPr>
        <w:t xml:space="preserve">, </w:t>
      </w:r>
      <w:r w:rsidR="00565E97">
        <w:rPr>
          <w:rFonts w:cs="Arial"/>
          <w:szCs w:val="24"/>
        </w:rPr>
        <w:t xml:space="preserve">in a recent study (Devaux, 2017a), I investigated </w:t>
      </w:r>
      <w:r w:rsidR="00F04449">
        <w:rPr>
          <w:rFonts w:cs="Arial"/>
          <w:szCs w:val="24"/>
        </w:rPr>
        <w:t xml:space="preserve">the interpreter’s ethical rationalisation </w:t>
      </w:r>
      <w:r w:rsidR="00290F1C">
        <w:rPr>
          <w:rFonts w:cs="Arial"/>
          <w:szCs w:val="24"/>
        </w:rPr>
        <w:t>process</w:t>
      </w:r>
      <w:r w:rsidR="00565E97">
        <w:rPr>
          <w:rFonts w:cs="Arial"/>
          <w:szCs w:val="24"/>
        </w:rPr>
        <w:t xml:space="preserve"> and argued that</w:t>
      </w:r>
      <w:r w:rsidR="00290F1C">
        <w:rPr>
          <w:rFonts w:cs="Arial"/>
          <w:szCs w:val="24"/>
        </w:rPr>
        <w:t xml:space="preserve"> interpreters rationalise ethical dilemmas mainly through their codes of ethics. However, specific ethical issues arise in VCI A and/or VCI B, for which other ethical paradigms, such as conseq</w:t>
      </w:r>
      <w:r w:rsidR="004E5053">
        <w:rPr>
          <w:rFonts w:cs="Arial"/>
          <w:szCs w:val="24"/>
        </w:rPr>
        <w:t>uentialism or virtue ethics,</w:t>
      </w:r>
      <w:r w:rsidR="00290F1C">
        <w:rPr>
          <w:rFonts w:cs="Arial"/>
          <w:szCs w:val="24"/>
        </w:rPr>
        <w:t xml:space="preserve"> need to be considered.</w:t>
      </w:r>
      <w:r>
        <w:rPr>
          <w:rFonts w:cs="Arial"/>
          <w:szCs w:val="24"/>
        </w:rPr>
        <w:t xml:space="preserve"> </w:t>
      </w:r>
    </w:p>
    <w:p w14:paraId="7F30B6A5" w14:textId="45BED116" w:rsidR="009759E5" w:rsidRDefault="009759E5" w:rsidP="00DF5D7B">
      <w:r>
        <w:t>Overall, research carried out in VCI tends to focus on various paradigms that evo</w:t>
      </w:r>
      <w:r w:rsidR="00AD33B4">
        <w:t>lve around the use of VC equipment</w:t>
      </w:r>
      <w:r>
        <w:t xml:space="preserve"> and </w:t>
      </w:r>
      <w:r w:rsidR="00AD33B4">
        <w:t>its</w:t>
      </w:r>
      <w:r>
        <w:t xml:space="preserve"> impact on the interaction.</w:t>
      </w:r>
      <w:r w:rsidR="002036BD">
        <w:t xml:space="preserve"> Results show that t</w:t>
      </w:r>
      <w:r w:rsidR="00AD33B4">
        <w:t>here are similar difficulties</w:t>
      </w:r>
      <w:r w:rsidR="002036BD">
        <w:t xml:space="preserve"> in a mono- or multilingual context, be it </w:t>
      </w:r>
      <w:r w:rsidR="00D614C2">
        <w:t xml:space="preserve">related to </w:t>
      </w:r>
      <w:r w:rsidR="002036BD">
        <w:t>technical difficulties or interaction management. Interestingly, the le</w:t>
      </w:r>
      <w:r w:rsidR="00F16604">
        <w:t xml:space="preserve">gality concerning the use of VCI </w:t>
      </w:r>
      <w:r w:rsidR="002036BD">
        <w:t xml:space="preserve">is not </w:t>
      </w:r>
      <w:r w:rsidR="007C2A00">
        <w:t>as</w:t>
      </w:r>
      <w:r w:rsidR="002036BD">
        <w:t xml:space="preserve"> prominent </w:t>
      </w:r>
      <w:r w:rsidR="007C2A00">
        <w:t xml:space="preserve">a </w:t>
      </w:r>
      <w:r w:rsidR="002036BD">
        <w:t>research area as it is in monolingual setting</w:t>
      </w:r>
      <w:r w:rsidR="007C2A00">
        <w:t>s</w:t>
      </w:r>
      <w:r w:rsidR="002036BD">
        <w:t>.</w:t>
      </w:r>
      <w:r>
        <w:t xml:space="preserve"> </w:t>
      </w:r>
      <w:r w:rsidR="00AD33B4">
        <w:t>Based on the literature review, i</w:t>
      </w:r>
      <w:r w:rsidR="002036BD">
        <w:t xml:space="preserve">t is </w:t>
      </w:r>
      <w:r w:rsidR="00AD33B4">
        <w:t xml:space="preserve">also </w:t>
      </w:r>
      <w:r w:rsidR="002036BD">
        <w:t>striking</w:t>
      </w:r>
      <w:r>
        <w:t xml:space="preserve"> that </w:t>
      </w:r>
      <w:r w:rsidR="00AD33B4">
        <w:t>the court interpreter’s role in VCI is an underexplored research area, especially as this theme has</w:t>
      </w:r>
      <w:r w:rsidR="00D56412">
        <w:t xml:space="preserve"> been studied </w:t>
      </w:r>
      <w:r w:rsidR="00D614C2">
        <w:t xml:space="preserve">widely </w:t>
      </w:r>
      <w:r w:rsidR="00D56412">
        <w:t>in various</w:t>
      </w:r>
      <w:r w:rsidR="00AD33B4">
        <w:t xml:space="preserve"> face-to-face context</w:t>
      </w:r>
      <w:r w:rsidR="00D56412">
        <w:t>s</w:t>
      </w:r>
      <w:r>
        <w:t xml:space="preserve">. </w:t>
      </w:r>
    </w:p>
    <w:p w14:paraId="2A3B6829" w14:textId="1BDBACC0" w:rsidR="00FE63F6" w:rsidRPr="00EC55B9" w:rsidRDefault="00EC55B9" w:rsidP="00FE63F6">
      <w:r>
        <w:t>3.</w:t>
      </w:r>
      <w:r w:rsidR="00A67A45" w:rsidRPr="00EC55B9">
        <w:t xml:space="preserve"> The Court Interpreter’s R</w:t>
      </w:r>
      <w:r w:rsidR="00FE63F6" w:rsidRPr="00EC55B9">
        <w:t>ole</w:t>
      </w:r>
    </w:p>
    <w:p w14:paraId="6577502E" w14:textId="5F3D94E4" w:rsidR="00D6776A" w:rsidRDefault="00132321" w:rsidP="00981239">
      <w:pPr>
        <w:spacing w:before="240"/>
        <w:rPr>
          <w:rFonts w:cs="Arial"/>
          <w:szCs w:val="24"/>
        </w:rPr>
      </w:pPr>
      <w:r>
        <w:t>T</w:t>
      </w:r>
      <w:r w:rsidR="005858D1">
        <w:t xml:space="preserve">he </w:t>
      </w:r>
      <w:r w:rsidR="008A1DC3">
        <w:t>interpreter’s role</w:t>
      </w:r>
      <w:r w:rsidR="009554A1">
        <w:t xml:space="preserve"> has been </w:t>
      </w:r>
      <w:r w:rsidR="00B11038">
        <w:t>examined</w:t>
      </w:r>
      <w:r w:rsidR="008A1DC3">
        <w:t xml:space="preserve"> in many different public service settings</w:t>
      </w:r>
      <w:r w:rsidR="009554A1">
        <w:t xml:space="preserve">, </w:t>
      </w:r>
      <w:r w:rsidR="00D614C2">
        <w:t xml:space="preserve">which </w:t>
      </w:r>
      <w:r w:rsidR="006A5320">
        <w:t xml:space="preserve">has led </w:t>
      </w:r>
      <w:r w:rsidR="00D614C2">
        <w:t xml:space="preserve">to </w:t>
      </w:r>
      <w:r w:rsidR="009554A1">
        <w:t xml:space="preserve">many role labels </w:t>
      </w:r>
      <w:r w:rsidR="00D614C2">
        <w:t xml:space="preserve">being </w:t>
      </w:r>
      <w:r w:rsidR="001E58F6">
        <w:t>coined. To name but a few</w:t>
      </w:r>
      <w:r w:rsidR="004B0649">
        <w:t>,</w:t>
      </w:r>
      <w:r w:rsidR="001E58F6">
        <w:t xml:space="preserve"> interpreters have been</w:t>
      </w:r>
      <w:r w:rsidR="00CC0175">
        <w:t xml:space="preserve"> referred to</w:t>
      </w:r>
      <w:r w:rsidR="001E58F6">
        <w:t xml:space="preserve"> as</w:t>
      </w:r>
      <w:r w:rsidR="004B0649">
        <w:t xml:space="preserve"> </w:t>
      </w:r>
      <w:r w:rsidR="0095731D">
        <w:t xml:space="preserve">a conduit, a clarifier, a culture broker or an advocate </w:t>
      </w:r>
      <w:r w:rsidR="001E58F6">
        <w:t>(</w:t>
      </w:r>
      <w:r w:rsidR="001E58F6">
        <w:fldChar w:fldCharType="begin"/>
      </w:r>
      <w:r w:rsidR="001E58F6">
        <w:instrText xml:space="preserve"> ADDIN EN.CITE &lt;EndNote&gt;&lt;Cite AuthorYear="1"&gt;&lt;Author&gt;Niska&lt;/Author&gt;&lt;Year&gt;2002&lt;/Year&gt;&lt;RecNum&gt;232&lt;/RecNum&gt;&lt;DisplayText&gt;Niska (2002)&lt;/DisplayText&gt;&lt;record&gt;&lt;rec-number&gt;232&lt;/rec-number&gt;&lt;foreign-keys&gt;&lt;key app="EN" db-id="apr5x9eeorxwd5e9swd59drcs2extvz99p2v" timestamp="1482489158"&gt;232&lt;/key&gt;&lt;/foreign-keys&gt;&lt;ref-type name="Book Section"&gt;5&lt;/ref-type&gt;&lt;contributors&gt;&lt;authors&gt;&lt;author&gt;Niska, Helge&lt;/author&gt;&lt;/authors&gt;&lt;secondary-authors&gt;&lt;author&gt;Viezzi, Maurizio&lt;/author&gt;&lt;author&gt;Garzone, G&lt;/author&gt;&lt;/secondary-authors&gt;&lt;/contributors&gt;&lt;titles&gt;&lt;title&gt;Community interpreting training: Past, present and future&lt;/title&gt;&lt;secondary-title&gt;Interpreting in the 21st century: Challenges and Opportunities&lt;/secondary-title&gt;&lt;/titles&gt;&lt;pages&gt;133-144&lt;/pages&gt;&lt;dates&gt;&lt;year&gt;2002&lt;/year&gt;&lt;/dates&gt;&lt;pub-location&gt;Amsterdam&lt;/pub-location&gt;&lt;publisher&gt;John Benjamins&lt;/publisher&gt;&lt;urls&gt;&lt;/urls&gt;&lt;/record&gt;&lt;/Cite&gt;&lt;/EndNote&gt;</w:instrText>
      </w:r>
      <w:r w:rsidR="001E58F6">
        <w:fldChar w:fldCharType="separate"/>
      </w:r>
      <w:r w:rsidR="001E58F6">
        <w:rPr>
          <w:noProof/>
        </w:rPr>
        <w:t>Niska; 2002)</w:t>
      </w:r>
      <w:r w:rsidR="001E58F6">
        <w:fldChar w:fldCharType="end"/>
      </w:r>
      <w:r w:rsidR="00CC0175">
        <w:t>;</w:t>
      </w:r>
      <w:r w:rsidR="001E58F6">
        <w:t xml:space="preserve"> </w:t>
      </w:r>
      <w:r w:rsidR="00981239">
        <w:rPr>
          <w:rFonts w:cs="Arial"/>
          <w:szCs w:val="24"/>
        </w:rPr>
        <w:t xml:space="preserve">a filter, a detective, a multi-purpose bridge, a diamond connoisseur, </w:t>
      </w:r>
      <w:r w:rsidR="001E58F6">
        <w:rPr>
          <w:rFonts w:cs="Arial"/>
          <w:szCs w:val="24"/>
        </w:rPr>
        <w:t xml:space="preserve">or </w:t>
      </w:r>
      <w:r w:rsidR="00981239">
        <w:rPr>
          <w:rFonts w:cs="Arial"/>
          <w:szCs w:val="24"/>
        </w:rPr>
        <w:t xml:space="preserve">a miner </w:t>
      </w:r>
      <w:r w:rsidR="001E58F6">
        <w:rPr>
          <w:rFonts w:cs="Arial"/>
          <w:szCs w:val="24"/>
        </w:rPr>
        <w:t>(</w:t>
      </w:r>
      <w:r w:rsidR="004B0649">
        <w:rPr>
          <w:rFonts w:cs="Arial"/>
          <w:szCs w:val="24"/>
        </w:rPr>
        <w:fldChar w:fldCharType="begin"/>
      </w:r>
      <w:r w:rsidR="004B0649">
        <w:rPr>
          <w:rFonts w:cs="Arial"/>
          <w:szCs w:val="24"/>
        </w:rPr>
        <w:instrText xml:space="preserve"> ADDIN EN.CITE &lt;EndNote&gt;&lt;Cite AuthorYear="1"&gt;&lt;Author&gt;Angelelli&lt;/Author&gt;&lt;Year&gt;2004&lt;/Year&gt;&lt;RecNum&gt;102&lt;/RecNum&gt;&lt;DisplayText&gt;Angelelli (2004)&lt;/DisplayText&gt;&lt;record&gt;&lt;rec-number&gt;102&lt;/rec-number&gt;&lt;foreign-keys&gt;&lt;key app="EN" db-id="apr5x9eeorxwd5e9swd59drcs2extvz99p2v" timestamp="1459769441"&gt;102&lt;/key&gt;&lt;/foreign-keys&gt;&lt;ref-type name="Book"&gt;6&lt;/ref-type&gt;&lt;contributors&gt;&lt;authors&gt;&lt;author&gt;Angelelli, Claudia&lt;/author&gt;&lt;/authors&gt;&lt;/contributors&gt;&lt;titles&gt;&lt;title&gt;Medical interpreting and cross-cultural communication&lt;/title&gt;&lt;/titles&gt;&lt;keywords&gt;&lt;keyword&gt;Medicine -- Translating&lt;/keyword&gt;&lt;keyword&gt;Intercultural communication&lt;/keyword&gt;&lt;keyword&gt;Translating services -- California -- Case studies&lt;/keyword&gt;&lt;keyword&gt;Hispanic Americans -- Services for -- California -- Case studies&lt;/keyword&gt;&lt;keyword&gt;Hispanic Americans -- Hospital care -- California -- Case studies&lt;/keyword&gt;&lt;/keywords&gt;&lt;dates&gt;&lt;year&gt;2004&lt;/year&gt;&lt;/dates&gt;&lt;pub-location&gt;Cambridge&lt;/pub-location&gt;&lt;publisher&gt;Cambridge University Press&lt;/publisher&gt;&lt;urls&gt;&lt;/urls&gt;&lt;/record&gt;&lt;/Cite&gt;&lt;/EndNote&gt;</w:instrText>
      </w:r>
      <w:r w:rsidR="004B0649">
        <w:rPr>
          <w:rFonts w:cs="Arial"/>
          <w:szCs w:val="24"/>
        </w:rPr>
        <w:fldChar w:fldCharType="separate"/>
      </w:r>
      <w:r w:rsidR="001E58F6">
        <w:rPr>
          <w:rFonts w:cs="Arial"/>
          <w:noProof/>
          <w:szCs w:val="24"/>
        </w:rPr>
        <w:t xml:space="preserve">Angelelli; </w:t>
      </w:r>
      <w:r w:rsidR="004B0649">
        <w:rPr>
          <w:rFonts w:cs="Arial"/>
          <w:noProof/>
          <w:szCs w:val="24"/>
        </w:rPr>
        <w:t>2004)</w:t>
      </w:r>
      <w:r w:rsidR="004B0649">
        <w:rPr>
          <w:rFonts w:cs="Arial"/>
          <w:szCs w:val="24"/>
        </w:rPr>
        <w:fldChar w:fldCharType="end"/>
      </w:r>
      <w:r w:rsidR="00CC0175">
        <w:rPr>
          <w:rFonts w:cs="Arial"/>
          <w:szCs w:val="24"/>
        </w:rPr>
        <w:t>;</w:t>
      </w:r>
      <w:r w:rsidR="00D56412">
        <w:rPr>
          <w:rFonts w:cs="Arial"/>
          <w:szCs w:val="24"/>
        </w:rPr>
        <w:t xml:space="preserve"> and </w:t>
      </w:r>
      <w:r w:rsidR="00981239">
        <w:rPr>
          <w:rFonts w:cs="Arial"/>
          <w:szCs w:val="24"/>
        </w:rPr>
        <w:t>a helper, a social wo</w:t>
      </w:r>
      <w:r w:rsidR="00D56412">
        <w:rPr>
          <w:rFonts w:cs="Arial"/>
          <w:szCs w:val="24"/>
        </w:rPr>
        <w:t>rker, an advisor or an advocate</w:t>
      </w:r>
      <w:r w:rsidR="001E58F6">
        <w:rPr>
          <w:rFonts w:cs="Arial"/>
          <w:szCs w:val="24"/>
        </w:rPr>
        <w:t xml:space="preserve"> (</w:t>
      </w:r>
      <w:r w:rsidR="001E58F6">
        <w:rPr>
          <w:rFonts w:cs="Arial"/>
          <w:szCs w:val="24"/>
        </w:rPr>
        <w:fldChar w:fldCharType="begin"/>
      </w:r>
      <w:r w:rsidR="001E58F6">
        <w:rPr>
          <w:rFonts w:cs="Arial"/>
          <w:szCs w:val="24"/>
        </w:rPr>
        <w:instrText xml:space="preserve"> ADDIN EN.CITE &lt;EndNote&gt;&lt;Cite AuthorYear="1"&gt;&lt;Author&gt;Grbic&lt;/Author&gt;&lt;Year&gt;2001&lt;/Year&gt;&lt;RecNum&gt;261&lt;/RecNum&gt;&lt;DisplayText&gt;Grbic (2001)&lt;/DisplayText&gt;&lt;record&gt;&lt;rec-number&gt;261&lt;/rec-number&gt;&lt;foreign-keys&gt;&lt;key app="EN" db-id="apr5x9eeorxwd5e9swd59drcs2extvz99p2v" timestamp="1482969194"&gt;261&lt;/key&gt;&lt;/foreign-keys&gt;&lt;ref-type name="Book Section"&gt;5&lt;/ref-type&gt;&lt;contributors&gt;&lt;authors&gt;&lt;author&gt;Grbic, Nadja&lt;/author&gt;&lt;/authors&gt;&lt;secondary-authors&gt;&lt;author&gt;Mason, Ian&lt;/author&gt;&lt;/secondary-authors&gt;&lt;/contributors&gt;&lt;titles&gt;&lt;title&gt;First steps on firmer ground: A project for the further training of sign language interpreters in Austria&lt;/title&gt;&lt;secondary-title&gt;Triadic Exchanges - Studies in Dialogue Interpreting&lt;/secondary-title&gt;&lt;/titles&gt;&lt;pages&gt;149-171&lt;/pages&gt;&lt;dates&gt;&lt;year&gt;2001&lt;/year&gt;&lt;/dates&gt;&lt;pub-location&gt;Manchester&lt;/pub-location&gt;&lt;publisher&gt;St Jerome &lt;/publisher&gt;&lt;urls&gt;&lt;/urls&gt;&lt;/record&gt;&lt;/Cite&gt;&lt;/EndNote&gt;</w:instrText>
      </w:r>
      <w:r w:rsidR="001E58F6">
        <w:rPr>
          <w:rFonts w:cs="Arial"/>
          <w:szCs w:val="24"/>
        </w:rPr>
        <w:fldChar w:fldCharType="separate"/>
      </w:r>
      <w:r w:rsidR="001E58F6">
        <w:rPr>
          <w:rFonts w:cs="Arial"/>
          <w:noProof/>
          <w:szCs w:val="24"/>
        </w:rPr>
        <w:t>Grbic; 2001)</w:t>
      </w:r>
      <w:r w:rsidR="001E58F6">
        <w:rPr>
          <w:rFonts w:cs="Arial"/>
          <w:szCs w:val="24"/>
        </w:rPr>
        <w:fldChar w:fldCharType="end"/>
      </w:r>
      <w:r w:rsidR="00981239">
        <w:rPr>
          <w:rFonts w:cs="Arial"/>
          <w:szCs w:val="24"/>
        </w:rPr>
        <w:t>.</w:t>
      </w:r>
    </w:p>
    <w:p w14:paraId="54059D71" w14:textId="530911F9" w:rsidR="00D6776A" w:rsidRPr="00D6776A" w:rsidRDefault="000A0D36" w:rsidP="00981239">
      <w:pPr>
        <w:spacing w:before="240"/>
        <w:rPr>
          <w:rFonts w:cs="Arial"/>
          <w:szCs w:val="24"/>
        </w:rPr>
      </w:pPr>
      <w:r>
        <w:rPr>
          <w:rFonts w:cs="Arial"/>
          <w:szCs w:val="24"/>
        </w:rPr>
        <w:t>Building on the seminal work by Wadensjö (1998)</w:t>
      </w:r>
      <w:r w:rsidR="008A1DC3">
        <w:rPr>
          <w:rFonts w:cs="Arial"/>
          <w:szCs w:val="24"/>
        </w:rPr>
        <w:t xml:space="preserve">, </w:t>
      </w:r>
      <w:r w:rsidR="00D56412">
        <w:rPr>
          <w:rFonts w:cs="Arial"/>
          <w:szCs w:val="24"/>
        </w:rPr>
        <w:t>the body of research</w:t>
      </w:r>
      <w:r>
        <w:t xml:space="preserve"> </w:t>
      </w:r>
      <w:r w:rsidR="00D56412">
        <w:rPr>
          <w:rFonts w:cs="Arial"/>
          <w:szCs w:val="24"/>
        </w:rPr>
        <w:t>demonstrates</w:t>
      </w:r>
      <w:r w:rsidR="00B11038">
        <w:rPr>
          <w:rFonts w:cs="Arial"/>
          <w:szCs w:val="24"/>
        </w:rPr>
        <w:t xml:space="preserve"> that</w:t>
      </w:r>
      <w:r w:rsidR="00D6776A">
        <w:rPr>
          <w:rFonts w:cs="Arial"/>
          <w:szCs w:val="24"/>
        </w:rPr>
        <w:t xml:space="preserve"> the inter</w:t>
      </w:r>
      <w:r w:rsidR="00DE64DE">
        <w:rPr>
          <w:rFonts w:cs="Arial"/>
          <w:szCs w:val="24"/>
        </w:rPr>
        <w:t>preter can adopt different role labels</w:t>
      </w:r>
      <w:r w:rsidR="00D6776A">
        <w:rPr>
          <w:rFonts w:cs="Arial"/>
          <w:szCs w:val="24"/>
        </w:rPr>
        <w:t xml:space="preserve"> during the same </w:t>
      </w:r>
      <w:r w:rsidR="00B27604">
        <w:rPr>
          <w:rFonts w:cs="Arial"/>
          <w:szCs w:val="24"/>
        </w:rPr>
        <w:t>I</w:t>
      </w:r>
      <w:r w:rsidR="00AC26D9">
        <w:rPr>
          <w:rFonts w:cs="Arial"/>
          <w:szCs w:val="24"/>
        </w:rPr>
        <w:t>nterpreter-</w:t>
      </w:r>
      <w:r w:rsidR="00B27604">
        <w:rPr>
          <w:rFonts w:cs="Arial"/>
          <w:szCs w:val="24"/>
        </w:rPr>
        <w:t>M</w:t>
      </w:r>
      <w:r w:rsidR="00AC26D9">
        <w:rPr>
          <w:rFonts w:cs="Arial"/>
          <w:szCs w:val="24"/>
        </w:rPr>
        <w:t xml:space="preserve">ediated </w:t>
      </w:r>
      <w:r w:rsidR="00B27604">
        <w:rPr>
          <w:rFonts w:cs="Arial"/>
          <w:szCs w:val="24"/>
        </w:rPr>
        <w:t>E</w:t>
      </w:r>
      <w:r w:rsidR="005F37CF">
        <w:rPr>
          <w:rFonts w:cs="Arial"/>
          <w:szCs w:val="24"/>
        </w:rPr>
        <w:t>vent</w:t>
      </w:r>
      <w:r w:rsidR="00BB6DF5">
        <w:rPr>
          <w:rFonts w:cs="Arial"/>
          <w:szCs w:val="24"/>
        </w:rPr>
        <w:t xml:space="preserve"> </w:t>
      </w:r>
      <w:r w:rsidR="00BB6DF5" w:rsidRPr="00B27604">
        <w:rPr>
          <w:rFonts w:cs="Arial"/>
          <w:color w:val="000000" w:themeColor="text1"/>
          <w:szCs w:val="24"/>
        </w:rPr>
        <w:t>(IME</w:t>
      </w:r>
      <w:r w:rsidR="00BB6DF5">
        <w:rPr>
          <w:rFonts w:cs="Arial"/>
          <w:szCs w:val="24"/>
        </w:rPr>
        <w:t>)</w:t>
      </w:r>
      <w:r w:rsidR="00D6776A">
        <w:rPr>
          <w:rFonts w:cs="Arial"/>
          <w:szCs w:val="24"/>
        </w:rPr>
        <w:t xml:space="preserve">. </w:t>
      </w:r>
      <w:r w:rsidR="00D56412">
        <w:rPr>
          <w:rFonts w:cs="Arial"/>
          <w:szCs w:val="24"/>
        </w:rPr>
        <w:t xml:space="preserve">During </w:t>
      </w:r>
      <w:r w:rsidR="00B27604">
        <w:rPr>
          <w:rFonts w:cs="Arial"/>
          <w:szCs w:val="24"/>
        </w:rPr>
        <w:t>psychotherapeutic sessions</w:t>
      </w:r>
      <w:r w:rsidR="00D56412">
        <w:rPr>
          <w:rFonts w:cs="Arial"/>
          <w:szCs w:val="24"/>
        </w:rPr>
        <w:t xml:space="preserve">, </w:t>
      </w:r>
      <w:r w:rsidR="004B0649">
        <w:rPr>
          <w:rFonts w:cs="Arial"/>
          <w:szCs w:val="24"/>
        </w:rPr>
        <w:fldChar w:fldCharType="begin"/>
      </w:r>
      <w:r w:rsidR="004B0649">
        <w:rPr>
          <w:rFonts w:cs="Arial"/>
          <w:szCs w:val="24"/>
        </w:rPr>
        <w:instrText xml:space="preserve"> ADDIN EN.CITE &lt;EndNote&gt;&lt;Cite AuthorYear="1"&gt;&lt;Author&gt;Bot&lt;/Author&gt;&lt;Year&gt;2009&lt;/Year&gt;&lt;RecNum&gt;130&lt;/RecNum&gt;&lt;DisplayText&gt;Bot (2009)&lt;/DisplayText&gt;&lt;record&gt;&lt;rec-number&gt;130&lt;/rec-number&gt;&lt;foreign-keys&gt;&lt;key app="EN" db-id="apr5x9eeorxwd5e9swd59drcs2extvz99p2v" timestamp="1470990989"&gt;130&lt;/key&gt;&lt;/foreign-keys&gt;&lt;ref-type name="Book Section"&gt;5&lt;/ref-type&gt;&lt;contributors&gt;&lt;authors&gt;&lt;author&gt;Bot, Hanneke&lt;/author&gt;&lt;/authors&gt;&lt;secondary-authors&gt;&lt;author&gt;De Pedro Ricoy, Rachel&lt;/author&gt;&lt;author&gt;Perez, Isabelle&lt;/author&gt;&lt;author&gt;Wilson, Christine&lt;/author&gt;&lt;/secondary-authors&gt;&lt;/contributors&gt;&lt;titles&gt;&lt;title&gt;Role models in mental health interpreting&lt;/title&gt;&lt;secondary-title&gt;Interpreting and Translating in Public Service Settings – Policy, Practice, Pedagogy&lt;/secondary-title&gt;&lt;/titles&gt;&lt;pages&gt;115-126&lt;/pages&gt;&lt;dates&gt;&lt;year&gt;2009&lt;/year&gt;&lt;/dates&gt;&lt;pub-location&gt;Manchester&lt;/pub-location&gt;&lt;publisher&gt;St Jerome&lt;/publisher&gt;&lt;urls&gt;&lt;/urls&gt;&lt;/record&gt;&lt;/Cite&gt;&lt;/EndNote&gt;</w:instrText>
      </w:r>
      <w:r w:rsidR="004B0649">
        <w:rPr>
          <w:rFonts w:cs="Arial"/>
          <w:szCs w:val="24"/>
        </w:rPr>
        <w:fldChar w:fldCharType="separate"/>
      </w:r>
      <w:r w:rsidR="004B0649">
        <w:rPr>
          <w:rFonts w:cs="Arial"/>
          <w:noProof/>
          <w:szCs w:val="24"/>
        </w:rPr>
        <w:t>Bot (2009)</w:t>
      </w:r>
      <w:r w:rsidR="004B0649">
        <w:rPr>
          <w:rFonts w:cs="Arial"/>
          <w:szCs w:val="24"/>
        </w:rPr>
        <w:fldChar w:fldCharType="end"/>
      </w:r>
      <w:r w:rsidR="004B0649">
        <w:rPr>
          <w:rFonts w:cs="Arial"/>
          <w:szCs w:val="24"/>
        </w:rPr>
        <w:t xml:space="preserve"> </w:t>
      </w:r>
      <w:r w:rsidR="00D6776A">
        <w:rPr>
          <w:rFonts w:cs="Arial"/>
          <w:szCs w:val="24"/>
        </w:rPr>
        <w:t>for instance, describes the role of the interpreter as a continuum where the interpreter as a conduit and the inter</w:t>
      </w:r>
      <w:r w:rsidR="00023943">
        <w:rPr>
          <w:rFonts w:cs="Arial"/>
          <w:szCs w:val="24"/>
        </w:rPr>
        <w:t>preter as an active participant</w:t>
      </w:r>
      <w:r w:rsidR="00D6776A">
        <w:rPr>
          <w:rFonts w:cs="Arial"/>
          <w:szCs w:val="24"/>
        </w:rPr>
        <w:t xml:space="preserve"> </w:t>
      </w:r>
      <w:r w:rsidR="00565E97">
        <w:rPr>
          <w:rFonts w:cs="Arial"/>
          <w:szCs w:val="24"/>
        </w:rPr>
        <w:t xml:space="preserve">are situated at either end </w:t>
      </w:r>
      <w:r w:rsidR="00D6776A">
        <w:rPr>
          <w:rFonts w:cs="Arial"/>
          <w:szCs w:val="24"/>
        </w:rPr>
        <w:t xml:space="preserve">of such a continuum. </w:t>
      </w:r>
      <w:r w:rsidR="00737428">
        <w:rPr>
          <w:rFonts w:cs="Arial"/>
          <w:szCs w:val="24"/>
        </w:rPr>
        <w:t xml:space="preserve">Similarly, </w:t>
      </w:r>
      <w:r w:rsidR="004B0649">
        <w:rPr>
          <w:rFonts w:cs="Arial"/>
          <w:szCs w:val="24"/>
        </w:rPr>
        <w:fldChar w:fldCharType="begin"/>
      </w:r>
      <w:r w:rsidR="004B0649">
        <w:rPr>
          <w:rFonts w:cs="Arial"/>
          <w:szCs w:val="24"/>
        </w:rPr>
        <w:instrText xml:space="preserve"> ADDIN EN.CITE &lt;EndNote&gt;&lt;Cite AuthorYear="1"&gt;&lt;Author&gt;Mason&lt;/Author&gt;&lt;Year&gt;2009&lt;/Year&gt;&lt;RecNum&gt;129&lt;/RecNum&gt;&lt;DisplayText&gt;Mason (2009)&lt;/DisplayText&gt;&lt;record&gt;&lt;rec-number&gt;129&lt;/rec-number&gt;&lt;foreign-keys&gt;&lt;key app="EN" db-id="apr5x9eeorxwd5e9swd59drcs2extvz99p2v" timestamp="1470990796"&gt;129&lt;/key&gt;&lt;/foreign-keys&gt;&lt;ref-type name="Book Section"&gt;5&lt;/ref-type&gt;&lt;contributors&gt;&lt;authors&gt;&lt;author&gt;Mason, Ian&lt;/author&gt;&lt;/authors&gt;&lt;secondary-authors&gt;&lt;author&gt;De Pedro Ricoy, Rachel&lt;/author&gt;&lt;author&gt;Perez, Isabelle&lt;/author&gt;&lt;author&gt;Wilson, Christine&lt;/author&gt;&lt;/secondary-authors&gt;&lt;/contributors&gt;&lt;titles&gt;&lt;title&gt;Role, positioning and discourse in face-to-face interpreting&lt;/title&gt;&lt;secondary-title&gt;Interpreting and Translation in Public Service Settings - Policy, Practice, Pedagogy&lt;/secondary-title&gt;&lt;/titles&gt;&lt;pages&gt;52-73&lt;/pages&gt;&lt;dates&gt;&lt;year&gt;2009&lt;/year&gt;&lt;/dates&gt;&lt;pub-location&gt;Manchester&lt;/pub-location&gt;&lt;publisher&gt;St Jerome&lt;/publisher&gt;&lt;urls&gt;&lt;/urls&gt;&lt;/record&gt;&lt;/Cite&gt;&lt;/EndNote&gt;</w:instrText>
      </w:r>
      <w:r w:rsidR="004B0649">
        <w:rPr>
          <w:rFonts w:cs="Arial"/>
          <w:szCs w:val="24"/>
        </w:rPr>
        <w:fldChar w:fldCharType="separate"/>
      </w:r>
      <w:r w:rsidR="004B0649">
        <w:rPr>
          <w:rFonts w:cs="Arial"/>
          <w:noProof/>
          <w:szCs w:val="24"/>
        </w:rPr>
        <w:t>Mason (2009)</w:t>
      </w:r>
      <w:r w:rsidR="004B0649">
        <w:rPr>
          <w:rFonts w:cs="Arial"/>
          <w:szCs w:val="24"/>
        </w:rPr>
        <w:fldChar w:fldCharType="end"/>
      </w:r>
      <w:r w:rsidR="004B0649">
        <w:rPr>
          <w:rFonts w:cs="Arial"/>
          <w:szCs w:val="24"/>
        </w:rPr>
        <w:t xml:space="preserve"> </w:t>
      </w:r>
      <w:r w:rsidR="00737428">
        <w:rPr>
          <w:rFonts w:cs="Arial"/>
          <w:szCs w:val="24"/>
        </w:rPr>
        <w:t>argues that</w:t>
      </w:r>
      <w:r w:rsidR="00BB6DF5">
        <w:rPr>
          <w:rFonts w:cs="Arial"/>
          <w:szCs w:val="24"/>
        </w:rPr>
        <w:t xml:space="preserve"> the interpreter is an active member in </w:t>
      </w:r>
      <w:r w:rsidR="00964D72">
        <w:rPr>
          <w:rFonts w:cs="Arial"/>
          <w:szCs w:val="24"/>
        </w:rPr>
        <w:t>immigration interviews</w:t>
      </w:r>
      <w:r w:rsidR="005858D1">
        <w:rPr>
          <w:rFonts w:cs="Arial"/>
          <w:szCs w:val="24"/>
        </w:rPr>
        <w:t xml:space="preserve">, </w:t>
      </w:r>
      <w:r w:rsidR="00964D72">
        <w:rPr>
          <w:rFonts w:cs="Arial"/>
          <w:szCs w:val="24"/>
        </w:rPr>
        <w:t xml:space="preserve">and </w:t>
      </w:r>
      <w:r w:rsidR="00FB06CB">
        <w:rPr>
          <w:rFonts w:cs="Arial"/>
          <w:szCs w:val="24"/>
        </w:rPr>
        <w:t>her</w:t>
      </w:r>
      <w:r w:rsidR="00964D72">
        <w:rPr>
          <w:rFonts w:cs="Arial"/>
          <w:szCs w:val="24"/>
        </w:rPr>
        <w:t xml:space="preserve"> positionings will change and adapt in light of other participants’ responses</w:t>
      </w:r>
      <w:r w:rsidR="005858D1">
        <w:rPr>
          <w:rFonts w:cs="Arial"/>
          <w:szCs w:val="24"/>
        </w:rPr>
        <w:t xml:space="preserve">. </w:t>
      </w:r>
    </w:p>
    <w:p w14:paraId="7EEF5E4A" w14:textId="4257AAB8" w:rsidR="005F542F" w:rsidRDefault="005F37CF" w:rsidP="00C47B6B">
      <w:pPr>
        <w:spacing w:before="240"/>
      </w:pPr>
      <w:r>
        <w:lastRenderedPageBreak/>
        <w:t>When examining the role of the court interpreter more specifically the literature reveals that</w:t>
      </w:r>
      <w:r w:rsidR="006D6556">
        <w:t>,</w:t>
      </w:r>
      <w:r>
        <w:t xml:space="preserve"> </w:t>
      </w:r>
      <w:r w:rsidR="006F49D6">
        <w:t>contrary to the ideology often imposed by the court</w:t>
      </w:r>
      <w:r w:rsidR="006D6556">
        <w:t>,</w:t>
      </w:r>
      <w:r w:rsidR="006F49D6">
        <w:t xml:space="preserve"> the interpreter is a conduit </w:t>
      </w:r>
      <w:r w:rsidR="004B0649">
        <w:fldChar w:fldCharType="begin"/>
      </w:r>
      <w:r w:rsidR="004B0649">
        <w:instrText xml:space="preserve"> ADDIN EN.CITE &lt;EndNote&gt;&lt;Cite&gt;&lt;Author&gt;Laster&lt;/Author&gt;&lt;Year&gt;1994&lt;/Year&gt;&lt;RecNum&gt;138&lt;/RecNum&gt;&lt;DisplayText&gt;(Laster &amp;amp; Taylor, 1994)&lt;/DisplayText&gt;&lt;record&gt;&lt;rec-number&gt;138&lt;/rec-number&gt;&lt;foreign-keys&gt;&lt;key app="EN" db-id="apr5x9eeorxwd5e9swd59drcs2extvz99p2v" timestamp="1472199565"&gt;138&lt;/key&gt;&lt;/foreign-keys&gt;&lt;ref-type name="Book"&gt;6&lt;/ref-type&gt;&lt;contributors&gt;&lt;authors&gt;&lt;author&gt;Laster, Kathy&lt;/author&gt;&lt;author&gt;Taylor, Veronica&lt;/author&gt;&lt;/authors&gt;&lt;/contributors&gt;&lt;titles&gt;&lt;title&gt;Interpreters and the legal system&lt;/title&gt;&lt;/titles&gt;&lt;dates&gt;&lt;year&gt;1994&lt;/year&gt;&lt;/dates&gt;&lt;pub-location&gt;Sydney&lt;/pub-location&gt;&lt;publisher&gt;The Federation Press&lt;/publisher&gt;&lt;urls&gt;&lt;/urls&gt;&lt;/record&gt;&lt;/Cite&gt;&lt;/EndNote&gt;</w:instrText>
      </w:r>
      <w:r w:rsidR="004B0649">
        <w:fldChar w:fldCharType="separate"/>
      </w:r>
      <w:r w:rsidR="004B0649">
        <w:rPr>
          <w:noProof/>
        </w:rPr>
        <w:t>(Laster &amp; Taylor, 1994)</w:t>
      </w:r>
      <w:r w:rsidR="004B0649">
        <w:fldChar w:fldCharType="end"/>
      </w:r>
      <w:r w:rsidR="006F49D6">
        <w:t xml:space="preserve">, </w:t>
      </w:r>
      <w:r w:rsidR="006D6556">
        <w:t xml:space="preserve">and </w:t>
      </w:r>
      <w:r w:rsidR="006F49D6">
        <w:t xml:space="preserve">she can </w:t>
      </w:r>
      <w:r w:rsidR="00DE64DE">
        <w:t>also</w:t>
      </w:r>
      <w:r w:rsidR="006F49D6">
        <w:t xml:space="preserve"> adopt several roles during a court </w:t>
      </w:r>
      <w:r w:rsidR="00EE75A6">
        <w:t>hearing</w:t>
      </w:r>
      <w:r w:rsidR="00D805D8">
        <w:t xml:space="preserve"> </w:t>
      </w:r>
      <w:r w:rsidR="004B0649">
        <w:fldChar w:fldCharType="begin"/>
      </w:r>
      <w:r w:rsidR="004B0649">
        <w:instrText xml:space="preserve"> ADDIN EN.CITE &lt;EndNote&gt;&lt;Cite&gt;&lt;Author&gt;Berk-Seligson&lt;/Author&gt;&lt;Year&gt;1990&lt;/Year&gt;&lt;RecNum&gt;95&lt;/RecNum&gt;&lt;DisplayText&gt;(Berk-Seligson, 1990; Martin &amp;amp; Ortega Herráez, 2009)&lt;/DisplayText&gt;&lt;record&gt;&lt;rec-number&gt;95&lt;/rec-number&gt;&lt;foreign-keys&gt;&lt;key app="EN" db-id="apr5x9eeorxwd5e9swd59drcs2extvz99p2v" timestamp="1459431990"&gt;95&lt;/key&gt;&lt;/foreign-keys&gt;&lt;ref-type name="Book"&gt;6&lt;/ref-type&gt;&lt;contributors&gt;&lt;authors&gt;&lt;author&gt;Berk-Seligson, Susan&lt;/author&gt;&lt;/authors&gt;&lt;/contributors&gt;&lt;titles&gt;&lt;title&gt;The bilingual courtroom : court interpreters in the judicial process&lt;/title&gt;&lt;/titles&gt;&lt;keywords&gt;&lt;keyword&gt;Law courts Legal proceedings Translation&lt;/keyword&gt;&lt;keyword&gt;United States&lt;/keyword&gt;&lt;/keywords&gt;&lt;dates&gt;&lt;year&gt;1990&lt;/year&gt;&lt;/dates&gt;&lt;pub-location&gt;Chicago/London&lt;/pub-location&gt;&lt;publisher&gt;University of Chicago Press&lt;/publisher&gt;&lt;urls&gt;&lt;/urls&gt;&lt;/record&gt;&lt;/Cite&gt;&lt;Cite&gt;&lt;Author&gt;Martin&lt;/Author&gt;&lt;Year&gt;2009&lt;/Year&gt;&lt;RecNum&gt;110&lt;/RecNum&gt;&lt;record&gt;&lt;rec-number&gt;110&lt;/rec-number&gt;&lt;foreign-keys&gt;&lt;key app="EN" db-id="apr5x9eeorxwd5e9swd59drcs2extvz99p2v" timestamp="1459844926"&gt;110&lt;/key&gt;&lt;/foreign-keys&gt;&lt;ref-type name="Book Section"&gt;5&lt;/ref-type&gt;&lt;contributors&gt;&lt;authors&gt;&lt;author&gt;Martin, Anne&lt;/author&gt;&lt;author&gt;Ortega Herráez, Juan Miguel&lt;/author&gt;&lt;/authors&gt;&lt;secondary-authors&gt;&lt;author&gt;de Pedro Ricoy, Rachel&lt;/author&gt;&lt;author&gt;Perez, Isabelle&lt;/author&gt;&lt;author&gt;Wilson, Christine&lt;/author&gt;&lt;/secondary-authors&gt;&lt;/contributors&gt;&lt;titles&gt;&lt;title&gt;Court interpreters&amp;apos; self perception: A Spanish case study&lt;/title&gt;&lt;secondary-title&gt;Interpreting and Translating in Public Service Settings: Policy, Practice, Pedagogy&lt;/secondary-title&gt;&lt;/titles&gt;&lt;pages&gt;141-155&lt;/pages&gt;&lt;dates&gt;&lt;year&gt;2009&lt;/year&gt;&lt;/dates&gt;&lt;pub-location&gt;Manchester/Kinderhook&lt;/pub-location&gt;&lt;publisher&gt;St Jerome&lt;/publisher&gt;&lt;urls&gt;&lt;/urls&gt;&lt;/record&gt;&lt;/Cite&gt;&lt;/EndNote&gt;</w:instrText>
      </w:r>
      <w:r w:rsidR="004B0649">
        <w:fldChar w:fldCharType="separate"/>
      </w:r>
      <w:r w:rsidR="004B0649">
        <w:rPr>
          <w:noProof/>
        </w:rPr>
        <w:t>(Berk-Seligson, 1990; Martin &amp; Ortega Herráez, 2009)</w:t>
      </w:r>
      <w:r w:rsidR="004B0649">
        <w:fldChar w:fldCharType="end"/>
      </w:r>
      <w:r w:rsidR="00EE4A67">
        <w:t xml:space="preserve">. Similarly to </w:t>
      </w:r>
      <w:r w:rsidR="00DE64DE">
        <w:t xml:space="preserve">other </w:t>
      </w:r>
      <w:r w:rsidR="00EE4A67">
        <w:t>public service settings,</w:t>
      </w:r>
      <w:r w:rsidR="00C567CC">
        <w:t xml:space="preserve"> many labels have been created to identify </w:t>
      </w:r>
      <w:r w:rsidR="00DE64DE">
        <w:t>her</w:t>
      </w:r>
      <w:r w:rsidR="00C567CC">
        <w:t xml:space="preserve"> role. </w:t>
      </w:r>
      <w:r w:rsidR="00D805D8">
        <w:t xml:space="preserve">For instance, </w:t>
      </w:r>
      <w:r w:rsidR="00EE4A67">
        <w:fldChar w:fldCharType="begin"/>
      </w:r>
      <w:r w:rsidR="00EE4A67">
        <w:instrText xml:space="preserve"> ADDIN EN.CITE &lt;EndNote&gt;&lt;Cite AuthorYear="1"&gt;&lt;Author&gt;Hale&lt;/Author&gt;&lt;Year&gt;2008&lt;/Year&gt;&lt;RecNum&gt;143&lt;/RecNum&gt;&lt;DisplayText&gt;Hale (2008)&lt;/DisplayText&gt;&lt;record&gt;&lt;rec-number&gt;143&lt;/rec-number&gt;&lt;foreign-keys&gt;&lt;key app="EN" db-id="apr5x9eeorxwd5e9swd59drcs2extvz99p2v" timestamp="1473954207"&gt;143&lt;/key&gt;&lt;/foreign-keys&gt;&lt;ref-type name="Book Section"&gt;5&lt;/ref-type&gt;&lt;contributors&gt;&lt;authors&gt;&lt;author&gt;Hale, Sandra&lt;/author&gt;&lt;/authors&gt;&lt;secondary-authors&gt;&lt;author&gt;Valero Garcés, Carmen&lt;/author&gt;&lt;author&gt;Martin, Anne&lt;/author&gt;&lt;/secondary-authors&gt;&lt;/contributors&gt;&lt;titles&gt;&lt;title&gt;Controversies over the role of the court interpreter&lt;/title&gt;&lt;secondary-title&gt;Crossing Borders in Community Interpreting – definitions and dilemmas &lt;/secondary-title&gt;&lt;/titles&gt;&lt;pages&gt;203-30&lt;/pages&gt;&lt;dates&gt;&lt;year&gt;2008&lt;/year&gt;&lt;/dates&gt;&lt;pub-location&gt;Amsterdam / Philadelphia&lt;/pub-location&gt;&lt;publisher&gt;John Benjamins&lt;/publisher&gt;&lt;urls&gt;&lt;/urls&gt;&lt;/record&gt;&lt;/Cite&gt;&lt;/EndNote&gt;</w:instrText>
      </w:r>
      <w:r w:rsidR="00EE4A67">
        <w:fldChar w:fldCharType="separate"/>
      </w:r>
      <w:r w:rsidR="00EE4A67">
        <w:rPr>
          <w:noProof/>
        </w:rPr>
        <w:t>Hale (2008)</w:t>
      </w:r>
      <w:r w:rsidR="00EE4A67">
        <w:fldChar w:fldCharType="end"/>
      </w:r>
      <w:r w:rsidR="00EE4A67">
        <w:t xml:space="preserve"> </w:t>
      </w:r>
      <w:r w:rsidR="006055B3">
        <w:t xml:space="preserve">observes that the court interpreter can be: an advocate for the minority language speaker, an advocate for the institution of the service provider, a gatekeeper, a facilitator of communication, and a faithful renderer of the other’s utterances. </w:t>
      </w:r>
      <w:r w:rsidR="00C567CC">
        <w:t>Other researchers describe the court interpreter’s role as an impartial translation machine, a linguistic and cultural bridge, an expert witness</w:t>
      </w:r>
      <w:r w:rsidR="00EE4A67">
        <w:t xml:space="preserve"> </w:t>
      </w:r>
      <w:r w:rsidR="00EE4A67">
        <w:fldChar w:fldCharType="begin"/>
      </w:r>
      <w:r w:rsidR="00EE4A67">
        <w:instrText xml:space="preserve"> ADDIN EN.CITE &lt;EndNote&gt;&lt;Cite&gt;&lt;Author&gt;Mikkelson&lt;/Author&gt;&lt;Year&gt;1998&lt;/Year&gt;&lt;RecNum&gt;264&lt;/RecNum&gt;&lt;DisplayText&gt;(Mikkelson, 1998)&lt;/DisplayText&gt;&lt;record&gt;&lt;rec-number&gt;264&lt;/rec-number&gt;&lt;foreign-keys&gt;&lt;key app="EN" db-id="apr5x9eeorxwd5e9swd59drcs2extvz99p2v" timestamp="1483006044"&gt;264&lt;/key&gt;&lt;/foreign-keys&gt;&lt;ref-type name="Journal Article"&gt;17&lt;/ref-type&gt;&lt;contributors&gt;&lt;authors&gt;&lt;author&gt;Mikkelson, Holly&lt;/author&gt;&lt;/authors&gt;&lt;/contributors&gt;&lt;titles&gt;&lt;title&gt;Towards a redefinition of the role of the court interpreter&lt;/title&gt;&lt;secondary-title&gt;Interpreting&lt;/secondary-title&gt;&lt;/titles&gt;&lt;periodical&gt;&lt;full-title&gt;Interpreting&lt;/full-title&gt;&lt;/periodical&gt;&lt;pages&gt;21-45&lt;/pages&gt;&lt;volume&gt;3&lt;/volume&gt;&lt;number&gt;1&lt;/number&gt;&lt;dates&gt;&lt;year&gt;1998&lt;/year&gt;&lt;/dates&gt;&lt;urls&gt;&lt;/urls&gt;&lt;/record&gt;&lt;/Cite&gt;&lt;/EndNote&gt;</w:instrText>
      </w:r>
      <w:r w:rsidR="00EE4A67">
        <w:fldChar w:fldCharType="separate"/>
      </w:r>
      <w:r w:rsidR="00EE4A67">
        <w:rPr>
          <w:noProof/>
        </w:rPr>
        <w:t>(Mikkelson, 1998)</w:t>
      </w:r>
      <w:r w:rsidR="00EE4A67">
        <w:fldChar w:fldCharType="end"/>
      </w:r>
      <w:r w:rsidR="00C567CC">
        <w:t xml:space="preserve">, a cultural or linguistic mediator, or a communication facilitator </w:t>
      </w:r>
      <w:r w:rsidR="00EE4A67">
        <w:fldChar w:fldCharType="begin"/>
      </w:r>
      <w:r w:rsidR="00EE4A67">
        <w:instrText xml:space="preserve"> ADDIN EN.CITE &lt;EndNote&gt;&lt;Cite&gt;&lt;Author&gt;Nartowska&lt;/Author&gt;&lt;Year&gt;2016&lt;/Year&gt;&lt;RecNum&gt;262&lt;/RecNum&gt;&lt;DisplayText&gt;(Nartowska, 2016)&lt;/DisplayText&gt;&lt;record&gt;&lt;rec-number&gt;262&lt;/rec-number&gt;&lt;foreign-keys&gt;&lt;key app="EN" db-id="apr5x9eeorxwd5e9swd59drcs2extvz99p2v" timestamp="1483002666"&gt;262&lt;/key&gt;&lt;/foreign-keys&gt;&lt;ref-type name="Journal Article"&gt;17&lt;/ref-type&gt;&lt;contributors&gt;&lt;authors&gt;&lt;author&gt;Nartowska, Karolina&lt;/author&gt;&lt;/authors&gt;&lt;/contributors&gt;&lt;titles&gt;&lt;title&gt;The role of the court interpreter: A powerless or powerful participant in criminal proceedings?&lt;/title&gt;&lt;secondary-title&gt;The Interpreters&amp;apos; Newsletter &lt;/secondary-title&gt;&lt;/titles&gt;&lt;periodical&gt;&lt;full-title&gt;The Interpreters&amp;apos; Newsletter&lt;/full-title&gt;&lt;/periodical&gt;&lt;pages&gt;9-32&lt;/pages&gt;&lt;volume&gt;20&lt;/volume&gt;&lt;dates&gt;&lt;year&gt;2016&lt;/year&gt;&lt;/dates&gt;&lt;urls&gt;&lt;/urls&gt;&lt;/record&gt;&lt;/Cite&gt;&lt;/EndNote&gt;</w:instrText>
      </w:r>
      <w:r w:rsidR="00EE4A67">
        <w:fldChar w:fldCharType="separate"/>
      </w:r>
      <w:r w:rsidR="00EE4A67">
        <w:rPr>
          <w:noProof/>
        </w:rPr>
        <w:t>(Nartowska, 2016)</w:t>
      </w:r>
      <w:r w:rsidR="00EE4A67">
        <w:fldChar w:fldCharType="end"/>
      </w:r>
      <w:r w:rsidR="00EE4A67">
        <w:t>.</w:t>
      </w:r>
    </w:p>
    <w:p w14:paraId="44ED5366" w14:textId="64085C2E" w:rsidR="001B0AF6" w:rsidRDefault="00A30BA6" w:rsidP="00A30BA6">
      <w:pPr>
        <w:spacing w:before="240"/>
        <w:rPr>
          <w:rFonts w:cs="Arial"/>
          <w:color w:val="000000" w:themeColor="text1"/>
          <w:szCs w:val="24"/>
        </w:rPr>
      </w:pPr>
      <w:r>
        <w:t xml:space="preserve">The above studies rely on attributing </w:t>
      </w:r>
      <w:r w:rsidRPr="00162AE5">
        <w:t>a role</w:t>
      </w:r>
      <w:r>
        <w:t xml:space="preserve"> label with certain</w:t>
      </w:r>
      <w:r w:rsidR="00162AE5">
        <w:t xml:space="preserve"> </w:t>
      </w:r>
      <w:r>
        <w:t xml:space="preserve">characteristics to the </w:t>
      </w:r>
      <w:r w:rsidRPr="00162AE5">
        <w:t>role</w:t>
      </w:r>
      <w:r>
        <w:t xml:space="preserve">(s) that </w:t>
      </w:r>
      <w:r w:rsidR="00B06B01">
        <w:t>researchers</w:t>
      </w:r>
      <w:r>
        <w:t xml:space="preserve"> observe or analyse. However, </w:t>
      </w:r>
      <w:r w:rsidR="00B06B01">
        <w:fldChar w:fldCharType="begin"/>
      </w:r>
      <w:r w:rsidR="00B06B01">
        <w:instrText xml:space="preserve"> ADDIN EN.CITE &lt;EndNote&gt;&lt;Cite AuthorYear="1"&gt;&lt;Author&gt;Gentile&lt;/Author&gt;&lt;Year&gt;1996&lt;/Year&gt;&lt;RecNum&gt;259&lt;/RecNum&gt;&lt;Pages&gt;32&lt;/Pages&gt;&lt;DisplayText&gt;Gentile, Ozolins, and Vasilakoka (1996, p. 32)&lt;/DisplayText&gt;&lt;record&gt;&lt;rec-number&gt;259&lt;/rec-number&gt;&lt;foreign-keys&gt;&lt;key app="EN" db-id="apr5x9eeorxwd5e9swd59drcs2extvz99p2v" timestamp="1482951853"&gt;259&lt;/key&gt;&lt;/foreign-keys&gt;&lt;ref-type name="Book"&gt;6&lt;/ref-type&gt;&lt;contributors&gt;&lt;authors&gt;&lt;author&gt;Gentile, A&lt;/author&gt;&lt;author&gt;Ozolins, Uldis&lt;/author&gt;&lt;author&gt;Vasilakoka, M&lt;/author&gt;&lt;/authors&gt;&lt;/contributors&gt;&lt;titles&gt;&lt;title&gt;Liaison interpreting: A handbook&lt;/title&gt;&lt;/titles&gt;&lt;dates&gt;&lt;year&gt;1996&lt;/year&gt;&lt;/dates&gt;&lt;pub-location&gt;Melbourne&lt;/pub-location&gt;&lt;publisher&gt;Melbourne University Press&lt;/publisher&gt;&lt;urls&gt;&lt;/urls&gt;&lt;/record&gt;&lt;/Cite&gt;&lt;/EndNote&gt;</w:instrText>
      </w:r>
      <w:r w:rsidR="00B06B01">
        <w:fldChar w:fldCharType="separate"/>
      </w:r>
      <w:r w:rsidR="00B06B01">
        <w:rPr>
          <w:noProof/>
        </w:rPr>
        <w:t>Gentile, Ozolins, and Vasilakoka (1996, p. 32)</w:t>
      </w:r>
      <w:r w:rsidR="00B06B01">
        <w:fldChar w:fldCharType="end"/>
      </w:r>
      <w:r w:rsidR="00B06B01">
        <w:t xml:space="preserve"> </w:t>
      </w:r>
      <w:r>
        <w:t xml:space="preserve">state that a “kaleidoscope of role (…) is not conducive to the creation of a professional identity”, and one could question the extent to which creating different role labels with sometimes blurred characteristics can contribute to a professional identity. A </w:t>
      </w:r>
      <w:r w:rsidR="00B06B01">
        <w:t xml:space="preserve">potential </w:t>
      </w:r>
      <w:r>
        <w:t xml:space="preserve">means to circumvent the creation of more role labels may reside in the use of role-space, a rather new theoretical framework in </w:t>
      </w:r>
      <w:r w:rsidR="001F747C">
        <w:t>IS</w:t>
      </w:r>
      <w:r>
        <w:t xml:space="preserve"> that became more widely-known </w:t>
      </w:r>
      <w:r w:rsidR="006D6556">
        <w:t xml:space="preserve">due </w:t>
      </w:r>
      <w:r w:rsidR="00B06B01">
        <w:t xml:space="preserve">to </w:t>
      </w:r>
      <w:r w:rsidR="00B06B01">
        <w:fldChar w:fldCharType="begin"/>
      </w:r>
      <w:r w:rsidR="00B06B01">
        <w:instrText xml:space="preserve"> ADDIN EN.CITE &lt;EndNote&gt;&lt;Cite AuthorYear="1"&gt;&lt;Author&gt;Llewellyn-Jones&lt;/Author&gt;&lt;Year&gt;2014&lt;/Year&gt;&lt;RecNum&gt;33&lt;/RecNum&gt;&lt;DisplayText&gt;Llewellyn-Jones and Lee (2014)&lt;/DisplayText&gt;&lt;record&gt;&lt;rec-number&gt;33&lt;/rec-number&gt;&lt;foreign-keys&gt;&lt;key app="EN" db-id="apr5x9eeorxwd5e9swd59drcs2extvz99p2v" timestamp="1456509977"&gt;33&lt;/key&gt;&lt;/foreign-keys&gt;&lt;ref-type name="Book"&gt;6&lt;/ref-type&gt;&lt;contributors&gt;&lt;authors&gt;&lt;author&gt;Llewellyn-Jones, Peter&lt;/author&gt;&lt;author&gt;Lee, Robert G. &lt;/author&gt;&lt;/authors&gt;&lt;/contributors&gt;&lt;titles&gt;&lt;title&gt;Redefining the role of the community interpreter : The concept of role-space&lt;/title&gt;&lt;/titles&gt;&lt;keywords&gt;&lt;keyword&gt;Public service interpreting&lt;/keyword&gt;&lt;keyword&gt;Translating and interpreting&lt;/keyword&gt;&lt;keyword&gt;Translating and interpreting -- Social aspects&lt;/keyword&gt;&lt;keyword&gt;Translating and interpreting -- Technological innovations&lt;/keyword&gt;&lt;/keywords&gt;&lt;dates&gt;&lt;year&gt;2014&lt;/year&gt;&lt;/dates&gt;&lt;publisher&gt;Carlton-le-Moorland, Lincoln, United Kingdom : SLI Press&lt;/publisher&gt;&lt;urls&gt;&lt;/urls&gt;&lt;/record&gt;&lt;/Cite&gt;&lt;/EndNote&gt;</w:instrText>
      </w:r>
      <w:r w:rsidR="00B06B01">
        <w:fldChar w:fldCharType="separate"/>
      </w:r>
      <w:r w:rsidR="00B06B01">
        <w:rPr>
          <w:noProof/>
        </w:rPr>
        <w:t>Llewellyn-Jones and Lee (2014)</w:t>
      </w:r>
      <w:r w:rsidR="00B06B01">
        <w:fldChar w:fldCharType="end"/>
      </w:r>
      <w:r w:rsidR="00B06B01">
        <w:t>’</w:t>
      </w:r>
      <w:r>
        <w:t xml:space="preserve">s publication. </w:t>
      </w:r>
      <w:r w:rsidR="00544015">
        <w:t>Role-space is based on the three-dimensional conceptualisation of the interpreter’s role alongside three axes</w:t>
      </w:r>
      <w:r w:rsidR="00F84F10">
        <w:t>. First,</w:t>
      </w:r>
      <w:r w:rsidR="00544015">
        <w:t xml:space="preserve"> </w:t>
      </w:r>
      <w:r w:rsidR="00BA1978">
        <w:t>the z-axis</w:t>
      </w:r>
      <w:r w:rsidR="00286FA5">
        <w:t xml:space="preserve">, </w:t>
      </w:r>
      <w:r w:rsidR="00D54E65">
        <w:t>P</w:t>
      </w:r>
      <w:r w:rsidR="00146437">
        <w:t xml:space="preserve">resentation of </w:t>
      </w:r>
      <w:r w:rsidR="00D54E65">
        <w:t>S</w:t>
      </w:r>
      <w:r w:rsidR="00146437">
        <w:t>elf</w:t>
      </w:r>
      <w:r w:rsidR="00286FA5">
        <w:t>,</w:t>
      </w:r>
      <w:r w:rsidR="00D54E65">
        <w:t xml:space="preserve"> refers to the interpreter herself</w:t>
      </w:r>
      <w:r w:rsidR="00B06B01">
        <w:t>,</w:t>
      </w:r>
      <w:r w:rsidR="00D54E65">
        <w:t xml:space="preserve"> and how much or how little information </w:t>
      </w:r>
      <w:r w:rsidR="00D54E65" w:rsidRPr="00F76784">
        <w:t>she</w:t>
      </w:r>
      <w:r w:rsidR="00D54E65">
        <w:t xml:space="preserve"> provides about </w:t>
      </w:r>
      <w:r w:rsidR="00D54E65" w:rsidRPr="00F76784">
        <w:t>herself</w:t>
      </w:r>
      <w:r w:rsidR="00B06B01">
        <w:t xml:space="preserve"> during an</w:t>
      </w:r>
      <w:r w:rsidR="00A1542F">
        <w:t xml:space="preserve"> </w:t>
      </w:r>
      <w:r w:rsidR="00A1542F" w:rsidRPr="00B27604">
        <w:rPr>
          <w:rFonts w:cs="Arial"/>
          <w:color w:val="000000" w:themeColor="text1"/>
          <w:szCs w:val="24"/>
        </w:rPr>
        <w:t>IME</w:t>
      </w:r>
      <w:r w:rsidR="00A1542F">
        <w:rPr>
          <w:rFonts w:cs="Arial"/>
          <w:szCs w:val="24"/>
        </w:rPr>
        <w:t>.</w:t>
      </w:r>
      <w:r w:rsidR="00D54E65">
        <w:t xml:space="preserve"> The</w:t>
      </w:r>
      <w:r w:rsidR="00286FA5">
        <w:t xml:space="preserve"> x-axis,</w:t>
      </w:r>
      <w:r w:rsidR="00D54E65">
        <w:t xml:space="preserve"> </w:t>
      </w:r>
      <w:r w:rsidR="00286FA5">
        <w:t>P</w:t>
      </w:r>
      <w:r w:rsidR="00D54E65">
        <w:t xml:space="preserve">articipant </w:t>
      </w:r>
      <w:r w:rsidR="00286FA5">
        <w:t>A</w:t>
      </w:r>
      <w:r w:rsidR="00D54E65">
        <w:t>lignment</w:t>
      </w:r>
      <w:r w:rsidR="00286FA5">
        <w:t>,</w:t>
      </w:r>
      <w:r w:rsidR="00D54E65">
        <w:t xml:space="preserve"> indicates whether </w:t>
      </w:r>
      <w:r w:rsidR="00D54E65" w:rsidRPr="00F76784">
        <w:t>she</w:t>
      </w:r>
      <w:r w:rsidR="00D54E65">
        <w:t xml:space="preserve"> is siding more towards one party, or whether </w:t>
      </w:r>
      <w:r w:rsidR="00D54E65" w:rsidRPr="00321C45">
        <w:t>she</w:t>
      </w:r>
      <w:r w:rsidR="00D54E65">
        <w:t xml:space="preserve"> remains neutral</w:t>
      </w:r>
      <w:r w:rsidR="00286FA5">
        <w:t>.</w:t>
      </w:r>
      <w:r w:rsidR="00D54E65">
        <w:t xml:space="preserve"> </w:t>
      </w:r>
      <w:r w:rsidR="00D907A7">
        <w:rPr>
          <w:rFonts w:cs="Arial"/>
          <w:color w:val="000000" w:themeColor="text1"/>
          <w:szCs w:val="24"/>
        </w:rPr>
        <w:t>Finally,</w:t>
      </w:r>
      <w:r w:rsidR="00286FA5">
        <w:rPr>
          <w:rFonts w:cs="Arial"/>
          <w:color w:val="000000" w:themeColor="text1"/>
          <w:szCs w:val="24"/>
        </w:rPr>
        <w:t xml:space="preserve"> the y-axis, Interaction Management, indicates</w:t>
      </w:r>
      <w:r w:rsidR="00D907A7">
        <w:rPr>
          <w:rFonts w:cs="Arial"/>
          <w:color w:val="000000" w:themeColor="text1"/>
          <w:szCs w:val="24"/>
        </w:rPr>
        <w:t xml:space="preserve"> </w:t>
      </w:r>
      <w:r w:rsidR="00286FA5">
        <w:rPr>
          <w:rFonts w:cs="Arial"/>
          <w:color w:val="000000" w:themeColor="text1"/>
          <w:szCs w:val="24"/>
        </w:rPr>
        <w:t>the</w:t>
      </w:r>
      <w:r w:rsidR="00D907A7">
        <w:rPr>
          <w:rFonts w:cs="Arial"/>
          <w:color w:val="000000" w:themeColor="text1"/>
          <w:szCs w:val="24"/>
        </w:rPr>
        <w:t xml:space="preserve"> extent to which </w:t>
      </w:r>
      <w:r w:rsidR="00D907A7" w:rsidRPr="00321C45">
        <w:rPr>
          <w:rFonts w:cs="Arial"/>
          <w:color w:val="000000" w:themeColor="text1"/>
          <w:szCs w:val="24"/>
        </w:rPr>
        <w:t>she</w:t>
      </w:r>
      <w:r w:rsidR="00D907A7">
        <w:rPr>
          <w:rFonts w:cs="Arial"/>
          <w:color w:val="000000" w:themeColor="text1"/>
          <w:szCs w:val="24"/>
        </w:rPr>
        <w:t xml:space="preserve"> </w:t>
      </w:r>
      <w:r w:rsidR="001B0AF6">
        <w:rPr>
          <w:rFonts w:cs="Arial"/>
          <w:color w:val="000000" w:themeColor="text1"/>
          <w:szCs w:val="24"/>
        </w:rPr>
        <w:t xml:space="preserve">manages the interaction between the parties. </w:t>
      </w:r>
      <w:r w:rsidR="00286FA5" w:rsidRPr="00B06B01">
        <w:rPr>
          <w:rFonts w:cs="Arial"/>
          <w:color w:val="000000" w:themeColor="text1"/>
          <w:szCs w:val="24"/>
        </w:rPr>
        <w:t>Figure 1</w:t>
      </w:r>
      <w:r w:rsidR="00286FA5">
        <w:rPr>
          <w:rFonts w:cs="Arial"/>
          <w:color w:val="000000" w:themeColor="text1"/>
          <w:szCs w:val="24"/>
        </w:rPr>
        <w:t xml:space="preserve"> summarises the template that </w:t>
      </w:r>
      <w:r w:rsidR="00ED0BCF">
        <w:rPr>
          <w:rFonts w:cs="Arial"/>
          <w:color w:val="000000" w:themeColor="text1"/>
          <w:szCs w:val="24"/>
        </w:rPr>
        <w:t>is</w:t>
      </w:r>
      <w:r w:rsidR="00286FA5">
        <w:rPr>
          <w:rFonts w:cs="Arial"/>
          <w:color w:val="000000" w:themeColor="text1"/>
          <w:szCs w:val="24"/>
        </w:rPr>
        <w:t xml:space="preserve"> used in this study.</w:t>
      </w:r>
      <w:r w:rsidR="00B03E23">
        <w:rPr>
          <w:rFonts w:cs="Arial"/>
          <w:color w:val="000000" w:themeColor="text1"/>
          <w:szCs w:val="24"/>
        </w:rPr>
        <w:t xml:space="preserve"> Worth noting is the fact that a role-space model is organic and </w:t>
      </w:r>
      <w:r w:rsidR="00916BD1">
        <w:rPr>
          <w:rFonts w:cs="Arial"/>
          <w:color w:val="000000" w:themeColor="text1"/>
          <w:szCs w:val="24"/>
        </w:rPr>
        <w:t xml:space="preserve">that </w:t>
      </w:r>
      <w:r w:rsidR="00B03E23">
        <w:rPr>
          <w:rFonts w:cs="Arial"/>
          <w:color w:val="000000" w:themeColor="text1"/>
          <w:szCs w:val="24"/>
        </w:rPr>
        <w:t xml:space="preserve">the interpreter’s presentation of self, participant alignment, </w:t>
      </w:r>
      <w:r w:rsidR="00916BD1">
        <w:rPr>
          <w:rFonts w:cs="Arial"/>
          <w:color w:val="000000" w:themeColor="text1"/>
          <w:szCs w:val="24"/>
        </w:rPr>
        <w:t xml:space="preserve">and </w:t>
      </w:r>
      <w:r w:rsidR="00B03E23">
        <w:rPr>
          <w:rFonts w:cs="Arial"/>
          <w:color w:val="000000" w:themeColor="text1"/>
          <w:szCs w:val="24"/>
        </w:rPr>
        <w:t>interaction management may fluctuate along</w:t>
      </w:r>
      <w:r w:rsidR="00EB105B">
        <w:rPr>
          <w:rFonts w:cs="Arial"/>
          <w:color w:val="000000" w:themeColor="text1"/>
          <w:szCs w:val="24"/>
        </w:rPr>
        <w:t>side</w:t>
      </w:r>
      <w:r w:rsidR="00B03E23">
        <w:rPr>
          <w:rFonts w:cs="Arial"/>
          <w:color w:val="000000" w:themeColor="text1"/>
          <w:szCs w:val="24"/>
        </w:rPr>
        <w:t xml:space="preserve"> their respective axes in order to reflect changes </w:t>
      </w:r>
      <w:r w:rsidR="00B06B01">
        <w:rPr>
          <w:rFonts w:cs="Arial"/>
          <w:color w:val="000000" w:themeColor="text1"/>
          <w:szCs w:val="24"/>
        </w:rPr>
        <w:t>within</w:t>
      </w:r>
      <w:r w:rsidR="00B03E23">
        <w:rPr>
          <w:rFonts w:cs="Arial"/>
          <w:color w:val="000000" w:themeColor="text1"/>
          <w:szCs w:val="24"/>
        </w:rPr>
        <w:t xml:space="preserve"> an IME.</w:t>
      </w:r>
    </w:p>
    <w:p w14:paraId="6ABB05AE" w14:textId="77777777" w:rsidR="00286FA5" w:rsidRDefault="00286FA5" w:rsidP="00286FA5">
      <w:pPr>
        <w:keepNext/>
        <w:spacing w:before="240"/>
      </w:pPr>
      <w:r w:rsidRPr="00F017F4">
        <w:rPr>
          <w:i/>
          <w:noProof/>
          <w:color w:val="FF0000"/>
          <w:lang w:val="it-IT" w:eastAsia="it-IT"/>
        </w:rPr>
        <w:lastRenderedPageBreak/>
        <w:drawing>
          <wp:inline distT="0" distB="0" distL="0" distR="0" wp14:anchorId="2664AE22" wp14:editId="3FC649DE">
            <wp:extent cx="5731510" cy="29292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mpl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29255"/>
                    </a:xfrm>
                    <a:prstGeom prst="rect">
                      <a:avLst/>
                    </a:prstGeom>
                  </pic:spPr>
                </pic:pic>
              </a:graphicData>
            </a:graphic>
          </wp:inline>
        </w:drawing>
      </w:r>
    </w:p>
    <w:p w14:paraId="7D08DB06" w14:textId="4543ACC7" w:rsidR="00286FA5" w:rsidRPr="00A30BA6" w:rsidRDefault="00286FA5" w:rsidP="00286FA5">
      <w:pPr>
        <w:pStyle w:val="Caption"/>
        <w:rPr>
          <w:color w:val="auto"/>
          <w:szCs w:val="22"/>
        </w:rPr>
      </w:pPr>
      <w:r>
        <w:t xml:space="preserve">Figure </w:t>
      </w:r>
      <w:fldSimple w:instr=" SEQ Figure \* ARABIC ">
        <w:r w:rsidR="00110A35">
          <w:rPr>
            <w:noProof/>
          </w:rPr>
          <w:t>1</w:t>
        </w:r>
      </w:fldSimple>
      <w:r>
        <w:t>: Llewellyn-Jones and Lee (2014)'s role-space template</w:t>
      </w:r>
    </w:p>
    <w:p w14:paraId="6AAB2E17" w14:textId="7B6501CC" w:rsidR="007B2AC7" w:rsidRPr="00F017F4" w:rsidRDefault="00816EA4" w:rsidP="0085378D">
      <w:pPr>
        <w:spacing w:line="240" w:lineRule="auto"/>
        <w:rPr>
          <w:rFonts w:cs="Arial"/>
          <w:color w:val="000000" w:themeColor="text1"/>
          <w:szCs w:val="24"/>
        </w:rPr>
      </w:pPr>
      <w:r>
        <w:rPr>
          <w:rFonts w:cs="Arial"/>
          <w:szCs w:val="24"/>
        </w:rPr>
        <w:t xml:space="preserve">In order to </w:t>
      </w:r>
      <w:r w:rsidR="00A25C0D">
        <w:rPr>
          <w:rFonts w:cs="Arial"/>
          <w:szCs w:val="24"/>
        </w:rPr>
        <w:t>design</w:t>
      </w:r>
      <w:r>
        <w:rPr>
          <w:rFonts w:cs="Arial"/>
          <w:szCs w:val="24"/>
        </w:rPr>
        <w:t xml:space="preserve"> the interpreter’s role</w:t>
      </w:r>
      <w:r w:rsidR="00ED0BCF">
        <w:rPr>
          <w:rFonts w:cs="Arial"/>
          <w:szCs w:val="24"/>
        </w:rPr>
        <w:t>-space</w:t>
      </w:r>
      <w:r>
        <w:rPr>
          <w:rFonts w:cs="Arial"/>
          <w:szCs w:val="24"/>
        </w:rPr>
        <w:t xml:space="preserve">, </w:t>
      </w:r>
      <w:r w:rsidR="00B06B01" w:rsidRPr="00B06B01">
        <w:rPr>
          <w:rFonts w:cs="Arial"/>
          <w:szCs w:val="24"/>
        </w:rPr>
        <w:fldChar w:fldCharType="begin"/>
      </w:r>
      <w:r w:rsidR="00B06B01" w:rsidRPr="00B06B01">
        <w:rPr>
          <w:rFonts w:cs="Arial"/>
          <w:szCs w:val="24"/>
        </w:rPr>
        <w:instrText xml:space="preserve"> ADDIN EN.CITE &lt;EndNote&gt;&lt;Cite AuthorYear="1"&gt;&lt;Author&gt;Lee&lt;/Author&gt;&lt;Year&gt;2011&lt;/Year&gt;&lt;RecNum&gt;268&lt;/RecNum&gt;&lt;Pages&gt;4-5&lt;/Pages&gt;&lt;DisplayText&gt;Llewellyn-Jones and Lee (2011, pp. 4-5)&lt;/DisplayText&gt;&lt;record&gt;&lt;rec-number&gt;268&lt;/rec-number&gt;&lt;foreign-keys&gt;&lt;key app="EN" db-id="apr5x9eeorxwd5e9swd59drcs2extvz99p2v" timestamp="1483015865"&gt;268&lt;/key&gt;&lt;/foreign-keys&gt;&lt;ref-type name="Electronic Article"&gt;43&lt;/ref-type&gt;&lt;contributors&gt;&lt;authors&gt;&lt;author&gt;Llewellyn-Jones, Peter&lt;/author&gt;&lt;author&gt;Lee, Robert G. &lt;/author&gt;&lt;/authors&gt;&lt;/contributors&gt;&lt;titles&gt;&lt;title&gt;Re-visiting role: Arguing for a multi-dimensional analysis of interpreter behaviour&lt;/title&gt;&lt;/titles&gt;&lt;dates&gt;&lt;year&gt;2011&lt;/year&gt;&lt;pub-dates&gt;&lt;date&gt;29 December, 2016&lt;/date&gt;&lt;/pub-dates&gt;&lt;/dates&gt;&lt;urls&gt;&lt;related-urls&gt;&lt;url&gt;http://clok.uclan.ac.uk/5031/1/Lee%20and%20L-J%202011.pdf&lt;/url&gt;&lt;/related-urls&gt;&lt;/urls&gt;&lt;/record&gt;&lt;/Cite&gt;&lt;/EndNote&gt;</w:instrText>
      </w:r>
      <w:r w:rsidR="00B06B01" w:rsidRPr="00B06B01">
        <w:rPr>
          <w:rFonts w:cs="Arial"/>
          <w:szCs w:val="24"/>
        </w:rPr>
        <w:fldChar w:fldCharType="separate"/>
      </w:r>
      <w:r w:rsidR="00B06B01" w:rsidRPr="00B06B01">
        <w:rPr>
          <w:rFonts w:cs="Arial"/>
          <w:noProof/>
          <w:szCs w:val="24"/>
        </w:rPr>
        <w:t>Llewellyn-Jones and Lee (2011, pp. 4-5)</w:t>
      </w:r>
      <w:r w:rsidR="00B06B01" w:rsidRPr="00B06B01">
        <w:rPr>
          <w:rFonts w:cs="Arial"/>
          <w:szCs w:val="24"/>
        </w:rPr>
        <w:fldChar w:fldCharType="end"/>
      </w:r>
      <w:r w:rsidR="00B06B01">
        <w:rPr>
          <w:rFonts w:cs="Arial"/>
          <w:szCs w:val="24"/>
        </w:rPr>
        <w:t xml:space="preserve"> </w:t>
      </w:r>
      <w:r>
        <w:rPr>
          <w:rFonts w:cs="Arial"/>
          <w:szCs w:val="24"/>
        </w:rPr>
        <w:t xml:space="preserve">and </w:t>
      </w:r>
      <w:r w:rsidR="00B06B01">
        <w:rPr>
          <w:rFonts w:cs="Arial"/>
          <w:szCs w:val="24"/>
        </w:rPr>
        <w:fldChar w:fldCharType="begin"/>
      </w:r>
      <w:r w:rsidR="00B06B01">
        <w:rPr>
          <w:rFonts w:cs="Arial"/>
          <w:szCs w:val="24"/>
        </w:rPr>
        <w:instrText xml:space="preserve"> ADDIN EN.CITE &lt;EndNote&gt;&lt;Cite AuthorYear="1"&gt;&lt;Author&gt;Llewellyn-Jones&lt;/Author&gt;&lt;Year&gt;2013&lt;/Year&gt;&lt;RecNum&gt;267&lt;/RecNum&gt;&lt;Pages&gt;62&lt;/Pages&gt;&lt;DisplayText&gt;Llewellyn-Jones and Lee (2013, p. 62)&lt;/DisplayText&gt;&lt;record&gt;&lt;rec-number&gt;267&lt;/rec-number&gt;&lt;foreign-keys&gt;&lt;key app="EN" db-id="apr5x9eeorxwd5e9swd59drcs2extvz99p2v" timestamp="1483014295"&gt;267&lt;/key&gt;&lt;/foreign-keys&gt;&lt;ref-type name="Journal Article"&gt;17&lt;/ref-type&gt;&lt;contributors&gt;&lt;authors&gt;&lt;author&gt;Llewellyn-Jones, Peter&lt;/author&gt;&lt;author&gt;Lee, Robert G. &lt;/author&gt;&lt;/authors&gt;&lt;/contributors&gt;&lt;titles&gt;&lt;title&gt;Getting to the core of role: Defining interpreters&amp;apos; role-space&lt;/title&gt;&lt;secondary-title&gt;International Journal of Interpreter Education&lt;/secondary-title&gt;&lt;/titles&gt;&lt;periodical&gt;&lt;full-title&gt;International Journal of Interpreter Education&lt;/full-title&gt;&lt;/periodical&gt;&lt;pages&gt;54-72&lt;/pages&gt;&lt;volume&gt;5&lt;/volume&gt;&lt;number&gt;2&lt;/number&gt;&lt;dates&gt;&lt;year&gt;2013&lt;/year&gt;&lt;/dates&gt;&lt;urls&gt;&lt;/urls&gt;&lt;/record&gt;&lt;/Cite&gt;&lt;/EndNote&gt;</w:instrText>
      </w:r>
      <w:r w:rsidR="00B06B01">
        <w:rPr>
          <w:rFonts w:cs="Arial"/>
          <w:szCs w:val="24"/>
        </w:rPr>
        <w:fldChar w:fldCharType="separate"/>
      </w:r>
      <w:r w:rsidR="00B06B01">
        <w:rPr>
          <w:rFonts w:cs="Arial"/>
          <w:noProof/>
          <w:szCs w:val="24"/>
        </w:rPr>
        <w:t>Llewellyn-Jones and Lee (2013, p. 62)</w:t>
      </w:r>
      <w:r w:rsidR="00B06B01">
        <w:rPr>
          <w:rFonts w:cs="Arial"/>
          <w:szCs w:val="24"/>
        </w:rPr>
        <w:fldChar w:fldCharType="end"/>
      </w:r>
      <w:r w:rsidR="00B06B01">
        <w:rPr>
          <w:rFonts w:cs="Arial"/>
          <w:szCs w:val="24"/>
        </w:rPr>
        <w:t xml:space="preserve"> </w:t>
      </w:r>
      <w:r>
        <w:rPr>
          <w:rFonts w:cs="Arial"/>
          <w:szCs w:val="24"/>
        </w:rPr>
        <w:t xml:space="preserve">draw a </w:t>
      </w:r>
      <w:r w:rsidR="007B2AC7" w:rsidRPr="00F017F4">
        <w:rPr>
          <w:rFonts w:cs="Arial"/>
          <w:szCs w:val="24"/>
        </w:rPr>
        <w:t xml:space="preserve">sample list of </w:t>
      </w:r>
      <w:r w:rsidR="007B2AC7" w:rsidRPr="00F017F4">
        <w:rPr>
          <w:rFonts w:cs="Arial"/>
          <w:color w:val="000000" w:themeColor="text1"/>
          <w:szCs w:val="24"/>
        </w:rPr>
        <w:t xml:space="preserve">criteria used to assess the court interpreter’s presentation of self, participant alignment, and interaction management, which are summarised in </w:t>
      </w:r>
      <w:r w:rsidR="007B2AC7" w:rsidRPr="00B06B01">
        <w:rPr>
          <w:rFonts w:cs="Arial"/>
          <w:color w:val="000000" w:themeColor="text1"/>
          <w:szCs w:val="24"/>
        </w:rPr>
        <w:t>Table 1.</w:t>
      </w:r>
      <w:r w:rsidR="007B2AC7" w:rsidRPr="00F017F4">
        <w:rPr>
          <w:rFonts w:cs="Arial"/>
          <w:color w:val="000000" w:themeColor="text1"/>
          <w:szCs w:val="24"/>
        </w:rPr>
        <w:t xml:space="preserve"> </w:t>
      </w:r>
    </w:p>
    <w:tbl>
      <w:tblPr>
        <w:tblStyle w:val="TableGrid"/>
        <w:tblW w:w="0" w:type="auto"/>
        <w:tblLook w:val="04A0" w:firstRow="1" w:lastRow="0" w:firstColumn="1" w:lastColumn="0" w:noHBand="0" w:noVBand="1"/>
      </w:tblPr>
      <w:tblGrid>
        <w:gridCol w:w="2254"/>
        <w:gridCol w:w="2254"/>
        <w:gridCol w:w="2254"/>
        <w:gridCol w:w="2254"/>
      </w:tblGrid>
      <w:tr w:rsidR="007B2AC7" w:rsidRPr="00F017F4" w14:paraId="3BDF393F" w14:textId="77777777" w:rsidTr="007B2AC7">
        <w:trPr>
          <w:tblHeader/>
        </w:trPr>
        <w:tc>
          <w:tcPr>
            <w:tcW w:w="2254" w:type="dxa"/>
          </w:tcPr>
          <w:p w14:paraId="4414233D" w14:textId="77777777" w:rsidR="007B2AC7" w:rsidRPr="00F017F4" w:rsidRDefault="007B2AC7" w:rsidP="0085378D">
            <w:pPr>
              <w:rPr>
                <w:rFonts w:cs="Arial"/>
                <w:color w:val="000000" w:themeColor="text1"/>
                <w:szCs w:val="24"/>
              </w:rPr>
            </w:pPr>
          </w:p>
        </w:tc>
        <w:tc>
          <w:tcPr>
            <w:tcW w:w="2254" w:type="dxa"/>
            <w:vAlign w:val="bottom"/>
          </w:tcPr>
          <w:p w14:paraId="5398B0CD" w14:textId="77777777" w:rsidR="007B2AC7" w:rsidRPr="00F017F4" w:rsidRDefault="007B2AC7" w:rsidP="0085378D">
            <w:pPr>
              <w:jc w:val="center"/>
              <w:rPr>
                <w:rFonts w:cs="Arial"/>
                <w:color w:val="000000" w:themeColor="text1"/>
                <w:szCs w:val="24"/>
              </w:rPr>
            </w:pPr>
            <w:r w:rsidRPr="00F017F4">
              <w:rPr>
                <w:rFonts w:cs="Arial"/>
                <w:color w:val="000000"/>
              </w:rPr>
              <w:t>Presentation of Self</w:t>
            </w:r>
          </w:p>
        </w:tc>
        <w:tc>
          <w:tcPr>
            <w:tcW w:w="2254" w:type="dxa"/>
            <w:vAlign w:val="bottom"/>
          </w:tcPr>
          <w:p w14:paraId="23C399EB" w14:textId="77777777" w:rsidR="007B2AC7" w:rsidRPr="00F017F4" w:rsidRDefault="007B2AC7" w:rsidP="0085378D">
            <w:pPr>
              <w:jc w:val="center"/>
              <w:rPr>
                <w:rFonts w:cs="Arial"/>
                <w:color w:val="000000" w:themeColor="text1"/>
                <w:szCs w:val="24"/>
              </w:rPr>
            </w:pPr>
            <w:r w:rsidRPr="00F017F4">
              <w:rPr>
                <w:rFonts w:cs="Arial"/>
                <w:color w:val="000000"/>
              </w:rPr>
              <w:t>Interaction Management</w:t>
            </w:r>
          </w:p>
        </w:tc>
        <w:tc>
          <w:tcPr>
            <w:tcW w:w="2254" w:type="dxa"/>
            <w:vAlign w:val="bottom"/>
          </w:tcPr>
          <w:p w14:paraId="21F48000" w14:textId="77777777" w:rsidR="007B2AC7" w:rsidRPr="00F017F4" w:rsidRDefault="007B2AC7" w:rsidP="0085378D">
            <w:pPr>
              <w:jc w:val="center"/>
              <w:rPr>
                <w:rFonts w:cs="Arial"/>
                <w:color w:val="000000" w:themeColor="text1"/>
                <w:szCs w:val="24"/>
              </w:rPr>
            </w:pPr>
            <w:r w:rsidRPr="00F017F4">
              <w:rPr>
                <w:rFonts w:cs="Arial"/>
                <w:color w:val="000000"/>
              </w:rPr>
              <w:t>Participant Alignment</w:t>
            </w:r>
          </w:p>
        </w:tc>
      </w:tr>
      <w:tr w:rsidR="007B2AC7" w:rsidRPr="00F017F4" w14:paraId="4F072887" w14:textId="77777777" w:rsidTr="007B2AC7">
        <w:tc>
          <w:tcPr>
            <w:tcW w:w="2254" w:type="dxa"/>
            <w:vMerge w:val="restart"/>
          </w:tcPr>
          <w:p w14:paraId="7DA3F708" w14:textId="77777777" w:rsidR="007B2AC7" w:rsidRPr="00F017F4" w:rsidRDefault="007B2AC7" w:rsidP="0085378D">
            <w:pPr>
              <w:rPr>
                <w:rFonts w:cs="Arial"/>
                <w:color w:val="000000"/>
              </w:rPr>
            </w:pPr>
            <w:r w:rsidRPr="00F017F4">
              <w:rPr>
                <w:rFonts w:cs="Arial"/>
                <w:color w:val="000000"/>
              </w:rPr>
              <w:t>The interpreter:</w:t>
            </w:r>
          </w:p>
        </w:tc>
        <w:tc>
          <w:tcPr>
            <w:tcW w:w="2254" w:type="dxa"/>
            <w:vAlign w:val="bottom"/>
          </w:tcPr>
          <w:p w14:paraId="1648E33F" w14:textId="77777777" w:rsidR="007B2AC7" w:rsidRPr="00F017F4" w:rsidRDefault="007B2AC7" w:rsidP="0085378D">
            <w:pPr>
              <w:jc w:val="center"/>
              <w:rPr>
                <w:rFonts w:cs="Arial"/>
                <w:color w:val="000000" w:themeColor="text1"/>
                <w:szCs w:val="24"/>
              </w:rPr>
            </w:pPr>
            <w:r w:rsidRPr="00F017F4">
              <w:rPr>
                <w:rFonts w:cs="Arial"/>
                <w:color w:val="000000"/>
              </w:rPr>
              <w:t xml:space="preserve">introduces </w:t>
            </w:r>
            <w:r w:rsidRPr="004F57F7">
              <w:rPr>
                <w:rFonts w:cs="Arial"/>
                <w:color w:val="000000"/>
              </w:rPr>
              <w:t>herself</w:t>
            </w:r>
            <w:r w:rsidRPr="00F017F4">
              <w:rPr>
                <w:rFonts w:cs="Arial"/>
                <w:color w:val="000000"/>
              </w:rPr>
              <w:t>/ takes the oath or affirms</w:t>
            </w:r>
          </w:p>
        </w:tc>
        <w:tc>
          <w:tcPr>
            <w:tcW w:w="2254" w:type="dxa"/>
            <w:vAlign w:val="bottom"/>
          </w:tcPr>
          <w:p w14:paraId="0542ACC0" w14:textId="77777777" w:rsidR="007B2AC7" w:rsidRPr="00F017F4" w:rsidRDefault="007B2AC7" w:rsidP="0085378D">
            <w:pPr>
              <w:jc w:val="center"/>
              <w:rPr>
                <w:rFonts w:cs="Arial"/>
                <w:color w:val="000000" w:themeColor="text1"/>
                <w:szCs w:val="24"/>
              </w:rPr>
            </w:pPr>
            <w:r w:rsidRPr="00F017F4">
              <w:rPr>
                <w:rFonts w:cs="Arial"/>
                <w:color w:val="000000"/>
              </w:rPr>
              <w:t>requests for clarification or repetition</w:t>
            </w:r>
          </w:p>
        </w:tc>
        <w:tc>
          <w:tcPr>
            <w:tcW w:w="2254" w:type="dxa"/>
            <w:vAlign w:val="bottom"/>
          </w:tcPr>
          <w:p w14:paraId="69E9F273" w14:textId="77777777" w:rsidR="007B2AC7" w:rsidRPr="00F017F4" w:rsidRDefault="007B2AC7" w:rsidP="0085378D">
            <w:pPr>
              <w:jc w:val="center"/>
              <w:rPr>
                <w:rFonts w:cs="Arial"/>
                <w:color w:val="000000" w:themeColor="text1"/>
                <w:szCs w:val="24"/>
              </w:rPr>
            </w:pPr>
            <w:r w:rsidRPr="00F017F4">
              <w:rPr>
                <w:rFonts w:cs="Arial"/>
                <w:color w:val="000000"/>
              </w:rPr>
              <w:t>addresses specific participants directly</w:t>
            </w:r>
          </w:p>
        </w:tc>
      </w:tr>
      <w:tr w:rsidR="007B2AC7" w:rsidRPr="00F017F4" w14:paraId="700D5544" w14:textId="77777777" w:rsidTr="007B2AC7">
        <w:tc>
          <w:tcPr>
            <w:tcW w:w="2254" w:type="dxa"/>
            <w:vMerge/>
          </w:tcPr>
          <w:p w14:paraId="60AA9B75" w14:textId="77777777" w:rsidR="007B2AC7" w:rsidRPr="00F017F4" w:rsidRDefault="007B2AC7" w:rsidP="0085378D">
            <w:pPr>
              <w:rPr>
                <w:rFonts w:cs="Arial"/>
                <w:color w:val="000000" w:themeColor="text1"/>
                <w:szCs w:val="24"/>
              </w:rPr>
            </w:pPr>
          </w:p>
        </w:tc>
        <w:tc>
          <w:tcPr>
            <w:tcW w:w="2254" w:type="dxa"/>
            <w:vAlign w:val="bottom"/>
          </w:tcPr>
          <w:p w14:paraId="0C1ABE3C" w14:textId="78E6DB04" w:rsidR="007B2AC7" w:rsidRPr="00F017F4" w:rsidRDefault="00171FF7" w:rsidP="0085378D">
            <w:pPr>
              <w:jc w:val="center"/>
              <w:rPr>
                <w:rFonts w:cs="Arial"/>
                <w:color w:val="000000" w:themeColor="text1"/>
                <w:szCs w:val="24"/>
              </w:rPr>
            </w:pPr>
            <w:r w:rsidRPr="00F017F4">
              <w:rPr>
                <w:rFonts w:cs="Arial"/>
                <w:color w:val="000000" w:themeColor="text1"/>
              </w:rPr>
              <w:t xml:space="preserve">refers to </w:t>
            </w:r>
            <w:r w:rsidRPr="004F57F7">
              <w:rPr>
                <w:rFonts w:cs="Arial"/>
                <w:color w:val="000000" w:themeColor="text1"/>
              </w:rPr>
              <w:t>herself</w:t>
            </w:r>
            <w:r w:rsidRPr="00F017F4">
              <w:rPr>
                <w:rFonts w:cs="Arial"/>
                <w:color w:val="000000" w:themeColor="text1"/>
              </w:rPr>
              <w:t xml:space="preserve"> as “the interpreter”</w:t>
            </w:r>
          </w:p>
        </w:tc>
        <w:tc>
          <w:tcPr>
            <w:tcW w:w="2254" w:type="dxa"/>
            <w:vAlign w:val="bottom"/>
          </w:tcPr>
          <w:p w14:paraId="7900B865" w14:textId="77777777" w:rsidR="007B2AC7" w:rsidRPr="00F017F4" w:rsidRDefault="007B2AC7" w:rsidP="0085378D">
            <w:pPr>
              <w:jc w:val="center"/>
              <w:rPr>
                <w:rFonts w:cs="Arial"/>
                <w:color w:val="000000" w:themeColor="text1"/>
                <w:szCs w:val="24"/>
              </w:rPr>
            </w:pPr>
            <w:r w:rsidRPr="00F017F4">
              <w:rPr>
                <w:rFonts w:cs="Arial"/>
                <w:color w:val="000000"/>
              </w:rPr>
              <w:t>manages turn-taking</w:t>
            </w:r>
          </w:p>
        </w:tc>
        <w:tc>
          <w:tcPr>
            <w:tcW w:w="2254" w:type="dxa"/>
            <w:vAlign w:val="bottom"/>
          </w:tcPr>
          <w:p w14:paraId="2BAEE82A" w14:textId="77777777" w:rsidR="007B2AC7" w:rsidRPr="00F017F4" w:rsidRDefault="007B2AC7" w:rsidP="0085378D">
            <w:pPr>
              <w:keepNext/>
              <w:jc w:val="center"/>
              <w:rPr>
                <w:rFonts w:cs="Arial"/>
                <w:color w:val="000000" w:themeColor="text1"/>
              </w:rPr>
            </w:pPr>
            <w:r w:rsidRPr="00F017F4">
              <w:rPr>
                <w:rFonts w:cs="Arial"/>
                <w:color w:val="000000" w:themeColor="text1"/>
              </w:rPr>
              <w:t>provides feedback and back-channels</w:t>
            </w:r>
          </w:p>
        </w:tc>
      </w:tr>
      <w:tr w:rsidR="007B2AC7" w:rsidRPr="00F017F4" w14:paraId="06DF34E8" w14:textId="77777777" w:rsidTr="007B2AC7">
        <w:tc>
          <w:tcPr>
            <w:tcW w:w="2254" w:type="dxa"/>
            <w:vMerge/>
          </w:tcPr>
          <w:p w14:paraId="4A8D12E1" w14:textId="77777777" w:rsidR="007B2AC7" w:rsidRPr="00F017F4" w:rsidRDefault="007B2AC7" w:rsidP="0085378D">
            <w:pPr>
              <w:rPr>
                <w:rFonts w:cs="Arial"/>
                <w:color w:val="000000" w:themeColor="text1"/>
                <w:szCs w:val="24"/>
              </w:rPr>
            </w:pPr>
          </w:p>
        </w:tc>
        <w:tc>
          <w:tcPr>
            <w:tcW w:w="2254" w:type="dxa"/>
            <w:vAlign w:val="bottom"/>
          </w:tcPr>
          <w:p w14:paraId="211A2146" w14:textId="524D41EC" w:rsidR="007B2AC7" w:rsidRPr="00F017F4" w:rsidRDefault="007B2AC7" w:rsidP="0085378D">
            <w:pPr>
              <w:jc w:val="center"/>
              <w:rPr>
                <w:rFonts w:cs="Arial"/>
                <w:color w:val="000000" w:themeColor="text1"/>
                <w:szCs w:val="24"/>
              </w:rPr>
            </w:pPr>
            <w:r w:rsidRPr="00F017F4">
              <w:rPr>
                <w:rFonts w:cs="Arial"/>
                <w:color w:val="000000"/>
              </w:rPr>
              <w:t xml:space="preserve">gives insights into </w:t>
            </w:r>
            <w:r w:rsidRPr="004F57F7">
              <w:rPr>
                <w:rFonts w:cs="Arial"/>
                <w:color w:val="000000"/>
              </w:rPr>
              <w:t>her</w:t>
            </w:r>
            <w:r w:rsidRPr="00F017F4">
              <w:rPr>
                <w:rFonts w:cs="Arial"/>
                <w:color w:val="000000"/>
              </w:rPr>
              <w:t xml:space="preserve"> personal likes/dislikes</w:t>
            </w:r>
          </w:p>
        </w:tc>
        <w:tc>
          <w:tcPr>
            <w:tcW w:w="2254" w:type="dxa"/>
            <w:vAlign w:val="bottom"/>
          </w:tcPr>
          <w:p w14:paraId="027B449D" w14:textId="77777777" w:rsidR="007B2AC7" w:rsidRPr="00F017F4" w:rsidRDefault="007B2AC7" w:rsidP="0085378D">
            <w:pPr>
              <w:jc w:val="center"/>
              <w:rPr>
                <w:rFonts w:cs="Arial"/>
                <w:color w:val="000000" w:themeColor="text1"/>
                <w:szCs w:val="24"/>
              </w:rPr>
            </w:pPr>
            <w:r w:rsidRPr="00F017F4">
              <w:rPr>
                <w:rFonts w:cs="Arial"/>
                <w:color w:val="000000"/>
              </w:rPr>
              <w:t>requests specific actions</w:t>
            </w:r>
          </w:p>
        </w:tc>
        <w:tc>
          <w:tcPr>
            <w:tcW w:w="2254" w:type="dxa"/>
            <w:vAlign w:val="bottom"/>
          </w:tcPr>
          <w:p w14:paraId="4E03E7C4" w14:textId="77777777" w:rsidR="007B2AC7" w:rsidRPr="00F017F4" w:rsidRDefault="007B2AC7" w:rsidP="0085378D">
            <w:pPr>
              <w:jc w:val="center"/>
              <w:rPr>
                <w:rFonts w:cs="Arial"/>
                <w:color w:val="000000" w:themeColor="text1"/>
                <w:szCs w:val="24"/>
              </w:rPr>
            </w:pPr>
            <w:r w:rsidRPr="00F017F4">
              <w:rPr>
                <w:rFonts w:cs="Arial"/>
                <w:color w:val="000000"/>
              </w:rPr>
              <w:t>explains some aspects of the interpreting process</w:t>
            </w:r>
          </w:p>
        </w:tc>
      </w:tr>
      <w:tr w:rsidR="007B2AC7" w:rsidRPr="00F017F4" w14:paraId="77A5926B" w14:textId="77777777" w:rsidTr="007B2AC7">
        <w:tc>
          <w:tcPr>
            <w:tcW w:w="2254" w:type="dxa"/>
            <w:vMerge/>
          </w:tcPr>
          <w:p w14:paraId="3BFD6593" w14:textId="77777777" w:rsidR="007B2AC7" w:rsidRPr="00F017F4" w:rsidRDefault="007B2AC7" w:rsidP="0085378D">
            <w:pPr>
              <w:rPr>
                <w:rFonts w:cs="Arial"/>
                <w:color w:val="000000" w:themeColor="text1"/>
              </w:rPr>
            </w:pPr>
          </w:p>
        </w:tc>
        <w:tc>
          <w:tcPr>
            <w:tcW w:w="2254" w:type="dxa"/>
          </w:tcPr>
          <w:p w14:paraId="639BA7BF" w14:textId="77777777" w:rsidR="00171FF7" w:rsidRDefault="00171FF7" w:rsidP="0085378D">
            <w:pPr>
              <w:jc w:val="center"/>
              <w:rPr>
                <w:rFonts w:cs="Arial"/>
                <w:color w:val="000000"/>
              </w:rPr>
            </w:pPr>
          </w:p>
          <w:p w14:paraId="032E8236" w14:textId="096ADC8C" w:rsidR="007B2AC7" w:rsidRPr="00F017F4" w:rsidRDefault="00171FF7" w:rsidP="0085378D">
            <w:pPr>
              <w:jc w:val="center"/>
              <w:rPr>
                <w:rFonts w:cs="Arial"/>
                <w:color w:val="000000" w:themeColor="text1"/>
              </w:rPr>
            </w:pPr>
            <w:r w:rsidRPr="00F017F4">
              <w:rPr>
                <w:rFonts w:cs="Arial"/>
                <w:color w:val="000000"/>
              </w:rPr>
              <w:t>answers direct questions</w:t>
            </w:r>
          </w:p>
        </w:tc>
        <w:tc>
          <w:tcPr>
            <w:tcW w:w="2254" w:type="dxa"/>
            <w:vAlign w:val="bottom"/>
          </w:tcPr>
          <w:p w14:paraId="2A4601DF" w14:textId="77777777" w:rsidR="007B2AC7" w:rsidRPr="00F017F4" w:rsidRDefault="007B2AC7" w:rsidP="00171FF7">
            <w:pPr>
              <w:rPr>
                <w:rFonts w:cs="Arial"/>
                <w:color w:val="000000" w:themeColor="text1"/>
              </w:rPr>
            </w:pPr>
            <w:r w:rsidRPr="00F017F4">
              <w:rPr>
                <w:rFonts w:cs="Arial"/>
                <w:color w:val="000000"/>
              </w:rPr>
              <w:t>requests change in the environment</w:t>
            </w:r>
          </w:p>
        </w:tc>
        <w:tc>
          <w:tcPr>
            <w:tcW w:w="2254" w:type="dxa"/>
          </w:tcPr>
          <w:p w14:paraId="5AC2A0F4" w14:textId="77777777" w:rsidR="007B2AC7" w:rsidRPr="00F017F4" w:rsidRDefault="007B2AC7" w:rsidP="0085378D">
            <w:pPr>
              <w:keepNext/>
              <w:jc w:val="center"/>
              <w:rPr>
                <w:rFonts w:cs="Arial"/>
                <w:color w:val="000000" w:themeColor="text1"/>
              </w:rPr>
            </w:pPr>
            <w:r w:rsidRPr="00F017F4">
              <w:rPr>
                <w:rFonts w:cs="Arial"/>
                <w:color w:val="000000"/>
              </w:rPr>
              <w:t>smiles when a participant makes a humorous contribution</w:t>
            </w:r>
          </w:p>
        </w:tc>
      </w:tr>
      <w:tr w:rsidR="007B2AC7" w:rsidRPr="00F017F4" w14:paraId="084130F6" w14:textId="77777777" w:rsidTr="007B2AC7">
        <w:tc>
          <w:tcPr>
            <w:tcW w:w="2254" w:type="dxa"/>
            <w:vMerge/>
          </w:tcPr>
          <w:p w14:paraId="25EF14A6" w14:textId="77777777" w:rsidR="007B2AC7" w:rsidRPr="00F017F4" w:rsidRDefault="007B2AC7" w:rsidP="0085378D">
            <w:pPr>
              <w:rPr>
                <w:rFonts w:cs="Arial"/>
                <w:color w:val="000000" w:themeColor="text1"/>
              </w:rPr>
            </w:pPr>
          </w:p>
        </w:tc>
        <w:tc>
          <w:tcPr>
            <w:tcW w:w="2254" w:type="dxa"/>
          </w:tcPr>
          <w:p w14:paraId="5FF7EEDB" w14:textId="77777777" w:rsidR="007B2AC7" w:rsidRPr="00F017F4" w:rsidRDefault="007B2AC7" w:rsidP="0085378D">
            <w:pPr>
              <w:jc w:val="center"/>
              <w:rPr>
                <w:rFonts w:cs="Arial"/>
                <w:color w:val="000000" w:themeColor="text1"/>
              </w:rPr>
            </w:pPr>
            <w:r w:rsidRPr="00F017F4">
              <w:rPr>
                <w:rFonts w:cs="Arial"/>
                <w:color w:val="000000" w:themeColor="text1"/>
              </w:rPr>
              <w:t>divulges personal information about herself</w:t>
            </w:r>
          </w:p>
        </w:tc>
        <w:tc>
          <w:tcPr>
            <w:tcW w:w="2254" w:type="dxa"/>
            <w:vAlign w:val="bottom"/>
          </w:tcPr>
          <w:p w14:paraId="45933D7F" w14:textId="77777777" w:rsidR="007B2AC7" w:rsidRPr="00F017F4" w:rsidRDefault="007B2AC7" w:rsidP="0085378D">
            <w:pPr>
              <w:jc w:val="center"/>
              <w:rPr>
                <w:rFonts w:cs="Arial"/>
                <w:color w:val="000000"/>
              </w:rPr>
            </w:pPr>
          </w:p>
        </w:tc>
        <w:tc>
          <w:tcPr>
            <w:tcW w:w="2254" w:type="dxa"/>
          </w:tcPr>
          <w:p w14:paraId="3CAB073B" w14:textId="77777777" w:rsidR="007B2AC7" w:rsidRPr="00F017F4" w:rsidRDefault="007B2AC7" w:rsidP="009A7B79">
            <w:pPr>
              <w:keepNext/>
              <w:jc w:val="center"/>
              <w:rPr>
                <w:rFonts w:cs="Arial"/>
                <w:color w:val="000000" w:themeColor="text1"/>
              </w:rPr>
            </w:pPr>
            <w:r w:rsidRPr="00F017F4">
              <w:rPr>
                <w:rFonts w:cs="Arial"/>
                <w:color w:val="000000" w:themeColor="text1"/>
              </w:rPr>
              <w:t>Reads body language/ establishes eye-contact</w:t>
            </w:r>
          </w:p>
        </w:tc>
      </w:tr>
    </w:tbl>
    <w:p w14:paraId="1C19393A" w14:textId="441949CC" w:rsidR="009A7B79" w:rsidRDefault="009A7B79">
      <w:pPr>
        <w:pStyle w:val="Caption"/>
      </w:pPr>
      <w:r>
        <w:t xml:space="preserve">Table </w:t>
      </w:r>
      <w:fldSimple w:instr=" SEQ Table \* ARABIC ">
        <w:r>
          <w:rPr>
            <w:noProof/>
          </w:rPr>
          <w:t>1</w:t>
        </w:r>
      </w:fldSimple>
      <w:r>
        <w:t>: Sample list of role-space criteria</w:t>
      </w:r>
    </w:p>
    <w:p w14:paraId="14B6E00B" w14:textId="28E576E0" w:rsidR="001B0AF6" w:rsidRPr="0065020F" w:rsidRDefault="0089230F" w:rsidP="00FF7A95">
      <w:ins w:id="15" w:author="Author">
        <w:r>
          <w:t>As an example</w:t>
        </w:r>
        <w:r w:rsidR="000C26DF">
          <w:t xml:space="preserve"> to</w:t>
        </w:r>
        <w:del w:id="16" w:author="Author">
          <w:r w:rsidDel="000C26DF">
            <w:delText xml:space="preserve"> which could</w:delText>
          </w:r>
        </w:del>
        <w:r>
          <w:t xml:space="preserve"> illustrate Table 1, </w:t>
        </w:r>
      </w:ins>
      <w:r w:rsidR="00CB0508">
        <w:fldChar w:fldCharType="begin"/>
      </w:r>
      <w:r w:rsidR="00CB0508">
        <w:instrText xml:space="preserve"> ADDIN EN.CITE &lt;EndNote&gt;&lt;Cite AuthorYear="1"&gt;&lt;Author&gt;Llewellyn-Jones&lt;/Author&gt;&lt;Year&gt;2014&lt;/Year&gt;&lt;RecNum&gt;33&lt;/RecNum&gt;&lt;DisplayText&gt;Llewellyn-Jones and Lee (2014)&lt;/DisplayText&gt;&lt;record&gt;&lt;rec-number&gt;33&lt;/rec-number&gt;&lt;foreign-keys&gt;&lt;key app="EN" db-id="apr5x9eeorxwd5e9swd59drcs2extvz99p2v" timestamp="1456509977"&gt;33&lt;/key&gt;&lt;/foreign-keys&gt;&lt;ref-type name="Book"&gt;6&lt;/ref-type&gt;&lt;contributors&gt;&lt;authors&gt;&lt;author&gt;Llewellyn-Jones, Peter&lt;/author&gt;&lt;author&gt;Lee, Robert G. &lt;/author&gt;&lt;/authors&gt;&lt;/contributors&gt;&lt;titles&gt;&lt;title&gt;Redefining the role of the community interpreter : The concept of role-space&lt;/title&gt;&lt;/titles&gt;&lt;keywords&gt;&lt;keyword&gt;Public service interpreting&lt;/keyword&gt;&lt;keyword&gt;Translating and interpreting&lt;/keyword&gt;&lt;keyword&gt;Translating and interpreting -- Social aspects&lt;/keyword&gt;&lt;keyword&gt;Translating and interpreting -- Technological innovations&lt;/keyword&gt;&lt;/keywords&gt;&lt;dates&gt;&lt;year&gt;2014&lt;/year&gt;&lt;/dates&gt;&lt;publisher&gt;Carlton-le-Moorland, Lincoln, United Kingdom : SLI Press&lt;/publisher&gt;&lt;urls&gt;&lt;/urls&gt;&lt;/record&gt;&lt;/Cite&gt;&lt;/EndNote&gt;</w:instrText>
      </w:r>
      <w:r w:rsidR="00CB0508">
        <w:fldChar w:fldCharType="separate"/>
      </w:r>
      <w:r w:rsidR="00CB0508">
        <w:rPr>
          <w:noProof/>
        </w:rPr>
        <w:t>Llewellyn-Jones and Lee (2014, p.</w:t>
      </w:r>
      <w:r w:rsidR="00F94C46">
        <w:rPr>
          <w:noProof/>
        </w:rPr>
        <w:t>77-78</w:t>
      </w:r>
      <w:r w:rsidR="00CB0508">
        <w:rPr>
          <w:noProof/>
        </w:rPr>
        <w:t>)</w:t>
      </w:r>
      <w:r w:rsidR="00CB0508">
        <w:fldChar w:fldCharType="end"/>
      </w:r>
      <w:r w:rsidR="00F94C46">
        <w:t xml:space="preserve"> report on the role-space that they adopted whilst interpreting during a court hearing. </w:t>
      </w:r>
      <w:r w:rsidR="005374ED">
        <w:t>Their presentation of self was low as they introduced themselves as the interpreters, and then they were sworn in</w:t>
      </w:r>
      <w:r w:rsidR="003E54B5">
        <w:t>, but they did not provide the other participants with any further information about themselves</w:t>
      </w:r>
      <w:r w:rsidR="005374ED">
        <w:t xml:space="preserve">. Their interaction </w:t>
      </w:r>
      <w:r w:rsidR="005374ED">
        <w:lastRenderedPageBreak/>
        <w:t>management was quite high as they could seek clarification, and they could ask for questions to be reframed. However, they were more reluctant to regulate the interaction between participants. Finally, the</w:t>
      </w:r>
      <w:r w:rsidR="0065020F">
        <w:t>ir participant alignment was limited to ensuring participants’ understanding of the proceedings. As a result, they</w:t>
      </w:r>
      <w:r w:rsidR="005374ED">
        <w:t xml:space="preserve"> aligned equally between the </w:t>
      </w:r>
      <w:r w:rsidR="007A13DE">
        <w:t>participants,</w:t>
      </w:r>
      <w:r w:rsidR="005374ED">
        <w:t xml:space="preserve"> but they felt that their alignment was very low</w:t>
      </w:r>
      <w:r w:rsidR="0065020F">
        <w:t xml:space="preserve">. Their </w:t>
      </w:r>
      <w:r w:rsidR="001B0AF6" w:rsidRPr="00F017F4">
        <w:rPr>
          <w:rFonts w:cs="Arial"/>
          <w:color w:val="000000" w:themeColor="text1"/>
          <w:szCs w:val="24"/>
        </w:rPr>
        <w:t xml:space="preserve">role-space model </w:t>
      </w:r>
      <w:r w:rsidR="00B03D0C">
        <w:rPr>
          <w:rFonts w:cs="Arial"/>
          <w:color w:val="000000" w:themeColor="text1"/>
          <w:szCs w:val="24"/>
        </w:rPr>
        <w:t>is</w:t>
      </w:r>
      <w:r w:rsidR="001B0AF6" w:rsidRPr="00F017F4">
        <w:rPr>
          <w:rFonts w:cs="Arial"/>
          <w:color w:val="000000" w:themeColor="text1"/>
          <w:szCs w:val="24"/>
        </w:rPr>
        <w:t xml:space="preserve"> </w:t>
      </w:r>
      <w:r w:rsidR="00ED0BCF">
        <w:rPr>
          <w:rFonts w:cs="Arial"/>
          <w:color w:val="000000" w:themeColor="text1"/>
          <w:szCs w:val="24"/>
        </w:rPr>
        <w:t>represented in Figure 2.</w:t>
      </w:r>
      <w:r w:rsidR="001B0AF6">
        <w:rPr>
          <w:rFonts w:cs="Arial"/>
          <w:color w:val="000000" w:themeColor="text1"/>
          <w:szCs w:val="24"/>
        </w:rPr>
        <w:t xml:space="preserve"> </w:t>
      </w:r>
    </w:p>
    <w:p w14:paraId="2B51B00B" w14:textId="0DE772A0" w:rsidR="001B0AF6" w:rsidRDefault="001B0AF6" w:rsidP="00FF7A95">
      <w:pPr>
        <w:rPr>
          <w:rFonts w:cs="Arial"/>
          <w:color w:val="000000" w:themeColor="text1"/>
          <w:szCs w:val="24"/>
        </w:rPr>
      </w:pPr>
    </w:p>
    <w:p w14:paraId="5D0EF31C" w14:textId="61CED585" w:rsidR="009A7B79" w:rsidRDefault="007A13DE" w:rsidP="009A7B79">
      <w:pPr>
        <w:keepNext/>
      </w:pPr>
      <w:r>
        <w:rPr>
          <w:noProof/>
          <w:sz w:val="16"/>
          <w:szCs w:val="16"/>
        </w:rPr>
        <w:drawing>
          <wp:inline distT="0" distB="0" distL="0" distR="0" wp14:anchorId="56E24241" wp14:editId="41F6FCB2">
            <wp:extent cx="3200847" cy="3324689"/>
            <wp:effectExtent l="0" t="0" r="0" b="9525"/>
            <wp:docPr id="7" name="Picture 7" descr="A picture containing sky, boa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200847" cy="3324689"/>
                    </a:xfrm>
                    <a:prstGeom prst="rect">
                      <a:avLst/>
                    </a:prstGeom>
                  </pic:spPr>
                </pic:pic>
              </a:graphicData>
            </a:graphic>
          </wp:inline>
        </w:drawing>
      </w:r>
    </w:p>
    <w:p w14:paraId="53EB4652" w14:textId="48DE538C" w:rsidR="001B0AF6" w:rsidRPr="007D535B" w:rsidRDefault="009A7B79" w:rsidP="009A7B79">
      <w:pPr>
        <w:pStyle w:val="Caption"/>
        <w:rPr>
          <w:rFonts w:cs="Arial"/>
          <w:color w:val="000000" w:themeColor="text1"/>
          <w:szCs w:val="24"/>
        </w:rPr>
      </w:pPr>
      <w:r w:rsidRPr="007D535B">
        <w:t xml:space="preserve">Figure </w:t>
      </w:r>
      <w:r w:rsidR="00682532">
        <w:fldChar w:fldCharType="begin"/>
      </w:r>
      <w:r w:rsidR="00682532" w:rsidRPr="007D535B">
        <w:instrText xml:space="preserve"> SEQ Figure \* ARABIC </w:instrText>
      </w:r>
      <w:r w:rsidR="00682532">
        <w:fldChar w:fldCharType="separate"/>
      </w:r>
      <w:r w:rsidR="00110A35">
        <w:rPr>
          <w:noProof/>
        </w:rPr>
        <w:t>2</w:t>
      </w:r>
      <w:r w:rsidR="00682532">
        <w:rPr>
          <w:noProof/>
        </w:rPr>
        <w:fldChar w:fldCharType="end"/>
      </w:r>
      <w:r w:rsidRPr="007D535B">
        <w:t xml:space="preserve">: </w:t>
      </w:r>
      <w:ins w:id="17" w:author="Author">
        <w:r w:rsidR="0089230F">
          <w:t>Llewellyn-Jones and Lee (2014)’s role space model based on their court experience described above</w:t>
        </w:r>
      </w:ins>
      <w:del w:id="18" w:author="Author">
        <w:r w:rsidR="007A13DE" w:rsidDel="0089230F">
          <w:delText>Example of a court interpreter’s</w:delText>
        </w:r>
        <w:r w:rsidR="00ED0BCF" w:rsidDel="0089230F">
          <w:delText xml:space="preserve"> role-space model</w:delText>
        </w:r>
      </w:del>
    </w:p>
    <w:p w14:paraId="7164FD6B" w14:textId="594A4423" w:rsidR="00FE63F6" w:rsidRPr="00EC55B9" w:rsidRDefault="00EC55B9" w:rsidP="00FE63F6">
      <w:r>
        <w:t>4.</w:t>
      </w:r>
      <w:r w:rsidR="00A67A45" w:rsidRPr="00EC55B9">
        <w:t xml:space="preserve"> Methodology and Research D</w:t>
      </w:r>
      <w:r w:rsidR="00FE63F6" w:rsidRPr="00EC55B9">
        <w:t>esign</w:t>
      </w:r>
    </w:p>
    <w:p w14:paraId="616B89C6" w14:textId="248CA1A5" w:rsidR="004516DD" w:rsidRDefault="00565E97" w:rsidP="004516DD">
      <w:pPr>
        <w:spacing w:after="240"/>
      </w:pPr>
      <w:r>
        <w:t>F</w:t>
      </w:r>
      <w:r w:rsidR="00C97325">
        <w:t>rom a methodological viewpoint,</w:t>
      </w:r>
      <w:r w:rsidR="00EE772F">
        <w:t xml:space="preserve"> </w:t>
      </w:r>
      <w:r>
        <w:t xml:space="preserve">this study </w:t>
      </w:r>
      <w:r w:rsidR="00EE772F">
        <w:t>was anchored within</w:t>
      </w:r>
      <w:r w:rsidR="004516DD">
        <w:t xml:space="preserve"> Actor-Network Theory</w:t>
      </w:r>
      <w:r w:rsidR="0044087B">
        <w:t xml:space="preserve"> (ANT)</w:t>
      </w:r>
      <w:r w:rsidR="00C97325">
        <w:t xml:space="preserve">. Such an approach </w:t>
      </w:r>
      <w:r w:rsidR="004516DD">
        <w:t>enable</w:t>
      </w:r>
      <w:r w:rsidR="00571F83">
        <w:t>s</w:t>
      </w:r>
      <w:r w:rsidR="004516DD">
        <w:t xml:space="preserve"> researcher</w:t>
      </w:r>
      <w:r w:rsidR="00571F83">
        <w:t>s</w:t>
      </w:r>
      <w:r w:rsidR="004516DD">
        <w:t xml:space="preserve"> to </w:t>
      </w:r>
      <w:r w:rsidR="00571F83">
        <w:t xml:space="preserve">examine </w:t>
      </w:r>
      <w:r w:rsidR="00B24D68">
        <w:t>human and non-human actors as forming part of an interactive network</w:t>
      </w:r>
      <w:r w:rsidR="00B24D68">
        <w:rPr>
          <w:rStyle w:val="FootnoteReference"/>
        </w:rPr>
        <w:footnoteReference w:id="3"/>
      </w:r>
      <w:r w:rsidR="004516DD">
        <w:t xml:space="preserve">. From an </w:t>
      </w:r>
      <w:r w:rsidR="00BB2A85">
        <w:t xml:space="preserve">ANT </w:t>
      </w:r>
      <w:r w:rsidR="004516DD">
        <w:t>ontological viewpoint, reality stems from the interplay created between human and non-human actors</w:t>
      </w:r>
      <w:r w:rsidR="00091DC1">
        <w:t xml:space="preserve">, and epistemologically, </w:t>
      </w:r>
      <w:r w:rsidR="00B24D68">
        <w:t xml:space="preserve">reality may be plural and unravelling </w:t>
      </w:r>
      <w:r w:rsidR="00FB06CB">
        <w:t>it “requires</w:t>
      </w:r>
      <w:r w:rsidR="00B24D68">
        <w:t xml:space="preserve"> identifying and following those actually involved in [the network’s] creation”</w:t>
      </w:r>
      <w:r w:rsidR="00EE52B8">
        <w:t xml:space="preserve"> </w:t>
      </w:r>
      <w:r w:rsidR="00EE52B8">
        <w:fldChar w:fldCharType="begin"/>
      </w:r>
      <w:r w:rsidR="00EE52B8">
        <w:instrText xml:space="preserve"> ADDIN EN.CITE &lt;EndNote&gt;&lt;Cite&gt;&lt;Author&gt;Bonner&lt;/Author&gt;&lt;Year&gt;2013&lt;/Year&gt;&lt;RecNum&gt;72&lt;/RecNum&gt;&lt;Pages&gt;112&lt;/Pages&gt;&lt;DisplayText&gt;(Bonner, 2013, p. 112)&lt;/DisplayText&gt;&lt;record&gt;&lt;rec-number&gt;72&lt;/rec-number&gt;&lt;foreign-keys&gt;&lt;key app="EN" db-id="apr5x9eeorxwd5e9swd59drcs2extvz99p2v" timestamp="1458201210"&gt;72&lt;/key&gt;&lt;/foreign-keys&gt;&lt;ref-type name="Journal Article"&gt;17&lt;/ref-type&gt;&lt;contributors&gt;&lt;authors&gt;&lt;author&gt;Bonner, William&lt;/author&gt;&lt;/authors&gt;&lt;/contributors&gt;&lt;titles&gt;&lt;title&gt;History and IS - Broadening our view and understanding: Actor-Network Theory as a methodology&lt;/title&gt;&lt;secondary-title&gt;Journal of Information Technology&lt;/secondary-title&gt;&lt;/titles&gt;&lt;periodical&gt;&lt;full-title&gt;Journal of Information Technology&lt;/full-title&gt;&lt;/periodical&gt;&lt;pages&gt;111-123&lt;/pages&gt;&lt;volume&gt;28&lt;/volume&gt;&lt;number&gt;2&lt;/number&gt;&lt;keywords&gt;&lt;keyword&gt;Actornetwork Theory&lt;/keyword&gt;&lt;keyword&gt;History&lt;/keyword&gt;&lt;keyword&gt;Is&lt;/keyword&gt;&lt;keyword&gt;Methodology&lt;/keyword&gt;&lt;keyword&gt;Presentism&lt;/keyword&gt;&lt;keyword&gt;Privacy&lt;/keyword&gt;&lt;/keywords&gt;&lt;dates&gt;&lt;year&gt;2013&lt;/year&gt;&lt;/dates&gt;&lt;isbn&gt;02683962&lt;/isbn&gt;&lt;urls&gt;&lt;/urls&gt;&lt;electronic-resource-num&gt;10.1057/jit.2013.6&lt;/electronic-resource-num&gt;&lt;/record&gt;&lt;/Cite&gt;&lt;/EndNote&gt;</w:instrText>
      </w:r>
      <w:r w:rsidR="00EE52B8">
        <w:fldChar w:fldCharType="separate"/>
      </w:r>
      <w:r w:rsidR="00EE52B8">
        <w:rPr>
          <w:noProof/>
        </w:rPr>
        <w:t>(Bonner, 2013, p. 112)</w:t>
      </w:r>
      <w:r w:rsidR="00EE52B8">
        <w:fldChar w:fldCharType="end"/>
      </w:r>
      <w:r w:rsidR="00B24D68">
        <w:t xml:space="preserve">. </w:t>
      </w:r>
      <w:r w:rsidR="0044087B">
        <w:t xml:space="preserve">Applying ANT to this study </w:t>
      </w:r>
      <w:r w:rsidR="00A578CB">
        <w:t xml:space="preserve">enabled the researcher to examine how </w:t>
      </w:r>
      <w:r w:rsidR="00BB5E5A">
        <w:t>the interpreter, the other court participants, and the VC equipment interacted</w:t>
      </w:r>
      <w:r w:rsidR="00EE52B8">
        <w:t>, through the eyes of the interpreter,</w:t>
      </w:r>
      <w:r w:rsidR="00BB5E5A">
        <w:t xml:space="preserve"> to create a network during the court hearing within which the interpreter would express her role-space</w:t>
      </w:r>
      <w:r w:rsidR="00BB5E5A">
        <w:rPr>
          <w:rStyle w:val="FootnoteReference"/>
        </w:rPr>
        <w:footnoteReference w:id="4"/>
      </w:r>
      <w:r w:rsidR="00BB5E5A">
        <w:t xml:space="preserve">. </w:t>
      </w:r>
    </w:p>
    <w:p w14:paraId="09FC707B" w14:textId="7DA83A44" w:rsidR="00794277" w:rsidRDefault="00576D4F" w:rsidP="00A32F31">
      <w:r>
        <w:t>After obtaining ethical approval from the University of Salford to carry out th</w:t>
      </w:r>
      <w:r w:rsidR="00EC1F52">
        <w:t>e doctoral</w:t>
      </w:r>
      <w:r>
        <w:t xml:space="preserve"> project, 1</w:t>
      </w:r>
      <w:r w:rsidR="005C2921">
        <w:t>,</w:t>
      </w:r>
      <w:r>
        <w:t>150 p</w:t>
      </w:r>
      <w:r w:rsidR="005C2921">
        <w:t>ro</w:t>
      </w:r>
      <w:r>
        <w:t xml:space="preserve">spective participants who were </w:t>
      </w:r>
      <w:r w:rsidR="00EC1F52">
        <w:t xml:space="preserve">all </w:t>
      </w:r>
      <w:r>
        <w:t xml:space="preserve">members of the </w:t>
      </w:r>
      <w:r>
        <w:lastRenderedPageBreak/>
        <w:t xml:space="preserve">National Register of Public Service Interpreters (NRPSI) were contacted by email in 2014. </w:t>
      </w:r>
      <w:r w:rsidR="00EC1F52">
        <w:t>T</w:t>
      </w:r>
      <w:r>
        <w:t>hirty-nine expressed an interest and</w:t>
      </w:r>
      <w:r w:rsidR="006D6556">
        <w:t>,</w:t>
      </w:r>
      <w:r>
        <w:t xml:space="preserve"> </w:t>
      </w:r>
      <w:r w:rsidR="00EC1F52">
        <w:t>in the end, eighteen practising court interpreters in England and Wales were interviewed</w:t>
      </w:r>
      <w:r>
        <w:t xml:space="preserve">. </w:t>
      </w:r>
      <w:r w:rsidR="006D6556">
        <w:t>W</w:t>
      </w:r>
      <w:r w:rsidR="00DB1862">
        <w:t xml:space="preserve">hen applying </w:t>
      </w:r>
      <w:r w:rsidR="00D0393E">
        <w:fldChar w:fldCharType="begin"/>
      </w:r>
      <w:r w:rsidR="00D0393E">
        <w:instrText xml:space="preserve"> ADDIN EN.CITE &lt;EndNote&gt;&lt;Cite AuthorYear="1"&gt;&lt;Author&gt;Seidman&lt;/Author&gt;&lt;Year&gt;2006&lt;/Year&gt;&lt;RecNum&gt;31&lt;/RecNum&gt;&lt;DisplayText&gt;Seidman (2006)&lt;/DisplayText&gt;&lt;record&gt;&lt;rec-number&gt;31&lt;/rec-number&gt;&lt;foreign-keys&gt;&lt;key app="EN" db-id="apr5x9eeorxwd5e9swd59drcs2extvz99p2v" timestamp="1456504406"&gt;31&lt;/key&gt;&lt;/foreign-keys&gt;&lt;ref-type name="Book"&gt;6&lt;/ref-type&gt;&lt;contributors&gt;&lt;authors&gt;&lt;author&gt;Seidman, Irving&lt;/author&gt;&lt;/authors&gt;&lt;/contributors&gt;&lt;titles&gt;&lt;title&gt;Interviewing as qualitative research: A guide for researchers in education and the social sciences&lt;/title&gt;&lt;/titles&gt;&lt;edition&gt;3rd&lt;/edition&gt;&lt;keywords&gt;&lt;keyword&gt;Interviewing&lt;/keyword&gt;&lt;keyword&gt;Social sciences -- Research -- Methodology&lt;/keyword&gt;&lt;keyword&gt;Education -- Research -- Methodology&lt;/keyword&gt;&lt;keyword&gt;Social research &amp;amp;amp&lt;/keyword&gt;&lt;keyword&gt;statistics&lt;/keyword&gt;&lt;keyword&gt;Education&lt;/keyword&gt;&lt;/keywords&gt;&lt;dates&gt;&lt;year&gt;2006&lt;/year&gt;&lt;/dates&gt;&lt;pub-location&gt;New York&lt;/pub-location&gt;&lt;publisher&gt;Teachers College Press&lt;/publisher&gt;&lt;urls&gt;&lt;/urls&gt;&lt;/record&gt;&lt;/Cite&gt;&lt;/EndNote&gt;</w:instrText>
      </w:r>
      <w:r w:rsidR="00D0393E">
        <w:fldChar w:fldCharType="separate"/>
      </w:r>
      <w:r w:rsidR="00D0393E">
        <w:rPr>
          <w:noProof/>
        </w:rPr>
        <w:t>Seidman (2006)</w:t>
      </w:r>
      <w:r w:rsidR="00D0393E">
        <w:fldChar w:fldCharType="end"/>
      </w:r>
      <w:r w:rsidR="00D0393E">
        <w:t xml:space="preserve">’s </w:t>
      </w:r>
      <w:r w:rsidR="00DB1862">
        <w:t>principles of sufficiency and saturation of information, the number of participants</w:t>
      </w:r>
      <w:r>
        <w:t xml:space="preserve"> was deemed sufficient.</w:t>
      </w:r>
      <w:r w:rsidR="00CF0F21">
        <w:t xml:space="preserve"> </w:t>
      </w:r>
    </w:p>
    <w:p w14:paraId="72F86C71" w14:textId="39D0454E" w:rsidR="00FD4EA4" w:rsidRDefault="00794277" w:rsidP="00FD4EA4">
      <w:r>
        <w:t>In terms of participants’ profiles, t</w:t>
      </w:r>
      <w:r w:rsidR="00CF0F21">
        <w:t xml:space="preserve">here were sixteen </w:t>
      </w:r>
      <w:r w:rsidR="00273DE4">
        <w:t>women</w:t>
      </w:r>
      <w:r w:rsidR="00CF0F21">
        <w:t xml:space="preserve"> </w:t>
      </w:r>
      <w:r>
        <w:t xml:space="preserve">and two men sharing, between them, </w:t>
      </w:r>
      <w:r w:rsidR="00CF0F21">
        <w:t xml:space="preserve">a wide range of language combinations (mainly European languages, but also Arabic, Chinese, and Turkish). </w:t>
      </w:r>
      <w:r w:rsidR="00FD4EA4">
        <w:t xml:space="preserve">All participants had a Diploma in Public Service Interpreting </w:t>
      </w:r>
      <w:r w:rsidR="0044087B">
        <w:t xml:space="preserve">(DPSI), </w:t>
      </w:r>
      <w:r w:rsidR="00FD4EA4">
        <w:t xml:space="preserve">or equivalent, which </w:t>
      </w:r>
      <w:r w:rsidR="00E523B8">
        <w:t xml:space="preserve">at the time </w:t>
      </w:r>
      <w:r w:rsidR="00FD4EA4">
        <w:t xml:space="preserve">was </w:t>
      </w:r>
      <w:r w:rsidR="00E523B8">
        <w:t>a requirement</w:t>
      </w:r>
      <w:r w:rsidR="00FD4EA4">
        <w:t xml:space="preserve"> to become a court interpreter. </w:t>
      </w:r>
      <w:r w:rsidR="00E523B8">
        <w:t>Several</w:t>
      </w:r>
      <w:r w:rsidR="00FD4EA4">
        <w:t xml:space="preserve"> participants </w:t>
      </w:r>
      <w:r w:rsidR="001D46F5">
        <w:t>had more than one qualification</w:t>
      </w:r>
      <w:r w:rsidR="00FD4EA4">
        <w:t>, and they often combined a DPSI with a degree or an MA in languages or</w:t>
      </w:r>
      <w:r w:rsidR="00E523B8">
        <w:t xml:space="preserve"> in</w:t>
      </w:r>
      <w:r w:rsidR="00FD4EA4">
        <w:t xml:space="preserve"> Translation and Interpreting Studies.</w:t>
      </w:r>
      <w:r w:rsidR="001856FF">
        <w:t xml:space="preserve"> Most participants (twelve) had at least ten years’ experience in court interpreting. Their experience in interpreting in VCI was somehow more limited with most participants having interpreted on</w:t>
      </w:r>
      <w:r w:rsidR="001D46F5">
        <w:t xml:space="preserve"> </w:t>
      </w:r>
      <w:r w:rsidR="001856FF">
        <w:t xml:space="preserve">10 or fewer occasions in VCI A and/or B. </w:t>
      </w:r>
      <w:r w:rsidR="00C7550B">
        <w:t xml:space="preserve"> </w:t>
      </w:r>
      <w:r w:rsidR="001856FF">
        <w:t xml:space="preserve"> </w:t>
      </w:r>
    </w:p>
    <w:p w14:paraId="29FDA18C" w14:textId="12B1FB0E" w:rsidR="002459BD" w:rsidRDefault="00BE37C1" w:rsidP="00A32F31">
      <w:r>
        <w:t>In line with the ANT’s methodological stance, semi-structured</w:t>
      </w:r>
      <w:r w:rsidR="00D3570D">
        <w:t xml:space="preserve"> </w:t>
      </w:r>
      <w:r w:rsidR="00A32F31">
        <w:t xml:space="preserve">interviews were conducted with </w:t>
      </w:r>
      <w:r w:rsidR="00AE1E12">
        <w:t>the eighteen participants</w:t>
      </w:r>
      <w:r w:rsidR="00A32F31">
        <w:t xml:space="preserve">. </w:t>
      </w:r>
      <w:r>
        <w:t xml:space="preserve">The interview pointers were based on </w:t>
      </w:r>
      <w:r w:rsidR="00C97325" w:rsidRPr="00536646">
        <w:t>Table 1</w:t>
      </w:r>
      <w:r w:rsidR="00C97325">
        <w:t xml:space="preserve"> </w:t>
      </w:r>
      <w:r w:rsidR="00536646">
        <w:t xml:space="preserve">in order </w:t>
      </w:r>
      <w:r>
        <w:t xml:space="preserve">to ensure that enough information </w:t>
      </w:r>
      <w:r w:rsidR="00273DE4">
        <w:t>was</w:t>
      </w:r>
      <w:r>
        <w:t xml:space="preserve"> collected so that a role-space model could be drawn for each participant.</w:t>
      </w:r>
      <w:r w:rsidR="009F3D69" w:rsidRPr="009F3D69">
        <w:t xml:space="preserve"> </w:t>
      </w:r>
      <w:r w:rsidR="00AE1E12">
        <w:t>The interviews were conducted either face-to-face or via Skype</w:t>
      </w:r>
      <w:r w:rsidR="00AE1E12">
        <w:rPr>
          <w:rStyle w:val="FootnoteReference"/>
        </w:rPr>
        <w:footnoteReference w:id="5"/>
      </w:r>
      <w:r w:rsidR="00AE1E12">
        <w:t xml:space="preserve">. The recordings were then </w:t>
      </w:r>
      <w:r w:rsidR="009F3D69">
        <w:t xml:space="preserve">transcribed verbatim and coded using NVivo. The corpus gathered accounted for </w:t>
      </w:r>
      <w:r w:rsidR="00AE1E12">
        <w:t xml:space="preserve">12.50 hours of recording. </w:t>
      </w:r>
    </w:p>
    <w:p w14:paraId="1B0D15BF" w14:textId="7E27F142" w:rsidR="00FE63F6" w:rsidRPr="00EC55B9" w:rsidRDefault="00EC55B9" w:rsidP="00FE63F6">
      <w:r w:rsidRPr="00EC55B9">
        <w:t>5. D</w:t>
      </w:r>
      <w:r w:rsidR="00FE63F6" w:rsidRPr="00EC55B9">
        <w:t>ata analysis through role-space</w:t>
      </w:r>
    </w:p>
    <w:p w14:paraId="7648CA4F" w14:textId="58ADB24A" w:rsidR="00C54792" w:rsidRDefault="00C54792" w:rsidP="00C54792">
      <w:r>
        <w:t xml:space="preserve">The eighteen participants taking part in this study expressed different </w:t>
      </w:r>
      <w:r w:rsidR="007D535B">
        <w:t>role perceptions,</w:t>
      </w:r>
      <w:r>
        <w:t xml:space="preserve"> and the results</w:t>
      </w:r>
      <w:r w:rsidR="003E3A99">
        <w:t xml:space="preserve"> are summarised in </w:t>
      </w:r>
      <w:r w:rsidR="003E3A99" w:rsidRPr="00536646">
        <w:t xml:space="preserve">Tables </w:t>
      </w:r>
      <w:r w:rsidR="00FA4771" w:rsidRPr="00536646">
        <w:t>2, 3, 4, and 5</w:t>
      </w:r>
      <w:r w:rsidR="00FA4771">
        <w:t>.</w:t>
      </w:r>
    </w:p>
    <w:tbl>
      <w:tblPr>
        <w:tblStyle w:val="TableGrid"/>
        <w:tblW w:w="0" w:type="auto"/>
        <w:tblLook w:val="04A0" w:firstRow="1" w:lastRow="0" w:firstColumn="1" w:lastColumn="0" w:noHBand="0" w:noVBand="1"/>
      </w:tblPr>
      <w:tblGrid>
        <w:gridCol w:w="1073"/>
        <w:gridCol w:w="2365"/>
        <w:gridCol w:w="2621"/>
        <w:gridCol w:w="2957"/>
      </w:tblGrid>
      <w:tr w:rsidR="00C54792" w:rsidRPr="00F017F4" w14:paraId="5579827D" w14:textId="77777777" w:rsidTr="007444AD">
        <w:trPr>
          <w:tblHeader/>
        </w:trPr>
        <w:tc>
          <w:tcPr>
            <w:tcW w:w="1101" w:type="dxa"/>
            <w:tcBorders>
              <w:top w:val="single" w:sz="4" w:space="0" w:color="auto"/>
              <w:left w:val="single" w:sz="4" w:space="0" w:color="auto"/>
              <w:bottom w:val="single" w:sz="4" w:space="0" w:color="auto"/>
              <w:right w:val="single" w:sz="4" w:space="0" w:color="auto"/>
            </w:tcBorders>
          </w:tcPr>
          <w:p w14:paraId="2271D4F5" w14:textId="77777777" w:rsidR="00C54792" w:rsidRPr="00F017F4" w:rsidRDefault="00C54792" w:rsidP="007444AD">
            <w:pPr>
              <w:spacing w:line="360" w:lineRule="auto"/>
              <w:rPr>
                <w:rFonts w:cs="Arial"/>
                <w:szCs w:val="24"/>
              </w:rPr>
            </w:pPr>
          </w:p>
        </w:tc>
        <w:tc>
          <w:tcPr>
            <w:tcW w:w="2409" w:type="dxa"/>
            <w:tcBorders>
              <w:top w:val="single" w:sz="4" w:space="0" w:color="auto"/>
              <w:left w:val="single" w:sz="4" w:space="0" w:color="auto"/>
              <w:bottom w:val="single" w:sz="4" w:space="0" w:color="auto"/>
              <w:right w:val="single" w:sz="4" w:space="0" w:color="auto"/>
            </w:tcBorders>
            <w:hideMark/>
          </w:tcPr>
          <w:p w14:paraId="040370E2" w14:textId="77777777" w:rsidR="00C54792" w:rsidRPr="00F017F4" w:rsidRDefault="00C54792" w:rsidP="007444AD">
            <w:pPr>
              <w:spacing w:line="360" w:lineRule="auto"/>
              <w:rPr>
                <w:rFonts w:cs="Arial"/>
                <w:b/>
                <w:szCs w:val="24"/>
              </w:rPr>
            </w:pPr>
            <w:r w:rsidRPr="00F017F4">
              <w:rPr>
                <w:rFonts w:cs="Arial"/>
                <w:b/>
                <w:szCs w:val="24"/>
              </w:rPr>
              <w:t>Presentation of self</w:t>
            </w:r>
          </w:p>
        </w:tc>
        <w:tc>
          <w:tcPr>
            <w:tcW w:w="2694" w:type="dxa"/>
            <w:tcBorders>
              <w:top w:val="single" w:sz="4" w:space="0" w:color="auto"/>
              <w:left w:val="single" w:sz="4" w:space="0" w:color="auto"/>
              <w:bottom w:val="single" w:sz="4" w:space="0" w:color="auto"/>
              <w:right w:val="single" w:sz="4" w:space="0" w:color="auto"/>
            </w:tcBorders>
            <w:hideMark/>
          </w:tcPr>
          <w:p w14:paraId="130E3238" w14:textId="77777777" w:rsidR="00C54792" w:rsidRPr="00F017F4" w:rsidRDefault="00C54792" w:rsidP="007444AD">
            <w:pPr>
              <w:spacing w:line="360" w:lineRule="auto"/>
              <w:rPr>
                <w:rFonts w:cs="Arial"/>
                <w:b/>
                <w:szCs w:val="24"/>
              </w:rPr>
            </w:pPr>
            <w:r w:rsidRPr="00F017F4">
              <w:rPr>
                <w:rFonts w:cs="Arial"/>
                <w:b/>
                <w:szCs w:val="24"/>
              </w:rPr>
              <w:t>Participant Alignment</w:t>
            </w:r>
            <w:r w:rsidRPr="00F017F4">
              <w:rPr>
                <w:rStyle w:val="FootnoteReference"/>
                <w:rFonts w:cs="Arial"/>
                <w:b/>
                <w:szCs w:val="24"/>
              </w:rPr>
              <w:footnoteReference w:id="6"/>
            </w:r>
          </w:p>
        </w:tc>
        <w:tc>
          <w:tcPr>
            <w:tcW w:w="3038" w:type="dxa"/>
            <w:tcBorders>
              <w:top w:val="single" w:sz="4" w:space="0" w:color="auto"/>
              <w:left w:val="single" w:sz="4" w:space="0" w:color="auto"/>
              <w:bottom w:val="single" w:sz="4" w:space="0" w:color="auto"/>
              <w:right w:val="single" w:sz="4" w:space="0" w:color="auto"/>
            </w:tcBorders>
            <w:hideMark/>
          </w:tcPr>
          <w:p w14:paraId="22A956F4" w14:textId="77777777" w:rsidR="00C54792" w:rsidRPr="00F017F4" w:rsidRDefault="00C54792" w:rsidP="007444AD">
            <w:pPr>
              <w:spacing w:line="360" w:lineRule="auto"/>
              <w:rPr>
                <w:rFonts w:cs="Arial"/>
                <w:b/>
                <w:szCs w:val="24"/>
              </w:rPr>
            </w:pPr>
            <w:r w:rsidRPr="00F017F4">
              <w:rPr>
                <w:rFonts w:cs="Arial"/>
                <w:b/>
                <w:szCs w:val="24"/>
              </w:rPr>
              <w:t>Interaction Management</w:t>
            </w:r>
          </w:p>
        </w:tc>
      </w:tr>
      <w:tr w:rsidR="00C54792" w:rsidRPr="00F017F4" w14:paraId="32CDA12F" w14:textId="77777777" w:rsidTr="007444AD">
        <w:tc>
          <w:tcPr>
            <w:tcW w:w="1101" w:type="dxa"/>
            <w:tcBorders>
              <w:top w:val="single" w:sz="4" w:space="0" w:color="auto"/>
              <w:left w:val="single" w:sz="4" w:space="0" w:color="auto"/>
              <w:bottom w:val="single" w:sz="4" w:space="0" w:color="auto"/>
              <w:right w:val="single" w:sz="4" w:space="0" w:color="auto"/>
            </w:tcBorders>
            <w:hideMark/>
          </w:tcPr>
          <w:p w14:paraId="318FE9ED" w14:textId="77777777" w:rsidR="00C54792" w:rsidRPr="00F017F4" w:rsidRDefault="00C54792" w:rsidP="007444AD">
            <w:pPr>
              <w:spacing w:line="360" w:lineRule="auto"/>
              <w:rPr>
                <w:rFonts w:cs="Arial"/>
                <w:szCs w:val="24"/>
              </w:rPr>
            </w:pPr>
            <w:r w:rsidRPr="00F017F4">
              <w:rPr>
                <w:rFonts w:cs="Arial"/>
                <w:szCs w:val="24"/>
              </w:rPr>
              <w:t>P1</w:t>
            </w:r>
          </w:p>
        </w:tc>
        <w:tc>
          <w:tcPr>
            <w:tcW w:w="2409" w:type="dxa"/>
            <w:tcBorders>
              <w:top w:val="single" w:sz="4" w:space="0" w:color="auto"/>
              <w:left w:val="single" w:sz="4" w:space="0" w:color="auto"/>
              <w:bottom w:val="single" w:sz="4" w:space="0" w:color="auto"/>
              <w:right w:val="single" w:sz="4" w:space="0" w:color="auto"/>
            </w:tcBorders>
            <w:hideMark/>
          </w:tcPr>
          <w:p w14:paraId="790DEDE1" w14:textId="77777777" w:rsidR="00C54792" w:rsidRPr="00F017F4" w:rsidRDefault="00C54792" w:rsidP="007444AD">
            <w:pPr>
              <w:spacing w:line="360" w:lineRule="auto"/>
              <w:rPr>
                <w:rFonts w:cs="Arial"/>
                <w:szCs w:val="24"/>
              </w:rPr>
            </w:pPr>
            <w:r w:rsidRPr="00F017F4">
              <w:rPr>
                <w:rFonts w:cs="Arial"/>
                <w:szCs w:val="24"/>
              </w:rPr>
              <w:t>Very low</w:t>
            </w:r>
          </w:p>
        </w:tc>
        <w:tc>
          <w:tcPr>
            <w:tcW w:w="2694" w:type="dxa"/>
            <w:tcBorders>
              <w:top w:val="single" w:sz="4" w:space="0" w:color="auto"/>
              <w:left w:val="single" w:sz="4" w:space="0" w:color="auto"/>
              <w:bottom w:val="single" w:sz="4" w:space="0" w:color="auto"/>
              <w:right w:val="single" w:sz="4" w:space="0" w:color="auto"/>
            </w:tcBorders>
            <w:hideMark/>
          </w:tcPr>
          <w:p w14:paraId="266BC734" w14:textId="77777777" w:rsidR="00C54792" w:rsidRPr="00F017F4" w:rsidRDefault="00C54792" w:rsidP="007444AD">
            <w:pPr>
              <w:spacing w:line="360" w:lineRule="auto"/>
              <w:rPr>
                <w:rFonts w:cs="Arial"/>
                <w:szCs w:val="24"/>
              </w:rPr>
            </w:pPr>
            <w:r w:rsidRPr="00F017F4">
              <w:rPr>
                <w:rFonts w:cs="Arial"/>
                <w:szCs w:val="24"/>
              </w:rPr>
              <w:t xml:space="preserve">&gt; Court </w:t>
            </w:r>
          </w:p>
        </w:tc>
        <w:tc>
          <w:tcPr>
            <w:tcW w:w="3038" w:type="dxa"/>
            <w:tcBorders>
              <w:top w:val="single" w:sz="4" w:space="0" w:color="auto"/>
              <w:left w:val="single" w:sz="4" w:space="0" w:color="auto"/>
              <w:bottom w:val="single" w:sz="4" w:space="0" w:color="auto"/>
              <w:right w:val="single" w:sz="4" w:space="0" w:color="auto"/>
            </w:tcBorders>
            <w:hideMark/>
          </w:tcPr>
          <w:p w14:paraId="0FC5D01D" w14:textId="77777777" w:rsidR="00C54792" w:rsidRPr="00F017F4" w:rsidRDefault="00C54792" w:rsidP="007444AD">
            <w:pPr>
              <w:spacing w:line="360" w:lineRule="auto"/>
              <w:rPr>
                <w:rFonts w:cs="Arial"/>
                <w:szCs w:val="24"/>
              </w:rPr>
            </w:pPr>
            <w:r w:rsidRPr="00F017F4">
              <w:rPr>
                <w:rFonts w:cs="Arial"/>
                <w:szCs w:val="24"/>
              </w:rPr>
              <w:t>Very low</w:t>
            </w:r>
          </w:p>
        </w:tc>
      </w:tr>
      <w:tr w:rsidR="00C54792" w:rsidRPr="00F017F4" w14:paraId="34E1A054" w14:textId="77777777" w:rsidTr="007444AD">
        <w:tc>
          <w:tcPr>
            <w:tcW w:w="1101" w:type="dxa"/>
            <w:tcBorders>
              <w:top w:val="single" w:sz="4" w:space="0" w:color="auto"/>
              <w:left w:val="single" w:sz="4" w:space="0" w:color="auto"/>
              <w:bottom w:val="single" w:sz="4" w:space="0" w:color="auto"/>
              <w:right w:val="single" w:sz="4" w:space="0" w:color="auto"/>
            </w:tcBorders>
            <w:hideMark/>
          </w:tcPr>
          <w:p w14:paraId="15AD47D7" w14:textId="77777777" w:rsidR="00C54792" w:rsidRPr="00F017F4" w:rsidRDefault="00C54792" w:rsidP="007444AD">
            <w:pPr>
              <w:spacing w:line="360" w:lineRule="auto"/>
              <w:rPr>
                <w:rFonts w:cs="Arial"/>
                <w:szCs w:val="24"/>
              </w:rPr>
            </w:pPr>
            <w:r w:rsidRPr="00F017F4">
              <w:rPr>
                <w:rFonts w:cs="Arial"/>
                <w:szCs w:val="24"/>
              </w:rPr>
              <w:t>P3</w:t>
            </w:r>
          </w:p>
        </w:tc>
        <w:tc>
          <w:tcPr>
            <w:tcW w:w="2409" w:type="dxa"/>
            <w:tcBorders>
              <w:top w:val="single" w:sz="4" w:space="0" w:color="auto"/>
              <w:left w:val="single" w:sz="4" w:space="0" w:color="auto"/>
              <w:bottom w:val="single" w:sz="4" w:space="0" w:color="auto"/>
              <w:right w:val="single" w:sz="4" w:space="0" w:color="auto"/>
            </w:tcBorders>
            <w:hideMark/>
          </w:tcPr>
          <w:p w14:paraId="33A9CCB0" w14:textId="77777777" w:rsidR="00C54792" w:rsidRPr="00F017F4" w:rsidRDefault="00C54792" w:rsidP="007444AD">
            <w:pPr>
              <w:spacing w:line="360" w:lineRule="auto"/>
              <w:rPr>
                <w:rFonts w:cs="Arial"/>
                <w:szCs w:val="24"/>
              </w:rPr>
            </w:pPr>
            <w:r w:rsidRPr="00F017F4">
              <w:rPr>
                <w:rFonts w:cs="Arial"/>
                <w:szCs w:val="24"/>
              </w:rPr>
              <w:t>Low</w:t>
            </w:r>
          </w:p>
        </w:tc>
        <w:tc>
          <w:tcPr>
            <w:tcW w:w="2694" w:type="dxa"/>
            <w:tcBorders>
              <w:top w:val="single" w:sz="4" w:space="0" w:color="auto"/>
              <w:left w:val="single" w:sz="4" w:space="0" w:color="auto"/>
              <w:bottom w:val="single" w:sz="4" w:space="0" w:color="auto"/>
              <w:right w:val="single" w:sz="4" w:space="0" w:color="auto"/>
            </w:tcBorders>
            <w:hideMark/>
          </w:tcPr>
          <w:p w14:paraId="141E3DA7" w14:textId="77777777" w:rsidR="00C54792" w:rsidRPr="00F017F4" w:rsidRDefault="00C54792" w:rsidP="007444AD">
            <w:pPr>
              <w:spacing w:line="360" w:lineRule="auto"/>
              <w:rPr>
                <w:rFonts w:cs="Arial"/>
                <w:szCs w:val="24"/>
              </w:rPr>
            </w:pPr>
            <w:r w:rsidRPr="00F017F4">
              <w:rPr>
                <w:rFonts w:cs="Arial"/>
                <w:szCs w:val="24"/>
              </w:rPr>
              <w:t xml:space="preserve">&gt;Court </w:t>
            </w:r>
          </w:p>
        </w:tc>
        <w:tc>
          <w:tcPr>
            <w:tcW w:w="3038" w:type="dxa"/>
            <w:tcBorders>
              <w:top w:val="single" w:sz="4" w:space="0" w:color="auto"/>
              <w:left w:val="single" w:sz="4" w:space="0" w:color="auto"/>
              <w:bottom w:val="single" w:sz="4" w:space="0" w:color="auto"/>
              <w:right w:val="single" w:sz="4" w:space="0" w:color="auto"/>
            </w:tcBorders>
            <w:hideMark/>
          </w:tcPr>
          <w:p w14:paraId="672FEE9B" w14:textId="77777777" w:rsidR="00C54792" w:rsidRPr="00F017F4" w:rsidRDefault="00C54792" w:rsidP="007444AD">
            <w:pPr>
              <w:spacing w:line="360" w:lineRule="auto"/>
              <w:rPr>
                <w:rFonts w:cs="Arial"/>
                <w:szCs w:val="24"/>
              </w:rPr>
            </w:pPr>
            <w:r w:rsidRPr="00F017F4">
              <w:rPr>
                <w:rFonts w:cs="Arial"/>
                <w:szCs w:val="24"/>
              </w:rPr>
              <w:t>Low</w:t>
            </w:r>
          </w:p>
        </w:tc>
      </w:tr>
      <w:tr w:rsidR="00C54792" w:rsidRPr="00F017F4" w14:paraId="35AE1E7E" w14:textId="77777777" w:rsidTr="007444AD">
        <w:tc>
          <w:tcPr>
            <w:tcW w:w="1101" w:type="dxa"/>
            <w:tcBorders>
              <w:top w:val="single" w:sz="4" w:space="0" w:color="auto"/>
              <w:left w:val="single" w:sz="4" w:space="0" w:color="auto"/>
              <w:bottom w:val="single" w:sz="4" w:space="0" w:color="auto"/>
              <w:right w:val="single" w:sz="4" w:space="0" w:color="auto"/>
            </w:tcBorders>
            <w:hideMark/>
          </w:tcPr>
          <w:p w14:paraId="4ED07F32" w14:textId="77777777" w:rsidR="00C54792" w:rsidRPr="00F017F4" w:rsidRDefault="00C54792" w:rsidP="007444AD">
            <w:pPr>
              <w:spacing w:line="360" w:lineRule="auto"/>
              <w:rPr>
                <w:rFonts w:cs="Arial"/>
                <w:szCs w:val="24"/>
              </w:rPr>
            </w:pPr>
            <w:r w:rsidRPr="00F017F4">
              <w:rPr>
                <w:rFonts w:cs="Arial"/>
                <w:szCs w:val="24"/>
              </w:rPr>
              <w:t>P5</w:t>
            </w:r>
          </w:p>
        </w:tc>
        <w:tc>
          <w:tcPr>
            <w:tcW w:w="2409" w:type="dxa"/>
            <w:tcBorders>
              <w:top w:val="single" w:sz="4" w:space="0" w:color="auto"/>
              <w:left w:val="single" w:sz="4" w:space="0" w:color="auto"/>
              <w:bottom w:val="single" w:sz="4" w:space="0" w:color="auto"/>
              <w:right w:val="single" w:sz="4" w:space="0" w:color="auto"/>
            </w:tcBorders>
            <w:hideMark/>
          </w:tcPr>
          <w:p w14:paraId="2FAC8259" w14:textId="77777777" w:rsidR="00C54792" w:rsidRPr="00F017F4" w:rsidRDefault="00C54792" w:rsidP="007444AD">
            <w:pPr>
              <w:spacing w:line="360" w:lineRule="auto"/>
              <w:rPr>
                <w:rFonts w:cs="Arial"/>
                <w:szCs w:val="24"/>
              </w:rPr>
            </w:pPr>
            <w:r w:rsidRPr="00F017F4">
              <w:rPr>
                <w:rFonts w:cs="Arial"/>
                <w:szCs w:val="24"/>
              </w:rPr>
              <w:t>Low</w:t>
            </w:r>
          </w:p>
        </w:tc>
        <w:tc>
          <w:tcPr>
            <w:tcW w:w="2694" w:type="dxa"/>
            <w:tcBorders>
              <w:top w:val="single" w:sz="4" w:space="0" w:color="auto"/>
              <w:left w:val="single" w:sz="4" w:space="0" w:color="auto"/>
              <w:bottom w:val="single" w:sz="4" w:space="0" w:color="auto"/>
              <w:right w:val="single" w:sz="4" w:space="0" w:color="auto"/>
            </w:tcBorders>
            <w:hideMark/>
          </w:tcPr>
          <w:p w14:paraId="08115A5D" w14:textId="77777777" w:rsidR="00C54792" w:rsidRPr="00F017F4" w:rsidRDefault="00C54792" w:rsidP="007444AD">
            <w:pPr>
              <w:spacing w:line="360" w:lineRule="auto"/>
              <w:rPr>
                <w:rFonts w:cs="Arial"/>
                <w:szCs w:val="24"/>
              </w:rPr>
            </w:pPr>
            <w:r w:rsidRPr="00F017F4">
              <w:rPr>
                <w:rFonts w:cs="Arial"/>
                <w:szCs w:val="24"/>
              </w:rPr>
              <w:t>Equal</w:t>
            </w:r>
          </w:p>
        </w:tc>
        <w:tc>
          <w:tcPr>
            <w:tcW w:w="3038" w:type="dxa"/>
            <w:tcBorders>
              <w:top w:val="single" w:sz="4" w:space="0" w:color="auto"/>
              <w:left w:val="single" w:sz="4" w:space="0" w:color="auto"/>
              <w:bottom w:val="single" w:sz="4" w:space="0" w:color="auto"/>
              <w:right w:val="single" w:sz="4" w:space="0" w:color="auto"/>
            </w:tcBorders>
            <w:hideMark/>
          </w:tcPr>
          <w:p w14:paraId="1CC466F2" w14:textId="77777777" w:rsidR="00C54792" w:rsidRPr="00F017F4" w:rsidRDefault="00C54792" w:rsidP="007444AD">
            <w:pPr>
              <w:spacing w:line="360" w:lineRule="auto"/>
              <w:rPr>
                <w:rFonts w:cs="Arial"/>
                <w:szCs w:val="24"/>
              </w:rPr>
            </w:pPr>
            <w:r w:rsidRPr="00F017F4">
              <w:rPr>
                <w:rFonts w:cs="Arial"/>
                <w:szCs w:val="24"/>
              </w:rPr>
              <w:t>High</w:t>
            </w:r>
          </w:p>
        </w:tc>
      </w:tr>
      <w:tr w:rsidR="00C54792" w:rsidRPr="00F017F4" w14:paraId="2735F03E" w14:textId="77777777" w:rsidTr="007444AD">
        <w:tc>
          <w:tcPr>
            <w:tcW w:w="1101" w:type="dxa"/>
            <w:tcBorders>
              <w:top w:val="single" w:sz="4" w:space="0" w:color="auto"/>
              <w:left w:val="single" w:sz="4" w:space="0" w:color="auto"/>
              <w:bottom w:val="single" w:sz="4" w:space="0" w:color="auto"/>
              <w:right w:val="single" w:sz="4" w:space="0" w:color="auto"/>
            </w:tcBorders>
            <w:hideMark/>
          </w:tcPr>
          <w:p w14:paraId="73D493AC" w14:textId="77777777" w:rsidR="00C54792" w:rsidRPr="00F017F4" w:rsidRDefault="00C54792" w:rsidP="007444AD">
            <w:pPr>
              <w:spacing w:line="360" w:lineRule="auto"/>
              <w:rPr>
                <w:rFonts w:cs="Arial"/>
                <w:szCs w:val="24"/>
              </w:rPr>
            </w:pPr>
            <w:r w:rsidRPr="00F017F4">
              <w:rPr>
                <w:rFonts w:cs="Arial"/>
                <w:szCs w:val="24"/>
              </w:rPr>
              <w:t>P6</w:t>
            </w:r>
          </w:p>
        </w:tc>
        <w:tc>
          <w:tcPr>
            <w:tcW w:w="2409" w:type="dxa"/>
            <w:tcBorders>
              <w:top w:val="single" w:sz="4" w:space="0" w:color="auto"/>
              <w:left w:val="single" w:sz="4" w:space="0" w:color="auto"/>
              <w:bottom w:val="single" w:sz="4" w:space="0" w:color="auto"/>
              <w:right w:val="single" w:sz="4" w:space="0" w:color="auto"/>
            </w:tcBorders>
            <w:hideMark/>
          </w:tcPr>
          <w:p w14:paraId="3D322DC3" w14:textId="77777777" w:rsidR="00C54792" w:rsidRPr="00F017F4" w:rsidRDefault="00C54792" w:rsidP="007444AD">
            <w:pPr>
              <w:spacing w:line="360" w:lineRule="auto"/>
              <w:rPr>
                <w:rFonts w:cs="Arial"/>
                <w:szCs w:val="24"/>
              </w:rPr>
            </w:pPr>
            <w:r w:rsidRPr="00F017F4">
              <w:rPr>
                <w:rFonts w:cs="Arial"/>
                <w:szCs w:val="24"/>
              </w:rPr>
              <w:t>Low</w:t>
            </w:r>
          </w:p>
        </w:tc>
        <w:tc>
          <w:tcPr>
            <w:tcW w:w="2694" w:type="dxa"/>
            <w:tcBorders>
              <w:top w:val="single" w:sz="4" w:space="0" w:color="auto"/>
              <w:left w:val="single" w:sz="4" w:space="0" w:color="auto"/>
              <w:bottom w:val="single" w:sz="4" w:space="0" w:color="auto"/>
              <w:right w:val="single" w:sz="4" w:space="0" w:color="auto"/>
            </w:tcBorders>
            <w:hideMark/>
          </w:tcPr>
          <w:p w14:paraId="49126A7B" w14:textId="77777777" w:rsidR="00C54792" w:rsidRPr="00F017F4" w:rsidRDefault="00C54792" w:rsidP="007444AD">
            <w:pPr>
              <w:spacing w:line="360" w:lineRule="auto"/>
              <w:rPr>
                <w:rFonts w:cs="Arial"/>
                <w:szCs w:val="24"/>
              </w:rPr>
            </w:pPr>
            <w:r w:rsidRPr="00F017F4">
              <w:rPr>
                <w:rFonts w:cs="Arial"/>
                <w:szCs w:val="24"/>
              </w:rPr>
              <w:t>Equal</w:t>
            </w:r>
          </w:p>
        </w:tc>
        <w:tc>
          <w:tcPr>
            <w:tcW w:w="3038" w:type="dxa"/>
            <w:tcBorders>
              <w:top w:val="single" w:sz="4" w:space="0" w:color="auto"/>
              <w:left w:val="single" w:sz="4" w:space="0" w:color="auto"/>
              <w:bottom w:val="single" w:sz="4" w:space="0" w:color="auto"/>
              <w:right w:val="single" w:sz="4" w:space="0" w:color="auto"/>
            </w:tcBorders>
            <w:hideMark/>
          </w:tcPr>
          <w:p w14:paraId="628BC5F3" w14:textId="77777777" w:rsidR="00C54792" w:rsidRPr="00F017F4" w:rsidRDefault="00C54792" w:rsidP="007444AD">
            <w:pPr>
              <w:spacing w:line="360" w:lineRule="auto"/>
              <w:rPr>
                <w:rFonts w:cs="Arial"/>
                <w:szCs w:val="24"/>
              </w:rPr>
            </w:pPr>
            <w:r w:rsidRPr="00F017F4">
              <w:rPr>
                <w:rFonts w:cs="Arial"/>
                <w:szCs w:val="24"/>
              </w:rPr>
              <w:t xml:space="preserve">Quite high </w:t>
            </w:r>
          </w:p>
        </w:tc>
      </w:tr>
      <w:tr w:rsidR="00C54792" w:rsidRPr="00F017F4" w14:paraId="0BB2E5EA" w14:textId="77777777" w:rsidTr="007444AD">
        <w:tc>
          <w:tcPr>
            <w:tcW w:w="1101" w:type="dxa"/>
            <w:tcBorders>
              <w:top w:val="single" w:sz="4" w:space="0" w:color="auto"/>
              <w:left w:val="single" w:sz="4" w:space="0" w:color="auto"/>
              <w:bottom w:val="single" w:sz="4" w:space="0" w:color="auto"/>
              <w:right w:val="single" w:sz="4" w:space="0" w:color="auto"/>
            </w:tcBorders>
            <w:hideMark/>
          </w:tcPr>
          <w:p w14:paraId="5B4E42C1" w14:textId="77777777" w:rsidR="00C54792" w:rsidRPr="00F017F4" w:rsidRDefault="00C54792" w:rsidP="007444AD">
            <w:pPr>
              <w:spacing w:line="360" w:lineRule="auto"/>
              <w:rPr>
                <w:rFonts w:cs="Arial"/>
                <w:szCs w:val="24"/>
              </w:rPr>
            </w:pPr>
            <w:r w:rsidRPr="00F017F4">
              <w:rPr>
                <w:rFonts w:cs="Arial"/>
                <w:szCs w:val="24"/>
              </w:rPr>
              <w:t>P7</w:t>
            </w:r>
          </w:p>
        </w:tc>
        <w:tc>
          <w:tcPr>
            <w:tcW w:w="2409" w:type="dxa"/>
            <w:tcBorders>
              <w:top w:val="single" w:sz="4" w:space="0" w:color="auto"/>
              <w:left w:val="single" w:sz="4" w:space="0" w:color="auto"/>
              <w:bottom w:val="single" w:sz="4" w:space="0" w:color="auto"/>
              <w:right w:val="single" w:sz="4" w:space="0" w:color="auto"/>
            </w:tcBorders>
            <w:hideMark/>
          </w:tcPr>
          <w:p w14:paraId="6463C3D9" w14:textId="77777777" w:rsidR="00C54792" w:rsidRPr="00F017F4" w:rsidRDefault="00C54792" w:rsidP="007444AD">
            <w:pPr>
              <w:spacing w:line="360" w:lineRule="auto"/>
              <w:rPr>
                <w:rFonts w:cs="Arial"/>
                <w:szCs w:val="24"/>
              </w:rPr>
            </w:pPr>
            <w:r w:rsidRPr="00F017F4">
              <w:rPr>
                <w:rFonts w:cs="Arial"/>
                <w:szCs w:val="24"/>
              </w:rPr>
              <w:t>Low</w:t>
            </w:r>
          </w:p>
        </w:tc>
        <w:tc>
          <w:tcPr>
            <w:tcW w:w="2694" w:type="dxa"/>
            <w:tcBorders>
              <w:top w:val="single" w:sz="4" w:space="0" w:color="auto"/>
              <w:left w:val="single" w:sz="4" w:space="0" w:color="auto"/>
              <w:bottom w:val="single" w:sz="4" w:space="0" w:color="auto"/>
              <w:right w:val="single" w:sz="4" w:space="0" w:color="auto"/>
            </w:tcBorders>
            <w:hideMark/>
          </w:tcPr>
          <w:p w14:paraId="625D3E96" w14:textId="77777777" w:rsidR="00C54792" w:rsidRPr="00F017F4" w:rsidRDefault="00C54792" w:rsidP="007444AD">
            <w:pPr>
              <w:spacing w:line="360" w:lineRule="auto"/>
              <w:rPr>
                <w:rFonts w:cs="Arial"/>
                <w:szCs w:val="24"/>
              </w:rPr>
            </w:pPr>
            <w:r w:rsidRPr="00F017F4">
              <w:rPr>
                <w:rFonts w:cs="Arial"/>
                <w:szCs w:val="24"/>
              </w:rPr>
              <w:t xml:space="preserve">&gt; Court </w:t>
            </w:r>
          </w:p>
        </w:tc>
        <w:tc>
          <w:tcPr>
            <w:tcW w:w="3038" w:type="dxa"/>
            <w:tcBorders>
              <w:top w:val="single" w:sz="4" w:space="0" w:color="auto"/>
              <w:left w:val="single" w:sz="4" w:space="0" w:color="auto"/>
              <w:bottom w:val="single" w:sz="4" w:space="0" w:color="auto"/>
              <w:right w:val="single" w:sz="4" w:space="0" w:color="auto"/>
            </w:tcBorders>
            <w:hideMark/>
          </w:tcPr>
          <w:p w14:paraId="2E36E9C5" w14:textId="77777777" w:rsidR="00C54792" w:rsidRPr="00F017F4" w:rsidRDefault="00C54792" w:rsidP="007444AD">
            <w:pPr>
              <w:spacing w:line="360" w:lineRule="auto"/>
              <w:rPr>
                <w:rFonts w:cs="Arial"/>
                <w:szCs w:val="24"/>
              </w:rPr>
            </w:pPr>
            <w:r w:rsidRPr="00F017F4">
              <w:rPr>
                <w:rFonts w:cs="Arial"/>
                <w:szCs w:val="24"/>
              </w:rPr>
              <w:t>Low</w:t>
            </w:r>
          </w:p>
        </w:tc>
      </w:tr>
      <w:tr w:rsidR="00C54792" w:rsidRPr="00F017F4" w14:paraId="756F0A5D" w14:textId="77777777" w:rsidTr="007444AD">
        <w:tc>
          <w:tcPr>
            <w:tcW w:w="1101" w:type="dxa"/>
            <w:tcBorders>
              <w:top w:val="single" w:sz="4" w:space="0" w:color="auto"/>
              <w:left w:val="single" w:sz="4" w:space="0" w:color="auto"/>
              <w:bottom w:val="single" w:sz="4" w:space="0" w:color="auto"/>
              <w:right w:val="single" w:sz="4" w:space="0" w:color="auto"/>
            </w:tcBorders>
            <w:hideMark/>
          </w:tcPr>
          <w:p w14:paraId="692AF016" w14:textId="77777777" w:rsidR="00C54792" w:rsidRPr="00F017F4" w:rsidRDefault="00C54792" w:rsidP="007444AD">
            <w:pPr>
              <w:spacing w:line="360" w:lineRule="auto"/>
              <w:rPr>
                <w:rFonts w:cs="Arial"/>
                <w:szCs w:val="24"/>
              </w:rPr>
            </w:pPr>
            <w:r w:rsidRPr="00F017F4">
              <w:rPr>
                <w:rFonts w:cs="Arial"/>
                <w:szCs w:val="24"/>
              </w:rPr>
              <w:t>P8</w:t>
            </w:r>
          </w:p>
        </w:tc>
        <w:tc>
          <w:tcPr>
            <w:tcW w:w="2409" w:type="dxa"/>
            <w:tcBorders>
              <w:top w:val="single" w:sz="4" w:space="0" w:color="auto"/>
              <w:left w:val="single" w:sz="4" w:space="0" w:color="auto"/>
              <w:bottom w:val="single" w:sz="4" w:space="0" w:color="auto"/>
              <w:right w:val="single" w:sz="4" w:space="0" w:color="auto"/>
            </w:tcBorders>
            <w:hideMark/>
          </w:tcPr>
          <w:p w14:paraId="2F497108" w14:textId="77777777" w:rsidR="00C54792" w:rsidRPr="00F017F4" w:rsidRDefault="00C54792" w:rsidP="007444AD">
            <w:pPr>
              <w:spacing w:line="360" w:lineRule="auto"/>
              <w:rPr>
                <w:rFonts w:cs="Arial"/>
                <w:szCs w:val="24"/>
              </w:rPr>
            </w:pPr>
            <w:r w:rsidRPr="00F017F4">
              <w:rPr>
                <w:rFonts w:cs="Arial"/>
                <w:szCs w:val="24"/>
              </w:rPr>
              <w:t>Very low</w:t>
            </w:r>
          </w:p>
        </w:tc>
        <w:tc>
          <w:tcPr>
            <w:tcW w:w="2694" w:type="dxa"/>
            <w:tcBorders>
              <w:top w:val="single" w:sz="4" w:space="0" w:color="auto"/>
              <w:left w:val="single" w:sz="4" w:space="0" w:color="auto"/>
              <w:bottom w:val="single" w:sz="4" w:space="0" w:color="auto"/>
              <w:right w:val="single" w:sz="4" w:space="0" w:color="auto"/>
            </w:tcBorders>
            <w:hideMark/>
          </w:tcPr>
          <w:p w14:paraId="2F820F1B" w14:textId="77777777" w:rsidR="00C54792" w:rsidRPr="00F017F4" w:rsidRDefault="00C54792" w:rsidP="007444AD">
            <w:pPr>
              <w:spacing w:line="360" w:lineRule="auto"/>
              <w:rPr>
                <w:rFonts w:cs="Arial"/>
                <w:szCs w:val="24"/>
              </w:rPr>
            </w:pPr>
            <w:r w:rsidRPr="00F017F4">
              <w:rPr>
                <w:rFonts w:cs="Arial"/>
                <w:szCs w:val="24"/>
              </w:rPr>
              <w:t xml:space="preserve">&gt; Court </w:t>
            </w:r>
          </w:p>
        </w:tc>
        <w:tc>
          <w:tcPr>
            <w:tcW w:w="3038" w:type="dxa"/>
            <w:tcBorders>
              <w:top w:val="single" w:sz="4" w:space="0" w:color="auto"/>
              <w:left w:val="single" w:sz="4" w:space="0" w:color="auto"/>
              <w:bottom w:val="single" w:sz="4" w:space="0" w:color="auto"/>
              <w:right w:val="single" w:sz="4" w:space="0" w:color="auto"/>
            </w:tcBorders>
            <w:hideMark/>
          </w:tcPr>
          <w:p w14:paraId="2B8A586D" w14:textId="77777777" w:rsidR="00C54792" w:rsidRPr="00F017F4" w:rsidRDefault="00C54792" w:rsidP="007444AD">
            <w:pPr>
              <w:spacing w:line="360" w:lineRule="auto"/>
              <w:rPr>
                <w:rFonts w:cs="Arial"/>
                <w:szCs w:val="24"/>
              </w:rPr>
            </w:pPr>
            <w:r w:rsidRPr="00F017F4">
              <w:rPr>
                <w:rFonts w:cs="Arial"/>
                <w:szCs w:val="24"/>
              </w:rPr>
              <w:t>From low to high</w:t>
            </w:r>
          </w:p>
        </w:tc>
      </w:tr>
      <w:tr w:rsidR="00C54792" w:rsidRPr="00F017F4" w14:paraId="3FF4F066" w14:textId="77777777" w:rsidTr="007444AD">
        <w:tc>
          <w:tcPr>
            <w:tcW w:w="1101" w:type="dxa"/>
            <w:tcBorders>
              <w:top w:val="single" w:sz="4" w:space="0" w:color="auto"/>
              <w:left w:val="single" w:sz="4" w:space="0" w:color="auto"/>
              <w:bottom w:val="single" w:sz="4" w:space="0" w:color="auto"/>
              <w:right w:val="single" w:sz="4" w:space="0" w:color="auto"/>
            </w:tcBorders>
            <w:hideMark/>
          </w:tcPr>
          <w:p w14:paraId="3FED778A" w14:textId="77777777" w:rsidR="00C54792" w:rsidRPr="00F017F4" w:rsidRDefault="00C54792" w:rsidP="007444AD">
            <w:pPr>
              <w:spacing w:line="360" w:lineRule="auto"/>
              <w:rPr>
                <w:rFonts w:cs="Arial"/>
                <w:szCs w:val="24"/>
              </w:rPr>
            </w:pPr>
            <w:r w:rsidRPr="00F017F4">
              <w:rPr>
                <w:rFonts w:cs="Arial"/>
                <w:szCs w:val="24"/>
              </w:rPr>
              <w:t>P9</w:t>
            </w:r>
          </w:p>
        </w:tc>
        <w:tc>
          <w:tcPr>
            <w:tcW w:w="2409" w:type="dxa"/>
            <w:tcBorders>
              <w:top w:val="single" w:sz="4" w:space="0" w:color="auto"/>
              <w:left w:val="single" w:sz="4" w:space="0" w:color="auto"/>
              <w:bottom w:val="single" w:sz="4" w:space="0" w:color="auto"/>
              <w:right w:val="single" w:sz="4" w:space="0" w:color="auto"/>
            </w:tcBorders>
            <w:hideMark/>
          </w:tcPr>
          <w:p w14:paraId="140FB663" w14:textId="77777777" w:rsidR="00C54792" w:rsidRPr="00F017F4" w:rsidRDefault="00C54792" w:rsidP="007444AD">
            <w:pPr>
              <w:spacing w:line="360" w:lineRule="auto"/>
              <w:rPr>
                <w:rFonts w:cs="Arial"/>
                <w:szCs w:val="24"/>
              </w:rPr>
            </w:pPr>
            <w:r w:rsidRPr="00F017F4">
              <w:rPr>
                <w:rFonts w:cs="Arial"/>
                <w:szCs w:val="24"/>
              </w:rPr>
              <w:t>Low</w:t>
            </w:r>
          </w:p>
        </w:tc>
        <w:tc>
          <w:tcPr>
            <w:tcW w:w="2694" w:type="dxa"/>
            <w:tcBorders>
              <w:top w:val="single" w:sz="4" w:space="0" w:color="auto"/>
              <w:left w:val="single" w:sz="4" w:space="0" w:color="auto"/>
              <w:bottom w:val="single" w:sz="4" w:space="0" w:color="auto"/>
              <w:right w:val="single" w:sz="4" w:space="0" w:color="auto"/>
            </w:tcBorders>
            <w:hideMark/>
          </w:tcPr>
          <w:p w14:paraId="39D4B1DB" w14:textId="77777777" w:rsidR="00C54792" w:rsidRPr="00F017F4" w:rsidRDefault="00C54792" w:rsidP="007444AD">
            <w:pPr>
              <w:spacing w:line="360" w:lineRule="auto"/>
              <w:rPr>
                <w:rFonts w:cs="Arial"/>
                <w:szCs w:val="24"/>
              </w:rPr>
            </w:pPr>
            <w:r w:rsidRPr="00F017F4">
              <w:rPr>
                <w:rFonts w:cs="Arial"/>
                <w:szCs w:val="24"/>
              </w:rPr>
              <w:t xml:space="preserve">&gt; Court </w:t>
            </w:r>
          </w:p>
        </w:tc>
        <w:tc>
          <w:tcPr>
            <w:tcW w:w="3038" w:type="dxa"/>
            <w:tcBorders>
              <w:top w:val="single" w:sz="4" w:space="0" w:color="auto"/>
              <w:left w:val="single" w:sz="4" w:space="0" w:color="auto"/>
              <w:bottom w:val="single" w:sz="4" w:space="0" w:color="auto"/>
              <w:right w:val="single" w:sz="4" w:space="0" w:color="auto"/>
            </w:tcBorders>
            <w:hideMark/>
          </w:tcPr>
          <w:p w14:paraId="2FB7F9BF" w14:textId="77777777" w:rsidR="00C54792" w:rsidRPr="00F017F4" w:rsidRDefault="00C54792" w:rsidP="007444AD">
            <w:pPr>
              <w:spacing w:line="360" w:lineRule="auto"/>
              <w:rPr>
                <w:rFonts w:cs="Arial"/>
                <w:szCs w:val="24"/>
              </w:rPr>
            </w:pPr>
            <w:r w:rsidRPr="00F017F4">
              <w:rPr>
                <w:rFonts w:cs="Arial"/>
                <w:szCs w:val="24"/>
              </w:rPr>
              <w:t>High</w:t>
            </w:r>
          </w:p>
        </w:tc>
      </w:tr>
      <w:tr w:rsidR="00C54792" w:rsidRPr="00F017F4" w14:paraId="4B10ACFD" w14:textId="77777777" w:rsidTr="007444AD">
        <w:tc>
          <w:tcPr>
            <w:tcW w:w="1101" w:type="dxa"/>
            <w:tcBorders>
              <w:top w:val="single" w:sz="4" w:space="0" w:color="auto"/>
              <w:left w:val="single" w:sz="4" w:space="0" w:color="auto"/>
              <w:bottom w:val="single" w:sz="4" w:space="0" w:color="auto"/>
              <w:right w:val="single" w:sz="4" w:space="0" w:color="auto"/>
            </w:tcBorders>
            <w:hideMark/>
          </w:tcPr>
          <w:p w14:paraId="32B754FE" w14:textId="77777777" w:rsidR="00C54792" w:rsidRPr="00F017F4" w:rsidRDefault="00C54792" w:rsidP="007444AD">
            <w:pPr>
              <w:spacing w:line="360" w:lineRule="auto"/>
              <w:rPr>
                <w:rFonts w:cs="Arial"/>
                <w:szCs w:val="24"/>
              </w:rPr>
            </w:pPr>
            <w:r w:rsidRPr="00F017F4">
              <w:rPr>
                <w:rFonts w:cs="Arial"/>
                <w:szCs w:val="24"/>
              </w:rPr>
              <w:t>P14</w:t>
            </w:r>
          </w:p>
        </w:tc>
        <w:tc>
          <w:tcPr>
            <w:tcW w:w="2409" w:type="dxa"/>
            <w:tcBorders>
              <w:top w:val="single" w:sz="4" w:space="0" w:color="auto"/>
              <w:left w:val="single" w:sz="4" w:space="0" w:color="auto"/>
              <w:bottom w:val="single" w:sz="4" w:space="0" w:color="auto"/>
              <w:right w:val="single" w:sz="4" w:space="0" w:color="auto"/>
            </w:tcBorders>
            <w:hideMark/>
          </w:tcPr>
          <w:p w14:paraId="3E44693E" w14:textId="77777777" w:rsidR="00C54792" w:rsidRPr="00F017F4" w:rsidRDefault="00C54792" w:rsidP="007444AD">
            <w:pPr>
              <w:spacing w:line="360" w:lineRule="auto"/>
              <w:rPr>
                <w:rFonts w:cs="Arial"/>
                <w:szCs w:val="24"/>
              </w:rPr>
            </w:pPr>
            <w:r w:rsidRPr="00F017F4">
              <w:rPr>
                <w:rFonts w:cs="Arial"/>
                <w:szCs w:val="24"/>
              </w:rPr>
              <w:t>Low</w:t>
            </w:r>
          </w:p>
        </w:tc>
        <w:tc>
          <w:tcPr>
            <w:tcW w:w="2694" w:type="dxa"/>
            <w:tcBorders>
              <w:top w:val="single" w:sz="4" w:space="0" w:color="auto"/>
              <w:left w:val="single" w:sz="4" w:space="0" w:color="auto"/>
              <w:bottom w:val="single" w:sz="4" w:space="0" w:color="auto"/>
              <w:right w:val="single" w:sz="4" w:space="0" w:color="auto"/>
            </w:tcBorders>
            <w:hideMark/>
          </w:tcPr>
          <w:p w14:paraId="6186489D" w14:textId="77777777" w:rsidR="00C54792" w:rsidRPr="00F017F4" w:rsidRDefault="00C54792" w:rsidP="007444AD">
            <w:pPr>
              <w:spacing w:line="360" w:lineRule="auto"/>
              <w:rPr>
                <w:rFonts w:cs="Arial"/>
                <w:szCs w:val="24"/>
              </w:rPr>
            </w:pPr>
            <w:r w:rsidRPr="00F017F4">
              <w:rPr>
                <w:rFonts w:cs="Arial"/>
                <w:szCs w:val="24"/>
              </w:rPr>
              <w:t>Equal</w:t>
            </w:r>
          </w:p>
        </w:tc>
        <w:tc>
          <w:tcPr>
            <w:tcW w:w="3038" w:type="dxa"/>
            <w:tcBorders>
              <w:top w:val="single" w:sz="4" w:space="0" w:color="auto"/>
              <w:left w:val="single" w:sz="4" w:space="0" w:color="auto"/>
              <w:bottom w:val="single" w:sz="4" w:space="0" w:color="auto"/>
              <w:right w:val="single" w:sz="4" w:space="0" w:color="auto"/>
            </w:tcBorders>
            <w:hideMark/>
          </w:tcPr>
          <w:p w14:paraId="779C87BF" w14:textId="77777777" w:rsidR="00C54792" w:rsidRPr="00F017F4" w:rsidRDefault="00C54792" w:rsidP="007444AD">
            <w:pPr>
              <w:spacing w:line="360" w:lineRule="auto"/>
              <w:rPr>
                <w:rFonts w:cs="Arial"/>
                <w:szCs w:val="24"/>
              </w:rPr>
            </w:pPr>
            <w:r w:rsidRPr="00F017F4">
              <w:rPr>
                <w:rFonts w:cs="Arial"/>
                <w:szCs w:val="24"/>
              </w:rPr>
              <w:t>From low to high</w:t>
            </w:r>
          </w:p>
        </w:tc>
      </w:tr>
      <w:tr w:rsidR="00C54792" w:rsidRPr="00F017F4" w14:paraId="761BFB2B" w14:textId="77777777" w:rsidTr="007444AD">
        <w:tc>
          <w:tcPr>
            <w:tcW w:w="1101" w:type="dxa"/>
            <w:tcBorders>
              <w:top w:val="single" w:sz="4" w:space="0" w:color="auto"/>
              <w:left w:val="single" w:sz="4" w:space="0" w:color="auto"/>
              <w:bottom w:val="single" w:sz="4" w:space="0" w:color="auto"/>
              <w:right w:val="single" w:sz="4" w:space="0" w:color="auto"/>
            </w:tcBorders>
            <w:hideMark/>
          </w:tcPr>
          <w:p w14:paraId="59C93076" w14:textId="77777777" w:rsidR="00C54792" w:rsidRPr="00F017F4" w:rsidRDefault="00C54792" w:rsidP="007444AD">
            <w:pPr>
              <w:spacing w:line="360" w:lineRule="auto"/>
              <w:rPr>
                <w:rFonts w:cs="Arial"/>
                <w:szCs w:val="24"/>
              </w:rPr>
            </w:pPr>
            <w:r w:rsidRPr="00F017F4">
              <w:rPr>
                <w:rFonts w:cs="Arial"/>
                <w:szCs w:val="24"/>
              </w:rPr>
              <w:t>P15</w:t>
            </w:r>
          </w:p>
        </w:tc>
        <w:tc>
          <w:tcPr>
            <w:tcW w:w="2409" w:type="dxa"/>
            <w:tcBorders>
              <w:top w:val="single" w:sz="4" w:space="0" w:color="auto"/>
              <w:left w:val="single" w:sz="4" w:space="0" w:color="auto"/>
              <w:bottom w:val="single" w:sz="4" w:space="0" w:color="auto"/>
              <w:right w:val="single" w:sz="4" w:space="0" w:color="auto"/>
            </w:tcBorders>
            <w:hideMark/>
          </w:tcPr>
          <w:p w14:paraId="165514CF" w14:textId="77777777" w:rsidR="00C54792" w:rsidRPr="00F017F4" w:rsidRDefault="00C54792" w:rsidP="007444AD">
            <w:pPr>
              <w:spacing w:line="360" w:lineRule="auto"/>
              <w:rPr>
                <w:rFonts w:cs="Arial"/>
                <w:szCs w:val="24"/>
              </w:rPr>
            </w:pPr>
            <w:r w:rsidRPr="00F017F4">
              <w:rPr>
                <w:rFonts w:cs="Arial"/>
                <w:szCs w:val="24"/>
              </w:rPr>
              <w:t>Low</w:t>
            </w:r>
          </w:p>
        </w:tc>
        <w:tc>
          <w:tcPr>
            <w:tcW w:w="2694" w:type="dxa"/>
            <w:tcBorders>
              <w:top w:val="single" w:sz="4" w:space="0" w:color="auto"/>
              <w:left w:val="single" w:sz="4" w:space="0" w:color="auto"/>
              <w:bottom w:val="single" w:sz="4" w:space="0" w:color="auto"/>
              <w:right w:val="single" w:sz="4" w:space="0" w:color="auto"/>
            </w:tcBorders>
            <w:hideMark/>
          </w:tcPr>
          <w:p w14:paraId="590BF8ED" w14:textId="77777777" w:rsidR="00C54792" w:rsidRPr="00F017F4" w:rsidRDefault="00C54792" w:rsidP="007444AD">
            <w:pPr>
              <w:spacing w:line="360" w:lineRule="auto"/>
              <w:rPr>
                <w:rFonts w:cs="Arial"/>
                <w:szCs w:val="24"/>
              </w:rPr>
            </w:pPr>
            <w:r w:rsidRPr="00F017F4">
              <w:rPr>
                <w:rFonts w:cs="Arial"/>
                <w:szCs w:val="24"/>
              </w:rPr>
              <w:t xml:space="preserve">Equal </w:t>
            </w:r>
          </w:p>
        </w:tc>
        <w:tc>
          <w:tcPr>
            <w:tcW w:w="3038" w:type="dxa"/>
            <w:tcBorders>
              <w:top w:val="single" w:sz="4" w:space="0" w:color="auto"/>
              <w:left w:val="single" w:sz="4" w:space="0" w:color="auto"/>
              <w:bottom w:val="single" w:sz="4" w:space="0" w:color="auto"/>
              <w:right w:val="single" w:sz="4" w:space="0" w:color="auto"/>
            </w:tcBorders>
            <w:hideMark/>
          </w:tcPr>
          <w:p w14:paraId="3B5990FD" w14:textId="77777777" w:rsidR="00C54792" w:rsidRPr="00F017F4" w:rsidRDefault="00C54792" w:rsidP="007444AD">
            <w:pPr>
              <w:spacing w:line="360" w:lineRule="auto"/>
              <w:rPr>
                <w:rFonts w:cs="Arial"/>
                <w:szCs w:val="24"/>
              </w:rPr>
            </w:pPr>
            <w:r w:rsidRPr="00F017F4">
              <w:rPr>
                <w:rFonts w:cs="Arial"/>
                <w:szCs w:val="24"/>
              </w:rPr>
              <w:t>From very low to high</w:t>
            </w:r>
          </w:p>
        </w:tc>
      </w:tr>
      <w:tr w:rsidR="00C54792" w:rsidRPr="00F017F4" w14:paraId="43F3E497" w14:textId="77777777" w:rsidTr="007444AD">
        <w:tc>
          <w:tcPr>
            <w:tcW w:w="1101" w:type="dxa"/>
            <w:tcBorders>
              <w:top w:val="single" w:sz="4" w:space="0" w:color="auto"/>
              <w:left w:val="single" w:sz="4" w:space="0" w:color="auto"/>
              <w:bottom w:val="single" w:sz="4" w:space="0" w:color="auto"/>
              <w:right w:val="single" w:sz="4" w:space="0" w:color="auto"/>
            </w:tcBorders>
            <w:hideMark/>
          </w:tcPr>
          <w:p w14:paraId="2A7FA8D8" w14:textId="77777777" w:rsidR="00C54792" w:rsidRPr="00F017F4" w:rsidRDefault="00C54792" w:rsidP="007444AD">
            <w:pPr>
              <w:spacing w:line="360" w:lineRule="auto"/>
              <w:rPr>
                <w:rFonts w:cs="Arial"/>
                <w:szCs w:val="24"/>
              </w:rPr>
            </w:pPr>
            <w:r w:rsidRPr="00F017F4">
              <w:rPr>
                <w:rFonts w:cs="Arial"/>
                <w:szCs w:val="24"/>
              </w:rPr>
              <w:lastRenderedPageBreak/>
              <w:t>P16</w:t>
            </w:r>
          </w:p>
        </w:tc>
        <w:tc>
          <w:tcPr>
            <w:tcW w:w="2409" w:type="dxa"/>
            <w:tcBorders>
              <w:top w:val="single" w:sz="4" w:space="0" w:color="auto"/>
              <w:left w:val="single" w:sz="4" w:space="0" w:color="auto"/>
              <w:bottom w:val="single" w:sz="4" w:space="0" w:color="auto"/>
              <w:right w:val="single" w:sz="4" w:space="0" w:color="auto"/>
            </w:tcBorders>
            <w:hideMark/>
          </w:tcPr>
          <w:p w14:paraId="7E7D22A2" w14:textId="77777777" w:rsidR="00C54792" w:rsidRPr="00F017F4" w:rsidRDefault="00C54792" w:rsidP="007444AD">
            <w:pPr>
              <w:spacing w:line="360" w:lineRule="auto"/>
              <w:rPr>
                <w:rFonts w:cs="Arial"/>
                <w:szCs w:val="24"/>
              </w:rPr>
            </w:pPr>
            <w:r w:rsidRPr="00F017F4">
              <w:rPr>
                <w:rFonts w:cs="Arial"/>
                <w:szCs w:val="24"/>
              </w:rPr>
              <w:t>Low</w:t>
            </w:r>
          </w:p>
        </w:tc>
        <w:tc>
          <w:tcPr>
            <w:tcW w:w="2694" w:type="dxa"/>
            <w:tcBorders>
              <w:top w:val="single" w:sz="4" w:space="0" w:color="auto"/>
              <w:left w:val="single" w:sz="4" w:space="0" w:color="auto"/>
              <w:bottom w:val="single" w:sz="4" w:space="0" w:color="auto"/>
              <w:right w:val="single" w:sz="4" w:space="0" w:color="auto"/>
            </w:tcBorders>
            <w:hideMark/>
          </w:tcPr>
          <w:p w14:paraId="21A69B96" w14:textId="77777777" w:rsidR="00C54792" w:rsidRPr="00F017F4" w:rsidRDefault="00C54792" w:rsidP="007444AD">
            <w:pPr>
              <w:spacing w:line="360" w:lineRule="auto"/>
              <w:rPr>
                <w:rFonts w:cs="Arial"/>
                <w:szCs w:val="24"/>
              </w:rPr>
            </w:pPr>
            <w:r w:rsidRPr="00F017F4">
              <w:rPr>
                <w:rFonts w:cs="Arial"/>
                <w:szCs w:val="24"/>
              </w:rPr>
              <w:t xml:space="preserve">&gt; Court </w:t>
            </w:r>
          </w:p>
        </w:tc>
        <w:tc>
          <w:tcPr>
            <w:tcW w:w="3038" w:type="dxa"/>
            <w:tcBorders>
              <w:top w:val="single" w:sz="4" w:space="0" w:color="auto"/>
              <w:left w:val="single" w:sz="4" w:space="0" w:color="auto"/>
              <w:bottom w:val="single" w:sz="4" w:space="0" w:color="auto"/>
              <w:right w:val="single" w:sz="4" w:space="0" w:color="auto"/>
            </w:tcBorders>
            <w:hideMark/>
          </w:tcPr>
          <w:p w14:paraId="0FAB915A" w14:textId="77777777" w:rsidR="00C54792" w:rsidRPr="00F017F4" w:rsidRDefault="00C54792" w:rsidP="007444AD">
            <w:pPr>
              <w:spacing w:line="360" w:lineRule="auto"/>
              <w:rPr>
                <w:rFonts w:cs="Arial"/>
                <w:szCs w:val="24"/>
              </w:rPr>
            </w:pPr>
            <w:r w:rsidRPr="00F017F4">
              <w:rPr>
                <w:rFonts w:cs="Arial"/>
                <w:szCs w:val="24"/>
              </w:rPr>
              <w:t>From low to quite high</w:t>
            </w:r>
          </w:p>
        </w:tc>
      </w:tr>
      <w:tr w:rsidR="00C54792" w:rsidRPr="00F017F4" w14:paraId="5BFFE67A" w14:textId="77777777" w:rsidTr="007444AD">
        <w:tc>
          <w:tcPr>
            <w:tcW w:w="1101" w:type="dxa"/>
            <w:tcBorders>
              <w:top w:val="single" w:sz="4" w:space="0" w:color="auto"/>
              <w:left w:val="single" w:sz="4" w:space="0" w:color="auto"/>
              <w:bottom w:val="single" w:sz="4" w:space="0" w:color="auto"/>
              <w:right w:val="single" w:sz="4" w:space="0" w:color="auto"/>
            </w:tcBorders>
            <w:hideMark/>
          </w:tcPr>
          <w:p w14:paraId="7E9545D9" w14:textId="77777777" w:rsidR="00C54792" w:rsidRPr="00F017F4" w:rsidRDefault="00C54792" w:rsidP="007444AD">
            <w:pPr>
              <w:spacing w:line="360" w:lineRule="auto"/>
              <w:rPr>
                <w:rFonts w:cs="Arial"/>
                <w:szCs w:val="24"/>
              </w:rPr>
            </w:pPr>
            <w:r w:rsidRPr="00F017F4">
              <w:rPr>
                <w:rFonts w:cs="Arial"/>
                <w:szCs w:val="24"/>
              </w:rPr>
              <w:t>P17</w:t>
            </w:r>
          </w:p>
        </w:tc>
        <w:tc>
          <w:tcPr>
            <w:tcW w:w="2409" w:type="dxa"/>
            <w:tcBorders>
              <w:top w:val="single" w:sz="4" w:space="0" w:color="auto"/>
              <w:left w:val="single" w:sz="4" w:space="0" w:color="auto"/>
              <w:bottom w:val="single" w:sz="4" w:space="0" w:color="auto"/>
              <w:right w:val="single" w:sz="4" w:space="0" w:color="auto"/>
            </w:tcBorders>
            <w:hideMark/>
          </w:tcPr>
          <w:p w14:paraId="3FA5A399" w14:textId="77777777" w:rsidR="00C54792" w:rsidRPr="00F017F4" w:rsidRDefault="00C54792" w:rsidP="007444AD">
            <w:pPr>
              <w:spacing w:line="360" w:lineRule="auto"/>
              <w:rPr>
                <w:rFonts w:cs="Arial"/>
                <w:szCs w:val="24"/>
              </w:rPr>
            </w:pPr>
            <w:r w:rsidRPr="00F017F4">
              <w:rPr>
                <w:rFonts w:cs="Arial"/>
                <w:szCs w:val="24"/>
              </w:rPr>
              <w:t>Low</w:t>
            </w:r>
          </w:p>
        </w:tc>
        <w:tc>
          <w:tcPr>
            <w:tcW w:w="2694" w:type="dxa"/>
            <w:tcBorders>
              <w:top w:val="single" w:sz="4" w:space="0" w:color="auto"/>
              <w:left w:val="single" w:sz="4" w:space="0" w:color="auto"/>
              <w:bottom w:val="single" w:sz="4" w:space="0" w:color="auto"/>
              <w:right w:val="single" w:sz="4" w:space="0" w:color="auto"/>
            </w:tcBorders>
            <w:hideMark/>
          </w:tcPr>
          <w:p w14:paraId="5081F188" w14:textId="77777777" w:rsidR="00C54792" w:rsidRPr="00F017F4" w:rsidRDefault="00C54792" w:rsidP="007444AD">
            <w:pPr>
              <w:spacing w:line="360" w:lineRule="auto"/>
              <w:rPr>
                <w:rFonts w:cs="Arial"/>
                <w:szCs w:val="24"/>
              </w:rPr>
            </w:pPr>
            <w:r w:rsidRPr="00F017F4">
              <w:rPr>
                <w:rFonts w:cs="Arial"/>
                <w:szCs w:val="24"/>
              </w:rPr>
              <w:t xml:space="preserve">&gt; Court </w:t>
            </w:r>
          </w:p>
        </w:tc>
        <w:tc>
          <w:tcPr>
            <w:tcW w:w="3038" w:type="dxa"/>
            <w:tcBorders>
              <w:top w:val="single" w:sz="4" w:space="0" w:color="auto"/>
              <w:left w:val="single" w:sz="4" w:space="0" w:color="auto"/>
              <w:bottom w:val="single" w:sz="4" w:space="0" w:color="auto"/>
              <w:right w:val="single" w:sz="4" w:space="0" w:color="auto"/>
            </w:tcBorders>
            <w:hideMark/>
          </w:tcPr>
          <w:p w14:paraId="241BDD27" w14:textId="77777777" w:rsidR="00C54792" w:rsidRPr="00F017F4" w:rsidRDefault="00C54792" w:rsidP="007444AD">
            <w:pPr>
              <w:spacing w:line="360" w:lineRule="auto"/>
              <w:rPr>
                <w:rFonts w:cs="Arial"/>
                <w:szCs w:val="24"/>
              </w:rPr>
            </w:pPr>
            <w:r w:rsidRPr="00F017F4">
              <w:rPr>
                <w:rFonts w:cs="Arial"/>
                <w:szCs w:val="24"/>
              </w:rPr>
              <w:t>Low</w:t>
            </w:r>
          </w:p>
        </w:tc>
      </w:tr>
      <w:tr w:rsidR="00C54792" w:rsidRPr="00F017F4" w14:paraId="2907A9CA" w14:textId="77777777" w:rsidTr="007444AD">
        <w:tc>
          <w:tcPr>
            <w:tcW w:w="1101" w:type="dxa"/>
            <w:tcBorders>
              <w:top w:val="single" w:sz="4" w:space="0" w:color="auto"/>
              <w:left w:val="single" w:sz="4" w:space="0" w:color="auto"/>
              <w:bottom w:val="single" w:sz="4" w:space="0" w:color="auto"/>
              <w:right w:val="single" w:sz="4" w:space="0" w:color="auto"/>
            </w:tcBorders>
            <w:hideMark/>
          </w:tcPr>
          <w:p w14:paraId="0339B0D6" w14:textId="77777777" w:rsidR="00C54792" w:rsidRPr="00F017F4" w:rsidRDefault="00C54792" w:rsidP="007444AD">
            <w:pPr>
              <w:spacing w:line="360" w:lineRule="auto"/>
              <w:rPr>
                <w:rFonts w:cs="Arial"/>
                <w:szCs w:val="24"/>
              </w:rPr>
            </w:pPr>
            <w:r w:rsidRPr="00F017F4">
              <w:rPr>
                <w:rFonts w:cs="Arial"/>
                <w:szCs w:val="24"/>
              </w:rPr>
              <w:t>P18</w:t>
            </w:r>
          </w:p>
        </w:tc>
        <w:tc>
          <w:tcPr>
            <w:tcW w:w="2409" w:type="dxa"/>
            <w:tcBorders>
              <w:top w:val="single" w:sz="4" w:space="0" w:color="auto"/>
              <w:left w:val="single" w:sz="4" w:space="0" w:color="auto"/>
              <w:bottom w:val="single" w:sz="4" w:space="0" w:color="auto"/>
              <w:right w:val="single" w:sz="4" w:space="0" w:color="auto"/>
            </w:tcBorders>
            <w:hideMark/>
          </w:tcPr>
          <w:p w14:paraId="5741C567" w14:textId="77777777" w:rsidR="00C54792" w:rsidRPr="00F017F4" w:rsidRDefault="00C54792" w:rsidP="007444AD">
            <w:pPr>
              <w:spacing w:line="360" w:lineRule="auto"/>
              <w:rPr>
                <w:rFonts w:cs="Arial"/>
                <w:szCs w:val="24"/>
              </w:rPr>
            </w:pPr>
            <w:r w:rsidRPr="00F017F4">
              <w:rPr>
                <w:rFonts w:cs="Arial"/>
                <w:szCs w:val="24"/>
              </w:rPr>
              <w:t>Low</w:t>
            </w:r>
          </w:p>
        </w:tc>
        <w:tc>
          <w:tcPr>
            <w:tcW w:w="2694" w:type="dxa"/>
            <w:tcBorders>
              <w:top w:val="single" w:sz="4" w:space="0" w:color="auto"/>
              <w:left w:val="single" w:sz="4" w:space="0" w:color="auto"/>
              <w:bottom w:val="single" w:sz="4" w:space="0" w:color="auto"/>
              <w:right w:val="single" w:sz="4" w:space="0" w:color="auto"/>
            </w:tcBorders>
            <w:hideMark/>
          </w:tcPr>
          <w:p w14:paraId="113EDB16" w14:textId="77777777" w:rsidR="00C54792" w:rsidRPr="00F017F4" w:rsidRDefault="00C54792" w:rsidP="007444AD">
            <w:pPr>
              <w:spacing w:line="360" w:lineRule="auto"/>
              <w:rPr>
                <w:rFonts w:cs="Arial"/>
                <w:szCs w:val="24"/>
              </w:rPr>
            </w:pPr>
            <w:r w:rsidRPr="00F017F4">
              <w:rPr>
                <w:rFonts w:cs="Arial"/>
                <w:szCs w:val="24"/>
              </w:rPr>
              <w:t xml:space="preserve">&gt; Court </w:t>
            </w:r>
          </w:p>
        </w:tc>
        <w:tc>
          <w:tcPr>
            <w:tcW w:w="3038" w:type="dxa"/>
            <w:tcBorders>
              <w:top w:val="single" w:sz="4" w:space="0" w:color="auto"/>
              <w:left w:val="single" w:sz="4" w:space="0" w:color="auto"/>
              <w:bottom w:val="single" w:sz="4" w:space="0" w:color="auto"/>
              <w:right w:val="single" w:sz="4" w:space="0" w:color="auto"/>
            </w:tcBorders>
            <w:hideMark/>
          </w:tcPr>
          <w:p w14:paraId="33679D3B" w14:textId="77777777" w:rsidR="00C54792" w:rsidRPr="00F017F4" w:rsidRDefault="00C54792" w:rsidP="009A7B79">
            <w:pPr>
              <w:keepNext/>
              <w:spacing w:line="360" w:lineRule="auto"/>
              <w:rPr>
                <w:rFonts w:cs="Arial"/>
                <w:szCs w:val="24"/>
              </w:rPr>
            </w:pPr>
            <w:r w:rsidRPr="00F017F4">
              <w:rPr>
                <w:rFonts w:cs="Arial"/>
                <w:szCs w:val="24"/>
              </w:rPr>
              <w:t>Low to quite high</w:t>
            </w:r>
          </w:p>
        </w:tc>
      </w:tr>
    </w:tbl>
    <w:p w14:paraId="6389D6D2" w14:textId="4872303F" w:rsidR="00C54792" w:rsidRDefault="009A7B79" w:rsidP="009A7B79">
      <w:pPr>
        <w:pStyle w:val="Caption"/>
      </w:pPr>
      <w:r>
        <w:t xml:space="preserve">Table </w:t>
      </w:r>
      <w:fldSimple w:instr=" SEQ Table \* ARABIC ">
        <w:r>
          <w:rPr>
            <w:noProof/>
          </w:rPr>
          <w:t>2</w:t>
        </w:r>
      </w:fldSimple>
      <w:r>
        <w:t>: Role</w:t>
      </w:r>
      <w:r w:rsidR="00FA4771">
        <w:t>-</w:t>
      </w:r>
      <w:r>
        <w:t>space in VCI A</w:t>
      </w:r>
    </w:p>
    <w:p w14:paraId="6F0FC243" w14:textId="77777777" w:rsidR="004871DA" w:rsidRPr="004871DA" w:rsidRDefault="004871DA" w:rsidP="004871DA"/>
    <w:tbl>
      <w:tblPr>
        <w:tblStyle w:val="TableGrid"/>
        <w:tblW w:w="0" w:type="auto"/>
        <w:tblLook w:val="04A0" w:firstRow="1" w:lastRow="0" w:firstColumn="1" w:lastColumn="0" w:noHBand="0" w:noVBand="1"/>
      </w:tblPr>
      <w:tblGrid>
        <w:gridCol w:w="1097"/>
        <w:gridCol w:w="2355"/>
        <w:gridCol w:w="2616"/>
        <w:gridCol w:w="2948"/>
      </w:tblGrid>
      <w:tr w:rsidR="00C54792" w:rsidRPr="00F017F4" w14:paraId="687D661F" w14:textId="77777777" w:rsidTr="007444AD">
        <w:trPr>
          <w:tblHeader/>
        </w:trPr>
        <w:tc>
          <w:tcPr>
            <w:tcW w:w="1097" w:type="dxa"/>
            <w:tcBorders>
              <w:top w:val="single" w:sz="4" w:space="0" w:color="auto"/>
              <w:left w:val="single" w:sz="4" w:space="0" w:color="auto"/>
              <w:bottom w:val="single" w:sz="4" w:space="0" w:color="auto"/>
              <w:right w:val="single" w:sz="4" w:space="0" w:color="auto"/>
            </w:tcBorders>
          </w:tcPr>
          <w:p w14:paraId="530F3699" w14:textId="77777777" w:rsidR="00C54792" w:rsidRPr="00F017F4" w:rsidRDefault="00C54792" w:rsidP="007444AD">
            <w:pPr>
              <w:spacing w:line="360" w:lineRule="auto"/>
              <w:rPr>
                <w:rFonts w:cs="Arial"/>
                <w:b/>
                <w:szCs w:val="24"/>
              </w:rPr>
            </w:pPr>
          </w:p>
        </w:tc>
        <w:tc>
          <w:tcPr>
            <w:tcW w:w="2355" w:type="dxa"/>
            <w:tcBorders>
              <w:top w:val="single" w:sz="4" w:space="0" w:color="auto"/>
              <w:left w:val="single" w:sz="4" w:space="0" w:color="auto"/>
              <w:bottom w:val="single" w:sz="4" w:space="0" w:color="auto"/>
              <w:right w:val="single" w:sz="4" w:space="0" w:color="auto"/>
            </w:tcBorders>
            <w:hideMark/>
          </w:tcPr>
          <w:p w14:paraId="09AE6B1F" w14:textId="77777777" w:rsidR="00C54792" w:rsidRPr="00F017F4" w:rsidRDefault="00C54792" w:rsidP="007444AD">
            <w:pPr>
              <w:spacing w:line="360" w:lineRule="auto"/>
              <w:rPr>
                <w:rFonts w:cs="Arial"/>
                <w:b/>
                <w:szCs w:val="24"/>
              </w:rPr>
            </w:pPr>
            <w:r w:rsidRPr="00F017F4">
              <w:rPr>
                <w:rFonts w:cs="Arial"/>
                <w:b/>
                <w:szCs w:val="24"/>
              </w:rPr>
              <w:t>Presentation of self</w:t>
            </w:r>
          </w:p>
        </w:tc>
        <w:tc>
          <w:tcPr>
            <w:tcW w:w="2616" w:type="dxa"/>
            <w:tcBorders>
              <w:top w:val="single" w:sz="4" w:space="0" w:color="auto"/>
              <w:left w:val="single" w:sz="4" w:space="0" w:color="auto"/>
              <w:bottom w:val="single" w:sz="4" w:space="0" w:color="auto"/>
              <w:right w:val="single" w:sz="4" w:space="0" w:color="auto"/>
            </w:tcBorders>
            <w:hideMark/>
          </w:tcPr>
          <w:p w14:paraId="03502815" w14:textId="77777777" w:rsidR="00C54792" w:rsidRPr="00F017F4" w:rsidRDefault="00C54792" w:rsidP="007444AD">
            <w:pPr>
              <w:spacing w:line="360" w:lineRule="auto"/>
              <w:rPr>
                <w:rFonts w:cs="Arial"/>
                <w:b/>
                <w:szCs w:val="24"/>
              </w:rPr>
            </w:pPr>
            <w:r w:rsidRPr="00F017F4">
              <w:rPr>
                <w:rFonts w:cs="Arial"/>
                <w:b/>
                <w:szCs w:val="24"/>
              </w:rPr>
              <w:t>Participant Alignment</w:t>
            </w:r>
          </w:p>
        </w:tc>
        <w:tc>
          <w:tcPr>
            <w:tcW w:w="2948" w:type="dxa"/>
            <w:tcBorders>
              <w:top w:val="single" w:sz="4" w:space="0" w:color="auto"/>
              <w:left w:val="single" w:sz="4" w:space="0" w:color="auto"/>
              <w:bottom w:val="single" w:sz="4" w:space="0" w:color="auto"/>
              <w:right w:val="single" w:sz="4" w:space="0" w:color="auto"/>
            </w:tcBorders>
            <w:hideMark/>
          </w:tcPr>
          <w:p w14:paraId="351E5A5D" w14:textId="77777777" w:rsidR="00C54792" w:rsidRPr="00F017F4" w:rsidRDefault="00C54792" w:rsidP="007444AD">
            <w:pPr>
              <w:spacing w:line="360" w:lineRule="auto"/>
              <w:rPr>
                <w:rFonts w:cs="Arial"/>
                <w:b/>
                <w:szCs w:val="24"/>
              </w:rPr>
            </w:pPr>
            <w:r w:rsidRPr="00F017F4">
              <w:rPr>
                <w:rFonts w:cs="Arial"/>
                <w:b/>
                <w:szCs w:val="24"/>
              </w:rPr>
              <w:t>Interaction Management</w:t>
            </w:r>
          </w:p>
        </w:tc>
      </w:tr>
      <w:tr w:rsidR="00C54792" w:rsidRPr="00F017F4" w14:paraId="2F4E2C44" w14:textId="77777777" w:rsidTr="007444AD">
        <w:tc>
          <w:tcPr>
            <w:tcW w:w="1097" w:type="dxa"/>
            <w:tcBorders>
              <w:top w:val="single" w:sz="4" w:space="0" w:color="auto"/>
              <w:left w:val="single" w:sz="4" w:space="0" w:color="auto"/>
              <w:bottom w:val="single" w:sz="4" w:space="0" w:color="auto"/>
              <w:right w:val="single" w:sz="4" w:space="0" w:color="auto"/>
            </w:tcBorders>
            <w:hideMark/>
          </w:tcPr>
          <w:p w14:paraId="2DC396EB" w14:textId="77777777" w:rsidR="00C54792" w:rsidRPr="00F017F4" w:rsidRDefault="00C54792" w:rsidP="007444AD">
            <w:pPr>
              <w:spacing w:line="360" w:lineRule="auto"/>
              <w:rPr>
                <w:rFonts w:cs="Arial"/>
                <w:szCs w:val="24"/>
              </w:rPr>
            </w:pPr>
            <w:r w:rsidRPr="00F017F4">
              <w:rPr>
                <w:rFonts w:cs="Arial"/>
                <w:szCs w:val="24"/>
              </w:rPr>
              <w:t>P1</w:t>
            </w:r>
          </w:p>
        </w:tc>
        <w:tc>
          <w:tcPr>
            <w:tcW w:w="2355" w:type="dxa"/>
            <w:tcBorders>
              <w:top w:val="single" w:sz="4" w:space="0" w:color="auto"/>
              <w:left w:val="single" w:sz="4" w:space="0" w:color="auto"/>
              <w:bottom w:val="single" w:sz="4" w:space="0" w:color="auto"/>
              <w:right w:val="single" w:sz="4" w:space="0" w:color="auto"/>
            </w:tcBorders>
            <w:hideMark/>
          </w:tcPr>
          <w:p w14:paraId="43817F2D" w14:textId="77777777" w:rsidR="00C54792" w:rsidRPr="00F017F4" w:rsidRDefault="00C54792" w:rsidP="007444AD">
            <w:pPr>
              <w:spacing w:line="360" w:lineRule="auto"/>
              <w:rPr>
                <w:rFonts w:cs="Arial"/>
                <w:szCs w:val="24"/>
              </w:rPr>
            </w:pPr>
            <w:r w:rsidRPr="00F017F4">
              <w:rPr>
                <w:rFonts w:cs="Arial"/>
                <w:szCs w:val="24"/>
              </w:rPr>
              <w:t>Very low</w:t>
            </w:r>
          </w:p>
        </w:tc>
        <w:tc>
          <w:tcPr>
            <w:tcW w:w="2616" w:type="dxa"/>
            <w:tcBorders>
              <w:top w:val="single" w:sz="4" w:space="0" w:color="auto"/>
              <w:left w:val="single" w:sz="4" w:space="0" w:color="auto"/>
              <w:bottom w:val="single" w:sz="4" w:space="0" w:color="auto"/>
              <w:right w:val="single" w:sz="4" w:space="0" w:color="auto"/>
            </w:tcBorders>
            <w:hideMark/>
          </w:tcPr>
          <w:p w14:paraId="59F8B7F7" w14:textId="397100FF" w:rsidR="00C54792" w:rsidRPr="00F017F4" w:rsidRDefault="00776708" w:rsidP="007444AD">
            <w:pPr>
              <w:spacing w:line="360" w:lineRule="auto"/>
              <w:rPr>
                <w:rFonts w:cs="Arial"/>
                <w:szCs w:val="24"/>
              </w:rPr>
            </w:pPr>
            <w:r>
              <w:rPr>
                <w:rFonts w:cs="Arial"/>
                <w:szCs w:val="24"/>
              </w:rPr>
              <w:t xml:space="preserve">Equal </w:t>
            </w:r>
          </w:p>
        </w:tc>
        <w:tc>
          <w:tcPr>
            <w:tcW w:w="2948" w:type="dxa"/>
            <w:tcBorders>
              <w:top w:val="single" w:sz="4" w:space="0" w:color="auto"/>
              <w:left w:val="single" w:sz="4" w:space="0" w:color="auto"/>
              <w:bottom w:val="single" w:sz="4" w:space="0" w:color="auto"/>
              <w:right w:val="single" w:sz="4" w:space="0" w:color="auto"/>
            </w:tcBorders>
            <w:hideMark/>
          </w:tcPr>
          <w:p w14:paraId="35B657AC" w14:textId="77777777" w:rsidR="00C54792" w:rsidRPr="00F017F4" w:rsidRDefault="00C54792" w:rsidP="007444AD">
            <w:pPr>
              <w:spacing w:line="360" w:lineRule="auto"/>
              <w:rPr>
                <w:rFonts w:cs="Arial"/>
                <w:szCs w:val="24"/>
              </w:rPr>
            </w:pPr>
            <w:r w:rsidRPr="00F017F4">
              <w:rPr>
                <w:rFonts w:cs="Arial"/>
                <w:szCs w:val="24"/>
              </w:rPr>
              <w:t>Low</w:t>
            </w:r>
          </w:p>
        </w:tc>
      </w:tr>
      <w:tr w:rsidR="00C54792" w:rsidRPr="00F017F4" w14:paraId="29794CA7" w14:textId="77777777" w:rsidTr="007444AD">
        <w:tc>
          <w:tcPr>
            <w:tcW w:w="1097" w:type="dxa"/>
            <w:tcBorders>
              <w:top w:val="single" w:sz="4" w:space="0" w:color="auto"/>
              <w:left w:val="single" w:sz="4" w:space="0" w:color="auto"/>
              <w:bottom w:val="single" w:sz="4" w:space="0" w:color="auto"/>
              <w:right w:val="single" w:sz="4" w:space="0" w:color="auto"/>
            </w:tcBorders>
            <w:hideMark/>
          </w:tcPr>
          <w:p w14:paraId="6504EAD1" w14:textId="77777777" w:rsidR="00C54792" w:rsidRPr="00F017F4" w:rsidRDefault="00C54792" w:rsidP="007444AD">
            <w:pPr>
              <w:spacing w:line="360" w:lineRule="auto"/>
              <w:rPr>
                <w:rFonts w:cs="Arial"/>
                <w:szCs w:val="24"/>
              </w:rPr>
            </w:pPr>
            <w:r w:rsidRPr="00F017F4">
              <w:rPr>
                <w:rFonts w:cs="Arial"/>
                <w:szCs w:val="24"/>
              </w:rPr>
              <w:t>P2</w:t>
            </w:r>
          </w:p>
        </w:tc>
        <w:tc>
          <w:tcPr>
            <w:tcW w:w="2355" w:type="dxa"/>
            <w:tcBorders>
              <w:top w:val="single" w:sz="4" w:space="0" w:color="auto"/>
              <w:left w:val="single" w:sz="4" w:space="0" w:color="auto"/>
              <w:bottom w:val="single" w:sz="4" w:space="0" w:color="auto"/>
              <w:right w:val="single" w:sz="4" w:space="0" w:color="auto"/>
            </w:tcBorders>
            <w:hideMark/>
          </w:tcPr>
          <w:p w14:paraId="08B14406" w14:textId="77777777" w:rsidR="00C54792" w:rsidRPr="00F017F4" w:rsidRDefault="00C54792" w:rsidP="007444AD">
            <w:pPr>
              <w:spacing w:line="360" w:lineRule="auto"/>
              <w:rPr>
                <w:rFonts w:cs="Arial"/>
                <w:szCs w:val="24"/>
              </w:rPr>
            </w:pPr>
            <w:r w:rsidRPr="00F017F4">
              <w:rPr>
                <w:rFonts w:cs="Arial"/>
                <w:szCs w:val="24"/>
              </w:rPr>
              <w:t>Low</w:t>
            </w:r>
          </w:p>
        </w:tc>
        <w:tc>
          <w:tcPr>
            <w:tcW w:w="2616" w:type="dxa"/>
            <w:tcBorders>
              <w:top w:val="single" w:sz="4" w:space="0" w:color="auto"/>
              <w:left w:val="single" w:sz="4" w:space="0" w:color="auto"/>
              <w:bottom w:val="single" w:sz="4" w:space="0" w:color="auto"/>
              <w:right w:val="single" w:sz="4" w:space="0" w:color="auto"/>
            </w:tcBorders>
            <w:hideMark/>
          </w:tcPr>
          <w:p w14:paraId="138B4378" w14:textId="17F2E7ED" w:rsidR="00C54792" w:rsidRPr="00F017F4" w:rsidRDefault="00776708" w:rsidP="007444AD">
            <w:pPr>
              <w:spacing w:line="360" w:lineRule="auto"/>
              <w:rPr>
                <w:rFonts w:cs="Arial"/>
                <w:szCs w:val="24"/>
              </w:rPr>
            </w:pPr>
            <w:r>
              <w:rPr>
                <w:rFonts w:cs="Arial"/>
                <w:szCs w:val="24"/>
              </w:rPr>
              <w:t xml:space="preserve">Equal </w:t>
            </w:r>
          </w:p>
        </w:tc>
        <w:tc>
          <w:tcPr>
            <w:tcW w:w="2948" w:type="dxa"/>
            <w:tcBorders>
              <w:top w:val="single" w:sz="4" w:space="0" w:color="auto"/>
              <w:left w:val="single" w:sz="4" w:space="0" w:color="auto"/>
              <w:bottom w:val="single" w:sz="4" w:space="0" w:color="auto"/>
              <w:right w:val="single" w:sz="4" w:space="0" w:color="auto"/>
            </w:tcBorders>
            <w:hideMark/>
          </w:tcPr>
          <w:p w14:paraId="60A8094A" w14:textId="77777777" w:rsidR="00C54792" w:rsidRPr="00F017F4" w:rsidRDefault="00C54792" w:rsidP="007444AD">
            <w:pPr>
              <w:spacing w:line="360" w:lineRule="auto"/>
              <w:rPr>
                <w:rFonts w:cs="Arial"/>
                <w:szCs w:val="24"/>
              </w:rPr>
            </w:pPr>
            <w:r w:rsidRPr="00F017F4">
              <w:rPr>
                <w:rFonts w:cs="Arial"/>
                <w:szCs w:val="24"/>
              </w:rPr>
              <w:t>Low to quite high</w:t>
            </w:r>
          </w:p>
        </w:tc>
      </w:tr>
      <w:tr w:rsidR="00C54792" w:rsidRPr="00F017F4" w14:paraId="4D0086A5" w14:textId="77777777" w:rsidTr="007444AD">
        <w:tc>
          <w:tcPr>
            <w:tcW w:w="1097" w:type="dxa"/>
            <w:tcBorders>
              <w:top w:val="single" w:sz="4" w:space="0" w:color="auto"/>
              <w:left w:val="single" w:sz="4" w:space="0" w:color="auto"/>
              <w:bottom w:val="single" w:sz="4" w:space="0" w:color="auto"/>
              <w:right w:val="single" w:sz="4" w:space="0" w:color="auto"/>
            </w:tcBorders>
            <w:hideMark/>
          </w:tcPr>
          <w:p w14:paraId="2D7E644E" w14:textId="77777777" w:rsidR="00C54792" w:rsidRPr="00F017F4" w:rsidRDefault="00C54792" w:rsidP="007444AD">
            <w:pPr>
              <w:spacing w:line="360" w:lineRule="auto"/>
              <w:rPr>
                <w:rFonts w:cs="Arial"/>
                <w:szCs w:val="24"/>
              </w:rPr>
            </w:pPr>
            <w:r w:rsidRPr="00F017F4">
              <w:rPr>
                <w:rFonts w:cs="Arial"/>
                <w:szCs w:val="24"/>
              </w:rPr>
              <w:t>P3</w:t>
            </w:r>
          </w:p>
        </w:tc>
        <w:tc>
          <w:tcPr>
            <w:tcW w:w="2355" w:type="dxa"/>
            <w:tcBorders>
              <w:top w:val="single" w:sz="4" w:space="0" w:color="auto"/>
              <w:left w:val="single" w:sz="4" w:space="0" w:color="auto"/>
              <w:bottom w:val="single" w:sz="4" w:space="0" w:color="auto"/>
              <w:right w:val="single" w:sz="4" w:space="0" w:color="auto"/>
            </w:tcBorders>
            <w:hideMark/>
          </w:tcPr>
          <w:p w14:paraId="64DAE2AB" w14:textId="77777777" w:rsidR="00C54792" w:rsidRPr="00F017F4" w:rsidRDefault="00C54792" w:rsidP="007444AD">
            <w:pPr>
              <w:spacing w:line="360" w:lineRule="auto"/>
              <w:rPr>
                <w:rFonts w:cs="Arial"/>
                <w:szCs w:val="24"/>
              </w:rPr>
            </w:pPr>
            <w:r w:rsidRPr="00F017F4">
              <w:rPr>
                <w:rFonts w:cs="Arial"/>
                <w:szCs w:val="24"/>
              </w:rPr>
              <w:t>Low</w:t>
            </w:r>
          </w:p>
        </w:tc>
        <w:tc>
          <w:tcPr>
            <w:tcW w:w="2616" w:type="dxa"/>
            <w:tcBorders>
              <w:top w:val="single" w:sz="4" w:space="0" w:color="auto"/>
              <w:left w:val="single" w:sz="4" w:space="0" w:color="auto"/>
              <w:bottom w:val="single" w:sz="4" w:space="0" w:color="auto"/>
              <w:right w:val="single" w:sz="4" w:space="0" w:color="auto"/>
            </w:tcBorders>
            <w:hideMark/>
          </w:tcPr>
          <w:p w14:paraId="3C36AE43" w14:textId="77777777" w:rsidR="00C54792" w:rsidRPr="00F017F4" w:rsidRDefault="00C54792" w:rsidP="007444AD">
            <w:pPr>
              <w:spacing w:line="360" w:lineRule="auto"/>
              <w:rPr>
                <w:rFonts w:cs="Arial"/>
                <w:szCs w:val="24"/>
              </w:rPr>
            </w:pPr>
            <w:r w:rsidRPr="00F017F4">
              <w:rPr>
                <w:rFonts w:cs="Arial"/>
                <w:szCs w:val="24"/>
              </w:rPr>
              <w:t xml:space="preserve">&gt;Defendant </w:t>
            </w:r>
          </w:p>
        </w:tc>
        <w:tc>
          <w:tcPr>
            <w:tcW w:w="2948" w:type="dxa"/>
            <w:tcBorders>
              <w:top w:val="single" w:sz="4" w:space="0" w:color="auto"/>
              <w:left w:val="single" w:sz="4" w:space="0" w:color="auto"/>
              <w:bottom w:val="single" w:sz="4" w:space="0" w:color="auto"/>
              <w:right w:val="single" w:sz="4" w:space="0" w:color="auto"/>
            </w:tcBorders>
            <w:hideMark/>
          </w:tcPr>
          <w:p w14:paraId="18C808A6" w14:textId="77777777" w:rsidR="00C54792" w:rsidRPr="00F017F4" w:rsidRDefault="00C54792" w:rsidP="007444AD">
            <w:pPr>
              <w:spacing w:line="360" w:lineRule="auto"/>
              <w:rPr>
                <w:rFonts w:cs="Arial"/>
                <w:szCs w:val="24"/>
              </w:rPr>
            </w:pPr>
            <w:r w:rsidRPr="00F017F4">
              <w:rPr>
                <w:rFonts w:cs="Arial"/>
                <w:szCs w:val="24"/>
              </w:rPr>
              <w:t>High</w:t>
            </w:r>
          </w:p>
        </w:tc>
      </w:tr>
      <w:tr w:rsidR="00C54792" w:rsidRPr="00F017F4" w14:paraId="6D915298" w14:textId="77777777" w:rsidTr="007444AD">
        <w:tc>
          <w:tcPr>
            <w:tcW w:w="1097" w:type="dxa"/>
            <w:tcBorders>
              <w:top w:val="single" w:sz="4" w:space="0" w:color="auto"/>
              <w:left w:val="single" w:sz="4" w:space="0" w:color="auto"/>
              <w:bottom w:val="single" w:sz="4" w:space="0" w:color="auto"/>
              <w:right w:val="single" w:sz="4" w:space="0" w:color="auto"/>
            </w:tcBorders>
            <w:hideMark/>
          </w:tcPr>
          <w:p w14:paraId="283A4694" w14:textId="77777777" w:rsidR="00C54792" w:rsidRPr="00F017F4" w:rsidRDefault="00C54792" w:rsidP="007444AD">
            <w:pPr>
              <w:spacing w:line="360" w:lineRule="auto"/>
              <w:rPr>
                <w:rFonts w:cs="Arial"/>
                <w:szCs w:val="24"/>
              </w:rPr>
            </w:pPr>
            <w:r w:rsidRPr="00F017F4">
              <w:rPr>
                <w:rFonts w:cs="Arial"/>
                <w:szCs w:val="24"/>
              </w:rPr>
              <w:t>P4</w:t>
            </w:r>
          </w:p>
        </w:tc>
        <w:tc>
          <w:tcPr>
            <w:tcW w:w="2355" w:type="dxa"/>
            <w:tcBorders>
              <w:top w:val="single" w:sz="4" w:space="0" w:color="auto"/>
              <w:left w:val="single" w:sz="4" w:space="0" w:color="auto"/>
              <w:bottom w:val="single" w:sz="4" w:space="0" w:color="auto"/>
              <w:right w:val="single" w:sz="4" w:space="0" w:color="auto"/>
            </w:tcBorders>
            <w:hideMark/>
          </w:tcPr>
          <w:p w14:paraId="5EB25F0D" w14:textId="77777777" w:rsidR="00C54792" w:rsidRPr="00F017F4" w:rsidRDefault="00C54792" w:rsidP="007444AD">
            <w:pPr>
              <w:spacing w:line="360" w:lineRule="auto"/>
              <w:rPr>
                <w:rFonts w:cs="Arial"/>
                <w:szCs w:val="24"/>
              </w:rPr>
            </w:pPr>
            <w:r w:rsidRPr="00F017F4">
              <w:rPr>
                <w:rFonts w:cs="Arial"/>
                <w:szCs w:val="24"/>
              </w:rPr>
              <w:t>Low</w:t>
            </w:r>
          </w:p>
        </w:tc>
        <w:tc>
          <w:tcPr>
            <w:tcW w:w="2616" w:type="dxa"/>
            <w:tcBorders>
              <w:top w:val="single" w:sz="4" w:space="0" w:color="auto"/>
              <w:left w:val="single" w:sz="4" w:space="0" w:color="auto"/>
              <w:bottom w:val="single" w:sz="4" w:space="0" w:color="auto"/>
              <w:right w:val="single" w:sz="4" w:space="0" w:color="auto"/>
            </w:tcBorders>
            <w:hideMark/>
          </w:tcPr>
          <w:p w14:paraId="7BF553E7" w14:textId="77777777" w:rsidR="00C54792" w:rsidRPr="00F017F4" w:rsidRDefault="00C54792" w:rsidP="007444AD">
            <w:pPr>
              <w:spacing w:line="360" w:lineRule="auto"/>
              <w:rPr>
                <w:rFonts w:cs="Arial"/>
                <w:szCs w:val="24"/>
              </w:rPr>
            </w:pPr>
            <w:r w:rsidRPr="00F017F4">
              <w:rPr>
                <w:rFonts w:cs="Arial"/>
                <w:szCs w:val="24"/>
              </w:rPr>
              <w:t>&gt; Witness</w:t>
            </w:r>
          </w:p>
        </w:tc>
        <w:tc>
          <w:tcPr>
            <w:tcW w:w="2948" w:type="dxa"/>
            <w:tcBorders>
              <w:top w:val="single" w:sz="4" w:space="0" w:color="auto"/>
              <w:left w:val="single" w:sz="4" w:space="0" w:color="auto"/>
              <w:bottom w:val="single" w:sz="4" w:space="0" w:color="auto"/>
              <w:right w:val="single" w:sz="4" w:space="0" w:color="auto"/>
            </w:tcBorders>
            <w:hideMark/>
          </w:tcPr>
          <w:p w14:paraId="0DA0D17D" w14:textId="77777777" w:rsidR="00C54792" w:rsidRPr="00F017F4" w:rsidRDefault="00C54792" w:rsidP="007444AD">
            <w:pPr>
              <w:spacing w:line="360" w:lineRule="auto"/>
              <w:rPr>
                <w:rFonts w:cs="Arial"/>
                <w:szCs w:val="24"/>
              </w:rPr>
            </w:pPr>
            <w:r w:rsidRPr="00F017F4">
              <w:rPr>
                <w:rFonts w:cs="Arial"/>
                <w:szCs w:val="24"/>
              </w:rPr>
              <w:t>Quite high</w:t>
            </w:r>
          </w:p>
        </w:tc>
      </w:tr>
      <w:tr w:rsidR="00C54792" w:rsidRPr="00F017F4" w14:paraId="07095C0F" w14:textId="77777777" w:rsidTr="007444AD">
        <w:tc>
          <w:tcPr>
            <w:tcW w:w="1097" w:type="dxa"/>
            <w:tcBorders>
              <w:top w:val="single" w:sz="4" w:space="0" w:color="auto"/>
              <w:left w:val="single" w:sz="4" w:space="0" w:color="auto"/>
              <w:bottom w:val="single" w:sz="4" w:space="0" w:color="auto"/>
              <w:right w:val="single" w:sz="4" w:space="0" w:color="auto"/>
            </w:tcBorders>
            <w:hideMark/>
          </w:tcPr>
          <w:p w14:paraId="7B1A752B" w14:textId="77777777" w:rsidR="00C54792" w:rsidRPr="00F017F4" w:rsidRDefault="00C54792" w:rsidP="007444AD">
            <w:pPr>
              <w:spacing w:line="360" w:lineRule="auto"/>
              <w:rPr>
                <w:rFonts w:cs="Arial"/>
                <w:szCs w:val="24"/>
              </w:rPr>
            </w:pPr>
            <w:r w:rsidRPr="00F017F4">
              <w:rPr>
                <w:rFonts w:cs="Arial"/>
                <w:szCs w:val="24"/>
              </w:rPr>
              <w:t>P5</w:t>
            </w:r>
          </w:p>
        </w:tc>
        <w:tc>
          <w:tcPr>
            <w:tcW w:w="2355" w:type="dxa"/>
            <w:tcBorders>
              <w:top w:val="single" w:sz="4" w:space="0" w:color="auto"/>
              <w:left w:val="single" w:sz="4" w:space="0" w:color="auto"/>
              <w:bottom w:val="single" w:sz="4" w:space="0" w:color="auto"/>
              <w:right w:val="single" w:sz="4" w:space="0" w:color="auto"/>
            </w:tcBorders>
            <w:hideMark/>
          </w:tcPr>
          <w:p w14:paraId="410DFED0" w14:textId="77777777" w:rsidR="00C54792" w:rsidRPr="00F017F4" w:rsidRDefault="00C54792" w:rsidP="007444AD">
            <w:pPr>
              <w:spacing w:line="360" w:lineRule="auto"/>
              <w:rPr>
                <w:rFonts w:cs="Arial"/>
                <w:szCs w:val="24"/>
              </w:rPr>
            </w:pPr>
            <w:r w:rsidRPr="00F017F4">
              <w:rPr>
                <w:rFonts w:cs="Arial"/>
                <w:szCs w:val="24"/>
              </w:rPr>
              <w:t>Low</w:t>
            </w:r>
          </w:p>
        </w:tc>
        <w:tc>
          <w:tcPr>
            <w:tcW w:w="2616" w:type="dxa"/>
            <w:tcBorders>
              <w:top w:val="single" w:sz="4" w:space="0" w:color="auto"/>
              <w:left w:val="single" w:sz="4" w:space="0" w:color="auto"/>
              <w:bottom w:val="single" w:sz="4" w:space="0" w:color="auto"/>
              <w:right w:val="single" w:sz="4" w:space="0" w:color="auto"/>
            </w:tcBorders>
            <w:hideMark/>
          </w:tcPr>
          <w:p w14:paraId="50F545B5" w14:textId="77777777" w:rsidR="00C54792" w:rsidRPr="00F017F4" w:rsidRDefault="00C54792" w:rsidP="007444AD">
            <w:pPr>
              <w:spacing w:line="360" w:lineRule="auto"/>
              <w:rPr>
                <w:rFonts w:cs="Arial"/>
                <w:szCs w:val="24"/>
              </w:rPr>
            </w:pPr>
            <w:r w:rsidRPr="00F017F4">
              <w:rPr>
                <w:rFonts w:cs="Arial"/>
                <w:szCs w:val="24"/>
              </w:rPr>
              <w:t>Equal</w:t>
            </w:r>
          </w:p>
        </w:tc>
        <w:tc>
          <w:tcPr>
            <w:tcW w:w="2948" w:type="dxa"/>
            <w:tcBorders>
              <w:top w:val="single" w:sz="4" w:space="0" w:color="auto"/>
              <w:left w:val="single" w:sz="4" w:space="0" w:color="auto"/>
              <w:bottom w:val="single" w:sz="4" w:space="0" w:color="auto"/>
              <w:right w:val="single" w:sz="4" w:space="0" w:color="auto"/>
            </w:tcBorders>
            <w:hideMark/>
          </w:tcPr>
          <w:p w14:paraId="6C8009EB" w14:textId="77777777" w:rsidR="00C54792" w:rsidRPr="00F017F4" w:rsidRDefault="00C54792" w:rsidP="007444AD">
            <w:pPr>
              <w:spacing w:line="360" w:lineRule="auto"/>
              <w:rPr>
                <w:rFonts w:cs="Arial"/>
                <w:szCs w:val="24"/>
              </w:rPr>
            </w:pPr>
            <w:r w:rsidRPr="00F017F4">
              <w:rPr>
                <w:rFonts w:cs="Arial"/>
                <w:szCs w:val="24"/>
              </w:rPr>
              <w:t>High</w:t>
            </w:r>
          </w:p>
        </w:tc>
      </w:tr>
      <w:tr w:rsidR="00C54792" w:rsidRPr="00F017F4" w14:paraId="20CDA712" w14:textId="77777777" w:rsidTr="007444AD">
        <w:tc>
          <w:tcPr>
            <w:tcW w:w="1097" w:type="dxa"/>
            <w:tcBorders>
              <w:top w:val="single" w:sz="4" w:space="0" w:color="auto"/>
              <w:left w:val="single" w:sz="4" w:space="0" w:color="auto"/>
              <w:bottom w:val="single" w:sz="4" w:space="0" w:color="auto"/>
              <w:right w:val="single" w:sz="4" w:space="0" w:color="auto"/>
            </w:tcBorders>
            <w:hideMark/>
          </w:tcPr>
          <w:p w14:paraId="0D1D5D48" w14:textId="77777777" w:rsidR="00C54792" w:rsidRPr="00F017F4" w:rsidRDefault="00C54792" w:rsidP="007444AD">
            <w:pPr>
              <w:spacing w:line="360" w:lineRule="auto"/>
              <w:rPr>
                <w:rFonts w:cs="Arial"/>
                <w:szCs w:val="24"/>
              </w:rPr>
            </w:pPr>
            <w:r w:rsidRPr="00F017F4">
              <w:rPr>
                <w:rFonts w:cs="Arial"/>
                <w:szCs w:val="24"/>
              </w:rPr>
              <w:t>P6</w:t>
            </w:r>
          </w:p>
        </w:tc>
        <w:tc>
          <w:tcPr>
            <w:tcW w:w="2355" w:type="dxa"/>
            <w:tcBorders>
              <w:top w:val="single" w:sz="4" w:space="0" w:color="auto"/>
              <w:left w:val="single" w:sz="4" w:space="0" w:color="auto"/>
              <w:bottom w:val="single" w:sz="4" w:space="0" w:color="auto"/>
              <w:right w:val="single" w:sz="4" w:space="0" w:color="auto"/>
            </w:tcBorders>
            <w:hideMark/>
          </w:tcPr>
          <w:p w14:paraId="3A903E9E" w14:textId="77777777" w:rsidR="00C54792" w:rsidRPr="00F017F4" w:rsidRDefault="00C54792" w:rsidP="007444AD">
            <w:pPr>
              <w:spacing w:line="360" w:lineRule="auto"/>
              <w:rPr>
                <w:rFonts w:cs="Arial"/>
                <w:szCs w:val="24"/>
              </w:rPr>
            </w:pPr>
            <w:r w:rsidRPr="00F017F4">
              <w:rPr>
                <w:rFonts w:cs="Arial"/>
                <w:szCs w:val="24"/>
              </w:rPr>
              <w:t>Low</w:t>
            </w:r>
          </w:p>
        </w:tc>
        <w:tc>
          <w:tcPr>
            <w:tcW w:w="2616" w:type="dxa"/>
            <w:tcBorders>
              <w:top w:val="single" w:sz="4" w:space="0" w:color="auto"/>
              <w:left w:val="single" w:sz="4" w:space="0" w:color="auto"/>
              <w:bottom w:val="single" w:sz="4" w:space="0" w:color="auto"/>
              <w:right w:val="single" w:sz="4" w:space="0" w:color="auto"/>
            </w:tcBorders>
            <w:hideMark/>
          </w:tcPr>
          <w:p w14:paraId="4ABEF45C" w14:textId="77777777" w:rsidR="00C54792" w:rsidRPr="00F017F4" w:rsidRDefault="00C54792" w:rsidP="007444AD">
            <w:pPr>
              <w:spacing w:line="360" w:lineRule="auto"/>
              <w:rPr>
                <w:rFonts w:cs="Arial"/>
                <w:szCs w:val="24"/>
              </w:rPr>
            </w:pPr>
            <w:r w:rsidRPr="00F017F4">
              <w:rPr>
                <w:rFonts w:cs="Arial"/>
                <w:szCs w:val="24"/>
              </w:rPr>
              <w:t>Equal</w:t>
            </w:r>
          </w:p>
        </w:tc>
        <w:tc>
          <w:tcPr>
            <w:tcW w:w="2948" w:type="dxa"/>
            <w:tcBorders>
              <w:top w:val="single" w:sz="4" w:space="0" w:color="auto"/>
              <w:left w:val="single" w:sz="4" w:space="0" w:color="auto"/>
              <w:bottom w:val="single" w:sz="4" w:space="0" w:color="auto"/>
              <w:right w:val="single" w:sz="4" w:space="0" w:color="auto"/>
            </w:tcBorders>
            <w:hideMark/>
          </w:tcPr>
          <w:p w14:paraId="1AB159C5" w14:textId="77777777" w:rsidR="00C54792" w:rsidRPr="00F017F4" w:rsidRDefault="00C54792" w:rsidP="007444AD">
            <w:pPr>
              <w:spacing w:line="360" w:lineRule="auto"/>
              <w:rPr>
                <w:rFonts w:cs="Arial"/>
                <w:szCs w:val="24"/>
              </w:rPr>
            </w:pPr>
            <w:r w:rsidRPr="00F017F4">
              <w:rPr>
                <w:rFonts w:cs="Arial"/>
                <w:szCs w:val="24"/>
              </w:rPr>
              <w:t xml:space="preserve">Quite high </w:t>
            </w:r>
          </w:p>
        </w:tc>
      </w:tr>
      <w:tr w:rsidR="00C54792" w:rsidRPr="00F017F4" w14:paraId="0FB36150" w14:textId="77777777" w:rsidTr="007444AD">
        <w:tc>
          <w:tcPr>
            <w:tcW w:w="1097" w:type="dxa"/>
            <w:tcBorders>
              <w:top w:val="single" w:sz="4" w:space="0" w:color="auto"/>
              <w:left w:val="single" w:sz="4" w:space="0" w:color="auto"/>
              <w:bottom w:val="single" w:sz="4" w:space="0" w:color="auto"/>
              <w:right w:val="single" w:sz="4" w:space="0" w:color="auto"/>
            </w:tcBorders>
            <w:hideMark/>
          </w:tcPr>
          <w:p w14:paraId="081B6AC8" w14:textId="4C36E567" w:rsidR="00C54792" w:rsidRPr="00F017F4" w:rsidRDefault="00C54792" w:rsidP="007444AD">
            <w:pPr>
              <w:spacing w:line="360" w:lineRule="auto"/>
              <w:rPr>
                <w:rFonts w:cs="Arial"/>
                <w:szCs w:val="24"/>
              </w:rPr>
            </w:pPr>
            <w:r w:rsidRPr="00F017F4">
              <w:rPr>
                <w:rFonts w:cs="Arial"/>
                <w:szCs w:val="24"/>
              </w:rPr>
              <w:t>P</w:t>
            </w:r>
            <w:r w:rsidR="00FE2FA9">
              <w:rPr>
                <w:rFonts w:cs="Arial"/>
                <w:szCs w:val="24"/>
              </w:rPr>
              <w:t>11</w:t>
            </w:r>
          </w:p>
        </w:tc>
        <w:tc>
          <w:tcPr>
            <w:tcW w:w="2355" w:type="dxa"/>
            <w:tcBorders>
              <w:top w:val="single" w:sz="4" w:space="0" w:color="auto"/>
              <w:left w:val="single" w:sz="4" w:space="0" w:color="auto"/>
              <w:bottom w:val="single" w:sz="4" w:space="0" w:color="auto"/>
              <w:right w:val="single" w:sz="4" w:space="0" w:color="auto"/>
            </w:tcBorders>
            <w:hideMark/>
          </w:tcPr>
          <w:p w14:paraId="1EDC3F85" w14:textId="77777777" w:rsidR="00C54792" w:rsidRPr="00F017F4" w:rsidRDefault="00C54792" w:rsidP="007444AD">
            <w:pPr>
              <w:spacing w:line="360" w:lineRule="auto"/>
              <w:rPr>
                <w:rFonts w:cs="Arial"/>
                <w:szCs w:val="24"/>
              </w:rPr>
            </w:pPr>
            <w:r w:rsidRPr="00F017F4">
              <w:rPr>
                <w:rFonts w:cs="Arial"/>
                <w:szCs w:val="24"/>
              </w:rPr>
              <w:t>Low</w:t>
            </w:r>
          </w:p>
        </w:tc>
        <w:tc>
          <w:tcPr>
            <w:tcW w:w="2616" w:type="dxa"/>
            <w:tcBorders>
              <w:top w:val="single" w:sz="4" w:space="0" w:color="auto"/>
              <w:left w:val="single" w:sz="4" w:space="0" w:color="auto"/>
              <w:bottom w:val="single" w:sz="4" w:space="0" w:color="auto"/>
              <w:right w:val="single" w:sz="4" w:space="0" w:color="auto"/>
            </w:tcBorders>
            <w:hideMark/>
          </w:tcPr>
          <w:p w14:paraId="027D8206" w14:textId="77777777" w:rsidR="00C54792" w:rsidRPr="00F017F4" w:rsidRDefault="00C54792" w:rsidP="007444AD">
            <w:pPr>
              <w:spacing w:line="360" w:lineRule="auto"/>
              <w:rPr>
                <w:rFonts w:cs="Arial"/>
                <w:szCs w:val="24"/>
              </w:rPr>
            </w:pPr>
            <w:r w:rsidRPr="00F017F4">
              <w:rPr>
                <w:rFonts w:cs="Arial"/>
                <w:szCs w:val="24"/>
              </w:rPr>
              <w:t>&gt; Witness</w:t>
            </w:r>
          </w:p>
        </w:tc>
        <w:tc>
          <w:tcPr>
            <w:tcW w:w="2948" w:type="dxa"/>
            <w:tcBorders>
              <w:top w:val="single" w:sz="4" w:space="0" w:color="auto"/>
              <w:left w:val="single" w:sz="4" w:space="0" w:color="auto"/>
              <w:bottom w:val="single" w:sz="4" w:space="0" w:color="auto"/>
              <w:right w:val="single" w:sz="4" w:space="0" w:color="auto"/>
            </w:tcBorders>
            <w:hideMark/>
          </w:tcPr>
          <w:p w14:paraId="23F1D634" w14:textId="77777777" w:rsidR="00C54792" w:rsidRPr="00F017F4" w:rsidRDefault="00C54792" w:rsidP="007444AD">
            <w:pPr>
              <w:spacing w:line="360" w:lineRule="auto"/>
              <w:rPr>
                <w:rFonts w:cs="Arial"/>
                <w:szCs w:val="24"/>
              </w:rPr>
            </w:pPr>
            <w:r w:rsidRPr="00F017F4">
              <w:rPr>
                <w:rFonts w:cs="Arial"/>
                <w:szCs w:val="24"/>
              </w:rPr>
              <w:t>High</w:t>
            </w:r>
          </w:p>
        </w:tc>
      </w:tr>
      <w:tr w:rsidR="00C54792" w:rsidRPr="00F017F4" w14:paraId="3A9B6914" w14:textId="77777777" w:rsidTr="007444AD">
        <w:tc>
          <w:tcPr>
            <w:tcW w:w="1097" w:type="dxa"/>
            <w:tcBorders>
              <w:top w:val="single" w:sz="4" w:space="0" w:color="auto"/>
              <w:left w:val="single" w:sz="4" w:space="0" w:color="auto"/>
              <w:bottom w:val="single" w:sz="4" w:space="0" w:color="auto"/>
              <w:right w:val="single" w:sz="4" w:space="0" w:color="auto"/>
            </w:tcBorders>
            <w:hideMark/>
          </w:tcPr>
          <w:p w14:paraId="6FA8EB10" w14:textId="77777777" w:rsidR="00C54792" w:rsidRPr="00F017F4" w:rsidRDefault="00C54792" w:rsidP="007444AD">
            <w:pPr>
              <w:spacing w:line="360" w:lineRule="auto"/>
              <w:rPr>
                <w:rFonts w:cs="Arial"/>
                <w:szCs w:val="24"/>
              </w:rPr>
            </w:pPr>
            <w:r w:rsidRPr="00F017F4">
              <w:rPr>
                <w:rFonts w:cs="Arial"/>
                <w:szCs w:val="24"/>
              </w:rPr>
              <w:t>P15</w:t>
            </w:r>
          </w:p>
        </w:tc>
        <w:tc>
          <w:tcPr>
            <w:tcW w:w="2355" w:type="dxa"/>
            <w:tcBorders>
              <w:top w:val="single" w:sz="4" w:space="0" w:color="auto"/>
              <w:left w:val="single" w:sz="4" w:space="0" w:color="auto"/>
              <w:bottom w:val="single" w:sz="4" w:space="0" w:color="auto"/>
              <w:right w:val="single" w:sz="4" w:space="0" w:color="auto"/>
            </w:tcBorders>
            <w:hideMark/>
          </w:tcPr>
          <w:p w14:paraId="3E4EBD13" w14:textId="77777777" w:rsidR="00C54792" w:rsidRPr="00F017F4" w:rsidRDefault="00C54792" w:rsidP="007444AD">
            <w:pPr>
              <w:spacing w:line="360" w:lineRule="auto"/>
              <w:rPr>
                <w:rFonts w:cs="Arial"/>
                <w:szCs w:val="24"/>
              </w:rPr>
            </w:pPr>
            <w:r w:rsidRPr="00F017F4">
              <w:rPr>
                <w:rFonts w:cs="Arial"/>
                <w:szCs w:val="24"/>
              </w:rPr>
              <w:t>Low</w:t>
            </w:r>
          </w:p>
        </w:tc>
        <w:tc>
          <w:tcPr>
            <w:tcW w:w="2616" w:type="dxa"/>
            <w:tcBorders>
              <w:top w:val="single" w:sz="4" w:space="0" w:color="auto"/>
              <w:left w:val="single" w:sz="4" w:space="0" w:color="auto"/>
              <w:bottom w:val="single" w:sz="4" w:space="0" w:color="auto"/>
              <w:right w:val="single" w:sz="4" w:space="0" w:color="auto"/>
            </w:tcBorders>
            <w:hideMark/>
          </w:tcPr>
          <w:p w14:paraId="6DB849E8" w14:textId="77777777" w:rsidR="00C54792" w:rsidRPr="00F017F4" w:rsidRDefault="00C54792" w:rsidP="007444AD">
            <w:pPr>
              <w:spacing w:line="360" w:lineRule="auto"/>
              <w:rPr>
                <w:rFonts w:cs="Arial"/>
                <w:szCs w:val="24"/>
              </w:rPr>
            </w:pPr>
            <w:r w:rsidRPr="00F017F4">
              <w:rPr>
                <w:rFonts w:cs="Arial"/>
                <w:szCs w:val="24"/>
              </w:rPr>
              <w:t xml:space="preserve">Equal </w:t>
            </w:r>
          </w:p>
        </w:tc>
        <w:tc>
          <w:tcPr>
            <w:tcW w:w="2948" w:type="dxa"/>
            <w:tcBorders>
              <w:top w:val="single" w:sz="4" w:space="0" w:color="auto"/>
              <w:left w:val="single" w:sz="4" w:space="0" w:color="auto"/>
              <w:bottom w:val="single" w:sz="4" w:space="0" w:color="auto"/>
              <w:right w:val="single" w:sz="4" w:space="0" w:color="auto"/>
            </w:tcBorders>
            <w:hideMark/>
          </w:tcPr>
          <w:p w14:paraId="51F83879" w14:textId="77777777" w:rsidR="00C54792" w:rsidRPr="00F017F4" w:rsidRDefault="00C54792" w:rsidP="007444AD">
            <w:pPr>
              <w:spacing w:line="360" w:lineRule="auto"/>
              <w:rPr>
                <w:rFonts w:cs="Arial"/>
                <w:szCs w:val="24"/>
              </w:rPr>
            </w:pPr>
            <w:r w:rsidRPr="00F017F4">
              <w:rPr>
                <w:rFonts w:cs="Arial"/>
                <w:szCs w:val="24"/>
              </w:rPr>
              <w:t xml:space="preserve">Low to high </w:t>
            </w:r>
          </w:p>
        </w:tc>
      </w:tr>
      <w:tr w:rsidR="00C54792" w:rsidRPr="00F017F4" w14:paraId="3112FC2F" w14:textId="77777777" w:rsidTr="007444AD">
        <w:tc>
          <w:tcPr>
            <w:tcW w:w="1097" w:type="dxa"/>
            <w:tcBorders>
              <w:top w:val="single" w:sz="4" w:space="0" w:color="auto"/>
              <w:left w:val="single" w:sz="4" w:space="0" w:color="auto"/>
              <w:bottom w:val="single" w:sz="4" w:space="0" w:color="auto"/>
              <w:right w:val="single" w:sz="4" w:space="0" w:color="auto"/>
            </w:tcBorders>
            <w:hideMark/>
          </w:tcPr>
          <w:p w14:paraId="771AE60D" w14:textId="77777777" w:rsidR="00C54792" w:rsidRPr="00F017F4" w:rsidRDefault="00C54792" w:rsidP="007444AD">
            <w:pPr>
              <w:spacing w:line="360" w:lineRule="auto"/>
              <w:rPr>
                <w:rFonts w:cs="Arial"/>
                <w:szCs w:val="24"/>
              </w:rPr>
            </w:pPr>
            <w:r w:rsidRPr="00F017F4">
              <w:rPr>
                <w:rFonts w:cs="Arial"/>
                <w:szCs w:val="24"/>
              </w:rPr>
              <w:t>P16</w:t>
            </w:r>
          </w:p>
        </w:tc>
        <w:tc>
          <w:tcPr>
            <w:tcW w:w="2355" w:type="dxa"/>
            <w:tcBorders>
              <w:top w:val="single" w:sz="4" w:space="0" w:color="auto"/>
              <w:left w:val="single" w:sz="4" w:space="0" w:color="auto"/>
              <w:bottom w:val="single" w:sz="4" w:space="0" w:color="auto"/>
              <w:right w:val="single" w:sz="4" w:space="0" w:color="auto"/>
            </w:tcBorders>
            <w:hideMark/>
          </w:tcPr>
          <w:p w14:paraId="5DF86CFE" w14:textId="77777777" w:rsidR="00C54792" w:rsidRPr="00F017F4" w:rsidRDefault="00C54792" w:rsidP="007444AD">
            <w:pPr>
              <w:spacing w:line="360" w:lineRule="auto"/>
              <w:rPr>
                <w:rFonts w:cs="Arial"/>
                <w:szCs w:val="24"/>
              </w:rPr>
            </w:pPr>
            <w:r w:rsidRPr="00F017F4">
              <w:rPr>
                <w:rFonts w:cs="Arial"/>
                <w:szCs w:val="24"/>
              </w:rPr>
              <w:t>Low</w:t>
            </w:r>
          </w:p>
        </w:tc>
        <w:tc>
          <w:tcPr>
            <w:tcW w:w="2616" w:type="dxa"/>
            <w:tcBorders>
              <w:top w:val="single" w:sz="4" w:space="0" w:color="auto"/>
              <w:left w:val="single" w:sz="4" w:space="0" w:color="auto"/>
              <w:bottom w:val="single" w:sz="4" w:space="0" w:color="auto"/>
              <w:right w:val="single" w:sz="4" w:space="0" w:color="auto"/>
            </w:tcBorders>
            <w:hideMark/>
          </w:tcPr>
          <w:p w14:paraId="1E7A383F" w14:textId="77777777" w:rsidR="00C54792" w:rsidRPr="00F017F4" w:rsidRDefault="00C54792" w:rsidP="007444AD">
            <w:pPr>
              <w:spacing w:line="360" w:lineRule="auto"/>
              <w:rPr>
                <w:rFonts w:cs="Arial"/>
                <w:szCs w:val="24"/>
              </w:rPr>
            </w:pPr>
            <w:r w:rsidRPr="00F017F4">
              <w:rPr>
                <w:rFonts w:cs="Arial"/>
                <w:szCs w:val="24"/>
              </w:rPr>
              <w:t>&gt; Witness</w:t>
            </w:r>
          </w:p>
        </w:tc>
        <w:tc>
          <w:tcPr>
            <w:tcW w:w="2948" w:type="dxa"/>
            <w:tcBorders>
              <w:top w:val="single" w:sz="4" w:space="0" w:color="auto"/>
              <w:left w:val="single" w:sz="4" w:space="0" w:color="auto"/>
              <w:bottom w:val="single" w:sz="4" w:space="0" w:color="auto"/>
              <w:right w:val="single" w:sz="4" w:space="0" w:color="auto"/>
            </w:tcBorders>
            <w:hideMark/>
          </w:tcPr>
          <w:p w14:paraId="51CC98E9" w14:textId="77777777" w:rsidR="00C54792" w:rsidRPr="00F017F4" w:rsidRDefault="00C54792" w:rsidP="007444AD">
            <w:pPr>
              <w:spacing w:line="360" w:lineRule="auto"/>
              <w:rPr>
                <w:rFonts w:cs="Arial"/>
                <w:szCs w:val="24"/>
              </w:rPr>
            </w:pPr>
            <w:r w:rsidRPr="00F017F4">
              <w:rPr>
                <w:rFonts w:cs="Arial"/>
                <w:szCs w:val="24"/>
              </w:rPr>
              <w:t>Low to quite high</w:t>
            </w:r>
          </w:p>
        </w:tc>
      </w:tr>
      <w:tr w:rsidR="00C54792" w:rsidRPr="00F017F4" w14:paraId="3409B840" w14:textId="77777777" w:rsidTr="007444AD">
        <w:tc>
          <w:tcPr>
            <w:tcW w:w="1097" w:type="dxa"/>
            <w:tcBorders>
              <w:top w:val="single" w:sz="4" w:space="0" w:color="auto"/>
              <w:left w:val="single" w:sz="4" w:space="0" w:color="auto"/>
              <w:bottom w:val="single" w:sz="4" w:space="0" w:color="auto"/>
              <w:right w:val="single" w:sz="4" w:space="0" w:color="auto"/>
            </w:tcBorders>
            <w:hideMark/>
          </w:tcPr>
          <w:p w14:paraId="4061733C" w14:textId="77777777" w:rsidR="00C54792" w:rsidRPr="00F017F4" w:rsidRDefault="00C54792" w:rsidP="007444AD">
            <w:pPr>
              <w:spacing w:line="360" w:lineRule="auto"/>
              <w:rPr>
                <w:rFonts w:cs="Arial"/>
                <w:szCs w:val="24"/>
              </w:rPr>
            </w:pPr>
            <w:r w:rsidRPr="00F017F4">
              <w:rPr>
                <w:rFonts w:cs="Arial"/>
                <w:szCs w:val="24"/>
              </w:rPr>
              <w:t>P18</w:t>
            </w:r>
          </w:p>
        </w:tc>
        <w:tc>
          <w:tcPr>
            <w:tcW w:w="2355" w:type="dxa"/>
            <w:tcBorders>
              <w:top w:val="single" w:sz="4" w:space="0" w:color="auto"/>
              <w:left w:val="single" w:sz="4" w:space="0" w:color="auto"/>
              <w:bottom w:val="single" w:sz="4" w:space="0" w:color="auto"/>
              <w:right w:val="single" w:sz="4" w:space="0" w:color="auto"/>
            </w:tcBorders>
            <w:hideMark/>
          </w:tcPr>
          <w:p w14:paraId="758EAEAB" w14:textId="77777777" w:rsidR="00C54792" w:rsidRPr="00F017F4" w:rsidRDefault="00C54792" w:rsidP="007444AD">
            <w:pPr>
              <w:spacing w:line="360" w:lineRule="auto"/>
              <w:rPr>
                <w:rFonts w:cs="Arial"/>
                <w:szCs w:val="24"/>
              </w:rPr>
            </w:pPr>
            <w:r w:rsidRPr="00F017F4">
              <w:rPr>
                <w:rFonts w:cs="Arial"/>
                <w:szCs w:val="24"/>
              </w:rPr>
              <w:t>Low</w:t>
            </w:r>
          </w:p>
        </w:tc>
        <w:tc>
          <w:tcPr>
            <w:tcW w:w="2616" w:type="dxa"/>
            <w:tcBorders>
              <w:top w:val="single" w:sz="4" w:space="0" w:color="auto"/>
              <w:left w:val="single" w:sz="4" w:space="0" w:color="auto"/>
              <w:bottom w:val="single" w:sz="4" w:space="0" w:color="auto"/>
              <w:right w:val="single" w:sz="4" w:space="0" w:color="auto"/>
            </w:tcBorders>
            <w:hideMark/>
          </w:tcPr>
          <w:p w14:paraId="7DCFC935" w14:textId="77777777" w:rsidR="00C54792" w:rsidRPr="00F017F4" w:rsidRDefault="00C54792" w:rsidP="007444AD">
            <w:pPr>
              <w:spacing w:line="360" w:lineRule="auto"/>
              <w:rPr>
                <w:rFonts w:cs="Arial"/>
                <w:szCs w:val="24"/>
              </w:rPr>
            </w:pPr>
            <w:r w:rsidRPr="00F017F4">
              <w:rPr>
                <w:rFonts w:cs="Arial"/>
                <w:szCs w:val="24"/>
              </w:rPr>
              <w:t>Equal</w:t>
            </w:r>
          </w:p>
        </w:tc>
        <w:tc>
          <w:tcPr>
            <w:tcW w:w="2948" w:type="dxa"/>
            <w:tcBorders>
              <w:top w:val="single" w:sz="4" w:space="0" w:color="auto"/>
              <w:left w:val="single" w:sz="4" w:space="0" w:color="auto"/>
              <w:bottom w:val="single" w:sz="4" w:space="0" w:color="auto"/>
              <w:right w:val="single" w:sz="4" w:space="0" w:color="auto"/>
            </w:tcBorders>
            <w:hideMark/>
          </w:tcPr>
          <w:p w14:paraId="2766F675" w14:textId="77777777" w:rsidR="00C54792" w:rsidRPr="00F017F4" w:rsidRDefault="00C54792" w:rsidP="009A7B79">
            <w:pPr>
              <w:keepNext/>
              <w:spacing w:line="360" w:lineRule="auto"/>
              <w:rPr>
                <w:rFonts w:cs="Arial"/>
                <w:szCs w:val="24"/>
              </w:rPr>
            </w:pPr>
            <w:r w:rsidRPr="00F017F4">
              <w:rPr>
                <w:rFonts w:cs="Arial"/>
                <w:szCs w:val="24"/>
              </w:rPr>
              <w:t>Low to quite high</w:t>
            </w:r>
          </w:p>
        </w:tc>
      </w:tr>
    </w:tbl>
    <w:p w14:paraId="78788040" w14:textId="420896E0" w:rsidR="009A7B79" w:rsidRDefault="009A7B79">
      <w:pPr>
        <w:pStyle w:val="Caption"/>
      </w:pPr>
      <w:r>
        <w:t xml:space="preserve">Table </w:t>
      </w:r>
      <w:fldSimple w:instr=" SEQ Table \* ARABIC ">
        <w:r>
          <w:rPr>
            <w:noProof/>
          </w:rPr>
          <w:t>3</w:t>
        </w:r>
      </w:fldSimple>
      <w:r>
        <w:t>: Role-space in VCI B</w:t>
      </w:r>
    </w:p>
    <w:p w14:paraId="61863980" w14:textId="37A67967" w:rsidR="00C54792" w:rsidRDefault="00C04B8A" w:rsidP="00E23255">
      <w:r>
        <w:t xml:space="preserve">The reasons explaining this assessment are </w:t>
      </w:r>
      <w:r w:rsidR="00536646">
        <w:t>summarised</w:t>
      </w:r>
      <w:r>
        <w:t xml:space="preserve"> below. </w:t>
      </w:r>
      <w:r w:rsidR="00E23255">
        <w:t>However, as some participants</w:t>
      </w:r>
      <w:r w:rsidR="00536646">
        <w:t>’</w:t>
      </w:r>
      <w:r w:rsidR="00E23255">
        <w:t xml:space="preserve"> </w:t>
      </w:r>
      <w:r w:rsidR="007D535B">
        <w:t>models differed greatly from those</w:t>
      </w:r>
      <w:r w:rsidR="00E23255">
        <w:t xml:space="preserve"> </w:t>
      </w:r>
      <w:r w:rsidR="0044087B">
        <w:t>presented in Tables 2 and 3</w:t>
      </w:r>
      <w:r w:rsidR="00E23255">
        <w:t xml:space="preserve">, </w:t>
      </w:r>
      <w:r w:rsidR="0044087B">
        <w:t>their models are</w:t>
      </w:r>
      <w:r w:rsidR="007D535B">
        <w:t xml:space="preserve"> discussed</w:t>
      </w:r>
      <w:r w:rsidR="005556DA">
        <w:t xml:space="preserve"> </w:t>
      </w:r>
      <w:r w:rsidR="00F8788E">
        <w:t xml:space="preserve">separately </w:t>
      </w:r>
      <w:r w:rsidR="005556DA">
        <w:t xml:space="preserve">in </w:t>
      </w:r>
      <w:r w:rsidR="007D535B">
        <w:t>sub-</w:t>
      </w:r>
      <w:r w:rsidR="005556DA">
        <w:t>section</w:t>
      </w:r>
      <w:r w:rsidR="007D535B">
        <w:t xml:space="preserve"> </w:t>
      </w:r>
      <w:r w:rsidR="00FE2FA9">
        <w:t>4.4</w:t>
      </w:r>
      <w:r w:rsidR="007D535B">
        <w:t xml:space="preserve">. </w:t>
      </w:r>
      <w:r w:rsidR="00FE2FA9">
        <w:t xml:space="preserve">Due to word constraints and in light of the various role-spaces created, this </w:t>
      </w:r>
      <w:r w:rsidR="006215A4">
        <w:t>s</w:t>
      </w:r>
      <w:r w:rsidR="000554F7">
        <w:t xml:space="preserve">ection </w:t>
      </w:r>
      <w:r w:rsidR="00FE2FA9">
        <w:t>offer</w:t>
      </w:r>
      <w:r w:rsidR="0044087B">
        <w:t>s</w:t>
      </w:r>
      <w:r w:rsidR="00FE2FA9">
        <w:t xml:space="preserve"> a brief summary of the data analysis, and a more in-depth analysis is provided </w:t>
      </w:r>
      <w:r w:rsidR="00FE2FA9" w:rsidRPr="00EA4A54">
        <w:t xml:space="preserve">in </w:t>
      </w:r>
      <w:r w:rsidR="00EA4A54" w:rsidRPr="00EA4A54">
        <w:t>Devaux (2017b)</w:t>
      </w:r>
      <w:r w:rsidR="00536646" w:rsidRPr="00EA4A54">
        <w:t>.</w:t>
      </w:r>
    </w:p>
    <w:p w14:paraId="5B0E1F0C" w14:textId="2E0D8B7F" w:rsidR="00F45F27" w:rsidRDefault="00F45F27" w:rsidP="004C3610">
      <w:pPr>
        <w:ind w:firstLine="360"/>
      </w:pPr>
      <w:r>
        <w:tab/>
      </w:r>
      <w:r w:rsidR="00EC55B9">
        <w:t>5</w:t>
      </w:r>
      <w:r w:rsidR="005556DA">
        <w:t xml:space="preserve">.1. </w:t>
      </w:r>
      <w:r>
        <w:t>Presentation of self</w:t>
      </w:r>
    </w:p>
    <w:p w14:paraId="6DDE471A" w14:textId="50F90A52" w:rsidR="00F45F27" w:rsidRDefault="00F45F27" w:rsidP="00F45F27">
      <w:r>
        <w:t xml:space="preserve">In VCI A, </w:t>
      </w:r>
      <w:r w:rsidR="00F87651">
        <w:t xml:space="preserve">P1 and P8 could not introduce themselves and/or were not sworn-in when all parties were in attendance. P1 stated that she could have been “the cleaner, (…) the woman with the microphone.” Similarly, P8 believed that it was not obvious to the defendant that she was the interpreter. P1 added that she believed it was difficult for interpreters to be perceived as impartial as the defendant was on the other side of the screen. </w:t>
      </w:r>
      <w:r w:rsidR="00503BDB">
        <w:t>Similarly, in VCI B, P1 stated the</w:t>
      </w:r>
      <w:r w:rsidR="00D401A7">
        <w:t xml:space="preserve"> introduction/</w:t>
      </w:r>
      <w:r w:rsidR="00503BDB">
        <w:t xml:space="preserve">sworn-in process was missing. </w:t>
      </w:r>
      <w:r w:rsidR="005A6307">
        <w:t xml:space="preserve">As such </w:t>
      </w:r>
      <w:r w:rsidR="00503BDB">
        <w:t>the</w:t>
      </w:r>
      <w:r w:rsidR="005A6307">
        <w:t xml:space="preserve"> presentation of self </w:t>
      </w:r>
      <w:r w:rsidR="00503BDB">
        <w:t xml:space="preserve">for these participants in these settings </w:t>
      </w:r>
      <w:r w:rsidR="005A6307">
        <w:t xml:space="preserve">was deemed very low. </w:t>
      </w:r>
    </w:p>
    <w:p w14:paraId="7958B5AC" w14:textId="11EE962B" w:rsidR="00503BDB" w:rsidRDefault="00503BDB" w:rsidP="00F45F27">
      <w:r>
        <w:t>The other participants reported that they had been sworn-in</w:t>
      </w:r>
      <w:r w:rsidR="00D14471">
        <w:t>. T</w:t>
      </w:r>
      <w:r>
        <w:t>hey had introduced themselves</w:t>
      </w:r>
      <w:r w:rsidR="0023199C">
        <w:t>, as the interpreter,</w:t>
      </w:r>
      <w:r>
        <w:t xml:space="preserve"> to all the parties on both sides of the screen. </w:t>
      </w:r>
      <w:r w:rsidR="00D401A7">
        <w:t>M</w:t>
      </w:r>
      <w:r w:rsidR="00D14471">
        <w:t xml:space="preserve">ost </w:t>
      </w:r>
      <w:r w:rsidR="00D14471">
        <w:lastRenderedPageBreak/>
        <w:t>also believed that impartiality was not impaired by the use of VC equipment. However, they did not divulge any further information</w:t>
      </w:r>
      <w:r w:rsidR="00A76334">
        <w:t>, for instance</w:t>
      </w:r>
      <w:r w:rsidR="00D14471">
        <w:t xml:space="preserve"> about themselves. As such, their presentation of self was deemed low.</w:t>
      </w:r>
    </w:p>
    <w:p w14:paraId="4D5B586D" w14:textId="0BD066A1" w:rsidR="009E4123" w:rsidRDefault="00EC55B9" w:rsidP="009E4123">
      <w:pPr>
        <w:ind w:firstLine="720"/>
      </w:pPr>
      <w:r>
        <w:t>5</w:t>
      </w:r>
      <w:r w:rsidR="005556DA">
        <w:t xml:space="preserve">.2. </w:t>
      </w:r>
      <w:r w:rsidR="009E4123">
        <w:t>Participant alignment</w:t>
      </w:r>
    </w:p>
    <w:p w14:paraId="4FFF6C33" w14:textId="36A42DD7" w:rsidR="009E4123" w:rsidRDefault="009E4123" w:rsidP="00FC0464">
      <w:pPr>
        <w:spacing w:line="240" w:lineRule="auto"/>
        <w:rPr>
          <w:rFonts w:cs="Arial"/>
          <w:szCs w:val="24"/>
        </w:rPr>
      </w:pPr>
      <w:r>
        <w:rPr>
          <w:rFonts w:cs="Arial"/>
          <w:szCs w:val="24"/>
        </w:rPr>
        <w:t xml:space="preserve">Four participants in VCI A and </w:t>
      </w:r>
      <w:r w:rsidR="00FE2FA9">
        <w:rPr>
          <w:rFonts w:cs="Arial"/>
          <w:szCs w:val="24"/>
        </w:rPr>
        <w:t>six</w:t>
      </w:r>
      <w:r>
        <w:rPr>
          <w:rFonts w:cs="Arial"/>
          <w:szCs w:val="24"/>
        </w:rPr>
        <w:t xml:space="preserve"> in VCI B reported that they were able to align equally between the participants on both sides of the screen. Although some reported that their ability to hear/see well may be slightly affected by the use of VC equipment, it had never been so poor that it had affected their interpreting performance. In fact, one participant (P15) even reported that it was easier to see/hear the </w:t>
      </w:r>
      <w:r w:rsidR="00FE2FA9">
        <w:rPr>
          <w:rFonts w:cs="Arial"/>
          <w:szCs w:val="24"/>
        </w:rPr>
        <w:t>court participants</w:t>
      </w:r>
      <w:r>
        <w:rPr>
          <w:rFonts w:cs="Arial"/>
          <w:szCs w:val="24"/>
        </w:rPr>
        <w:t xml:space="preserve"> in VCI A than when interpreting face-to-face</w:t>
      </w:r>
      <w:r w:rsidR="00FE2FA9">
        <w:rPr>
          <w:rFonts w:cs="Arial"/>
          <w:szCs w:val="24"/>
        </w:rPr>
        <w:t xml:space="preserve"> from the dock</w:t>
      </w:r>
      <w:r>
        <w:rPr>
          <w:rFonts w:cs="Arial"/>
          <w:szCs w:val="24"/>
        </w:rPr>
        <w:t xml:space="preserve">. The participants were also able to </w:t>
      </w:r>
      <w:r w:rsidR="00FC0464">
        <w:rPr>
          <w:rFonts w:cs="Arial"/>
          <w:szCs w:val="24"/>
        </w:rPr>
        <w:t xml:space="preserve">replicate body language, give </w:t>
      </w:r>
      <w:r>
        <w:rPr>
          <w:rFonts w:cs="Arial"/>
          <w:szCs w:val="24"/>
        </w:rPr>
        <w:t>feedback</w:t>
      </w:r>
      <w:r w:rsidR="00FC0464">
        <w:rPr>
          <w:rFonts w:cs="Arial"/>
          <w:szCs w:val="24"/>
        </w:rPr>
        <w:t>, and intervene to explain cultural references</w:t>
      </w:r>
      <w:r w:rsidR="00462C72">
        <w:rPr>
          <w:rFonts w:cs="Arial"/>
          <w:szCs w:val="24"/>
        </w:rPr>
        <w:t>,</w:t>
      </w:r>
      <w:r w:rsidR="005A65B3">
        <w:rPr>
          <w:rFonts w:cs="Arial"/>
          <w:szCs w:val="24"/>
        </w:rPr>
        <w:t xml:space="preserve"> when needed</w:t>
      </w:r>
      <w:r w:rsidR="00FE2FA9">
        <w:rPr>
          <w:rFonts w:cs="Arial"/>
          <w:szCs w:val="24"/>
        </w:rPr>
        <w:t xml:space="preserve">. </w:t>
      </w:r>
    </w:p>
    <w:p w14:paraId="212E812E" w14:textId="6B6AD681" w:rsidR="009E4123" w:rsidRPr="00AE74D3" w:rsidRDefault="004965E7" w:rsidP="00AE74D3">
      <w:pPr>
        <w:spacing w:line="240" w:lineRule="auto"/>
        <w:rPr>
          <w:rFonts w:cs="Arial"/>
          <w:szCs w:val="24"/>
        </w:rPr>
      </w:pPr>
      <w:r>
        <w:rPr>
          <w:rFonts w:cs="Arial"/>
          <w:szCs w:val="24"/>
        </w:rPr>
        <w:t>The other participants’ experience differed greatly</w:t>
      </w:r>
      <w:r w:rsidR="00FE2FA9">
        <w:rPr>
          <w:rFonts w:cs="Arial"/>
          <w:szCs w:val="24"/>
        </w:rPr>
        <w:t>. I</w:t>
      </w:r>
      <w:r w:rsidR="007E7A33">
        <w:rPr>
          <w:rFonts w:cs="Arial"/>
          <w:szCs w:val="24"/>
        </w:rPr>
        <w:t>n VCI A,</w:t>
      </w:r>
      <w:r w:rsidR="004642D0">
        <w:rPr>
          <w:rFonts w:cs="Arial"/>
          <w:szCs w:val="24"/>
        </w:rPr>
        <w:t xml:space="preserve"> </w:t>
      </w:r>
      <w:r w:rsidR="00FE2FA9">
        <w:rPr>
          <w:rFonts w:cs="Arial"/>
          <w:szCs w:val="24"/>
        </w:rPr>
        <w:t xml:space="preserve">they </w:t>
      </w:r>
      <w:r w:rsidR="004642D0">
        <w:rPr>
          <w:rFonts w:cs="Arial"/>
          <w:szCs w:val="24"/>
        </w:rPr>
        <w:t>reported that they encountered technical difficulties that impacted on their ability to hear and/or see the remote party well. They often sta</w:t>
      </w:r>
      <w:r w:rsidR="00C61FCF">
        <w:rPr>
          <w:rFonts w:cs="Arial"/>
          <w:szCs w:val="24"/>
        </w:rPr>
        <w:t xml:space="preserve">ted that the sound was echoing, and </w:t>
      </w:r>
      <w:r w:rsidR="004642D0">
        <w:rPr>
          <w:rFonts w:cs="Arial"/>
          <w:szCs w:val="24"/>
        </w:rPr>
        <w:t>P1 even compared the setting to a mausoleum</w:t>
      </w:r>
      <w:r w:rsidR="00C61FCF">
        <w:rPr>
          <w:rFonts w:cs="Arial"/>
          <w:szCs w:val="24"/>
        </w:rPr>
        <w:t xml:space="preserve">. </w:t>
      </w:r>
      <w:r w:rsidR="00462C72">
        <w:rPr>
          <w:rFonts w:cs="Arial"/>
          <w:szCs w:val="24"/>
        </w:rPr>
        <w:t>Furthermore</w:t>
      </w:r>
      <w:r w:rsidR="004642D0">
        <w:rPr>
          <w:rFonts w:cs="Arial"/>
          <w:szCs w:val="24"/>
        </w:rPr>
        <w:t xml:space="preserve">, they felt that they </w:t>
      </w:r>
      <w:r w:rsidR="00FE2FA9">
        <w:rPr>
          <w:rFonts w:cs="Arial"/>
          <w:szCs w:val="24"/>
        </w:rPr>
        <w:t>could not read the witness or defendant’s</w:t>
      </w:r>
      <w:r w:rsidR="004642D0">
        <w:rPr>
          <w:rFonts w:cs="Arial"/>
          <w:szCs w:val="24"/>
        </w:rPr>
        <w:t xml:space="preserve"> body language to obtain feedback or backchannel. </w:t>
      </w:r>
      <w:r w:rsidR="00FE2FA9">
        <w:rPr>
          <w:rFonts w:cs="Arial"/>
          <w:szCs w:val="24"/>
        </w:rPr>
        <w:t>Some</w:t>
      </w:r>
      <w:r w:rsidR="004642D0">
        <w:rPr>
          <w:rFonts w:cs="Arial"/>
          <w:szCs w:val="24"/>
        </w:rPr>
        <w:t xml:space="preserve"> also stated that </w:t>
      </w:r>
      <w:r w:rsidR="00C61FCF">
        <w:rPr>
          <w:rFonts w:cs="Arial"/>
          <w:szCs w:val="24"/>
        </w:rPr>
        <w:t xml:space="preserve">the use of VC equipment had a negative impact on the proceedings as they could not interpret all the content, cultural references, and/or </w:t>
      </w:r>
      <w:r w:rsidR="007E7A33">
        <w:rPr>
          <w:rFonts w:cs="Arial"/>
          <w:szCs w:val="24"/>
        </w:rPr>
        <w:t xml:space="preserve">build a rapport with the defendant in VCI A </w:t>
      </w:r>
      <w:r w:rsidR="00462C72">
        <w:rPr>
          <w:rFonts w:cs="Arial"/>
          <w:szCs w:val="24"/>
        </w:rPr>
        <w:t xml:space="preserve">in order </w:t>
      </w:r>
      <w:r w:rsidR="007E7A33">
        <w:rPr>
          <w:rFonts w:cs="Arial"/>
          <w:szCs w:val="24"/>
        </w:rPr>
        <w:t xml:space="preserve">to </w:t>
      </w:r>
      <w:r w:rsidR="00C61FCF">
        <w:rPr>
          <w:rFonts w:cs="Arial"/>
          <w:szCs w:val="24"/>
        </w:rPr>
        <w:t xml:space="preserve">adapt </w:t>
      </w:r>
      <w:r w:rsidR="007E7A33">
        <w:rPr>
          <w:rFonts w:cs="Arial"/>
          <w:szCs w:val="24"/>
        </w:rPr>
        <w:t xml:space="preserve">their terminology. </w:t>
      </w:r>
      <w:r w:rsidR="00FE2FA9">
        <w:rPr>
          <w:rFonts w:cs="Arial"/>
          <w:szCs w:val="24"/>
        </w:rPr>
        <w:t>Interestingly</w:t>
      </w:r>
      <w:r w:rsidR="004642D0" w:rsidRPr="00F017F4">
        <w:rPr>
          <w:rFonts w:cs="Arial"/>
          <w:szCs w:val="24"/>
        </w:rPr>
        <w:t>, the reason P9 aligned more towards the pa</w:t>
      </w:r>
      <w:r w:rsidR="00FE2FA9">
        <w:rPr>
          <w:rFonts w:cs="Arial"/>
          <w:szCs w:val="24"/>
        </w:rPr>
        <w:t>rticipants in court differs</w:t>
      </w:r>
      <w:r w:rsidR="004642D0" w:rsidRPr="00F017F4">
        <w:rPr>
          <w:rFonts w:cs="Arial"/>
          <w:szCs w:val="24"/>
        </w:rPr>
        <w:t xml:space="preserve">. She did not report on her inability to </w:t>
      </w:r>
      <w:r w:rsidR="00FE2FA9">
        <w:rPr>
          <w:rFonts w:cs="Arial"/>
          <w:szCs w:val="24"/>
        </w:rPr>
        <w:t>align with the defendant, but by sitting next to the judge,</w:t>
      </w:r>
      <w:r w:rsidR="004642D0" w:rsidRPr="00F017F4">
        <w:rPr>
          <w:rFonts w:cs="Arial"/>
          <w:szCs w:val="24"/>
        </w:rPr>
        <w:t xml:space="preserve"> the</w:t>
      </w:r>
      <w:r w:rsidR="00FE2FA9">
        <w:rPr>
          <w:rFonts w:cs="Arial"/>
          <w:szCs w:val="24"/>
        </w:rPr>
        <w:t xml:space="preserve"> close</w:t>
      </w:r>
      <w:r w:rsidR="004642D0" w:rsidRPr="00F017F4">
        <w:rPr>
          <w:rFonts w:cs="Arial"/>
          <w:szCs w:val="24"/>
        </w:rPr>
        <w:t xml:space="preserve"> physical proximity</w:t>
      </w:r>
      <w:r w:rsidR="00FE2FA9">
        <w:rPr>
          <w:rFonts w:cs="Arial"/>
          <w:szCs w:val="24"/>
        </w:rPr>
        <w:t xml:space="preserve"> </w:t>
      </w:r>
      <w:r w:rsidR="004642D0" w:rsidRPr="00F017F4">
        <w:rPr>
          <w:rFonts w:cs="Arial"/>
          <w:szCs w:val="24"/>
        </w:rPr>
        <w:t xml:space="preserve">made her over-align towards </w:t>
      </w:r>
      <w:r w:rsidR="00FE2FA9">
        <w:rPr>
          <w:rFonts w:cs="Arial"/>
          <w:szCs w:val="24"/>
        </w:rPr>
        <w:t>the participants in court</w:t>
      </w:r>
      <w:r w:rsidR="004642D0" w:rsidRPr="00F017F4">
        <w:rPr>
          <w:rFonts w:cs="Arial"/>
          <w:szCs w:val="24"/>
        </w:rPr>
        <w:t>.</w:t>
      </w:r>
      <w:r w:rsidR="00C570FF">
        <w:rPr>
          <w:rFonts w:cs="Arial"/>
          <w:szCs w:val="24"/>
        </w:rPr>
        <w:t xml:space="preserve"> In VCI B, </w:t>
      </w:r>
      <w:r w:rsidR="00C570FF" w:rsidRPr="00FE2FA9">
        <w:rPr>
          <w:rFonts w:cs="Arial"/>
          <w:color w:val="000000" w:themeColor="text1"/>
          <w:szCs w:val="24"/>
        </w:rPr>
        <w:t xml:space="preserve">participants </w:t>
      </w:r>
      <w:r w:rsidR="00C570FF">
        <w:rPr>
          <w:rFonts w:cs="Arial"/>
          <w:szCs w:val="24"/>
        </w:rPr>
        <w:t>stated that it was more difficult to replicate body language as the screens were too small</w:t>
      </w:r>
      <w:r w:rsidR="00662D68">
        <w:rPr>
          <w:rFonts w:cs="Arial"/>
          <w:szCs w:val="24"/>
        </w:rPr>
        <w:t xml:space="preserve">. They also reported that although it was easier to build a relationship with the defendant/witness, it was more difficult to reproduce this with the participants in court. As a result, these participants aligned more towards the party with whom they were physically present. </w:t>
      </w:r>
    </w:p>
    <w:p w14:paraId="101E9496" w14:textId="2AEC713D" w:rsidR="009E4123" w:rsidRDefault="009E4123" w:rsidP="009E4123">
      <w:r>
        <w:tab/>
      </w:r>
      <w:r w:rsidR="00EC55B9">
        <w:t>5</w:t>
      </w:r>
      <w:r w:rsidR="005556DA">
        <w:t>.3</w:t>
      </w:r>
      <w:r w:rsidR="00FE2FA9">
        <w:t>. Interaction</w:t>
      </w:r>
      <w:r>
        <w:t xml:space="preserve"> management </w:t>
      </w:r>
    </w:p>
    <w:p w14:paraId="27EA002E" w14:textId="1324147C" w:rsidR="00C54792" w:rsidRDefault="00C54792" w:rsidP="00AB1529">
      <w:pPr>
        <w:spacing w:line="240" w:lineRule="auto"/>
        <w:rPr>
          <w:rFonts w:cs="Arial"/>
          <w:szCs w:val="24"/>
        </w:rPr>
      </w:pPr>
      <w:r w:rsidRPr="00F017F4">
        <w:rPr>
          <w:rFonts w:cs="Arial"/>
          <w:szCs w:val="24"/>
        </w:rPr>
        <w:t>Some participants perceived that their interaction management had been either very low, low, quite high, or high.</w:t>
      </w:r>
      <w:r w:rsidR="00427D1D">
        <w:rPr>
          <w:rFonts w:cs="Arial"/>
          <w:szCs w:val="24"/>
        </w:rPr>
        <w:t xml:space="preserve"> Their reasons differed and are </w:t>
      </w:r>
      <w:r w:rsidR="00FE2FA9">
        <w:rPr>
          <w:rFonts w:cs="Arial"/>
          <w:szCs w:val="24"/>
        </w:rPr>
        <w:t>summarised</w:t>
      </w:r>
      <w:r w:rsidR="00427D1D">
        <w:rPr>
          <w:rFonts w:cs="Arial"/>
          <w:szCs w:val="24"/>
        </w:rPr>
        <w:t xml:space="preserve"> below. </w:t>
      </w:r>
    </w:p>
    <w:p w14:paraId="20236A45" w14:textId="23DAC9A3" w:rsidR="00427D1D" w:rsidRPr="00F017F4" w:rsidRDefault="00427D1D" w:rsidP="00AB1529">
      <w:pPr>
        <w:spacing w:line="240" w:lineRule="auto"/>
        <w:rPr>
          <w:rFonts w:cs="Arial"/>
          <w:szCs w:val="24"/>
        </w:rPr>
      </w:pPr>
      <w:r>
        <w:rPr>
          <w:rFonts w:cs="Arial"/>
          <w:szCs w:val="24"/>
        </w:rPr>
        <w:t xml:space="preserve">P1 felt that her interaction management was very low in VCI A. She argued that the defendant was so removed from the process that no interaction could take place. Other participants’ interaction management was low as they felt </w:t>
      </w:r>
      <w:r w:rsidR="00780C99">
        <w:rPr>
          <w:rFonts w:cs="Arial"/>
          <w:szCs w:val="24"/>
        </w:rPr>
        <w:t>that</w:t>
      </w:r>
      <w:r>
        <w:rPr>
          <w:rFonts w:cs="Arial"/>
          <w:szCs w:val="24"/>
        </w:rPr>
        <w:t xml:space="preserve"> </w:t>
      </w:r>
      <w:r w:rsidR="00780C99">
        <w:rPr>
          <w:rFonts w:cs="Arial"/>
          <w:szCs w:val="24"/>
        </w:rPr>
        <w:t>the working environment</w:t>
      </w:r>
      <w:r>
        <w:rPr>
          <w:rFonts w:cs="Arial"/>
          <w:szCs w:val="24"/>
        </w:rPr>
        <w:t xml:space="preserve"> was more daunting</w:t>
      </w:r>
      <w:r w:rsidR="00780C99">
        <w:rPr>
          <w:rFonts w:cs="Arial"/>
          <w:szCs w:val="24"/>
        </w:rPr>
        <w:t>,</w:t>
      </w:r>
      <w:r>
        <w:rPr>
          <w:rFonts w:cs="Arial"/>
          <w:szCs w:val="24"/>
        </w:rPr>
        <w:t xml:space="preserve"> and they were reluctant to interrupt the proceedings to ask for clarification. They also felt that the use of technology made the defendant less likely to interrupt the proceedings. On the other hand, some par</w:t>
      </w:r>
      <w:r w:rsidR="004B3531">
        <w:rPr>
          <w:rFonts w:cs="Arial"/>
          <w:szCs w:val="24"/>
        </w:rPr>
        <w:t>t</w:t>
      </w:r>
      <w:r>
        <w:rPr>
          <w:rFonts w:cs="Arial"/>
          <w:szCs w:val="24"/>
        </w:rPr>
        <w:t>icipants’ interaction m</w:t>
      </w:r>
      <w:r w:rsidR="00780C99">
        <w:rPr>
          <w:rFonts w:cs="Arial"/>
          <w:szCs w:val="24"/>
        </w:rPr>
        <w:t>anagement was high or very high, be it in VCI A or VCI B</w:t>
      </w:r>
      <w:r>
        <w:rPr>
          <w:rFonts w:cs="Arial"/>
          <w:szCs w:val="24"/>
        </w:rPr>
        <w:t xml:space="preserve">. For instance, P6 </w:t>
      </w:r>
      <w:r w:rsidR="00B62FFC">
        <w:rPr>
          <w:rFonts w:cs="Arial"/>
          <w:szCs w:val="24"/>
        </w:rPr>
        <w:t xml:space="preserve">and P9 </w:t>
      </w:r>
      <w:r>
        <w:rPr>
          <w:rFonts w:cs="Arial"/>
          <w:szCs w:val="24"/>
        </w:rPr>
        <w:t>said that it was easier to</w:t>
      </w:r>
      <w:r w:rsidR="00B62FFC">
        <w:rPr>
          <w:rFonts w:cs="Arial"/>
          <w:szCs w:val="24"/>
        </w:rPr>
        <w:t xml:space="preserve"> ask for repetitions </w:t>
      </w:r>
      <w:r w:rsidR="00EA0AA3">
        <w:rPr>
          <w:rFonts w:cs="Arial"/>
          <w:szCs w:val="24"/>
        </w:rPr>
        <w:t xml:space="preserve">and clarification </w:t>
      </w:r>
      <w:r w:rsidR="00B62FFC">
        <w:rPr>
          <w:rFonts w:cs="Arial"/>
          <w:szCs w:val="24"/>
        </w:rPr>
        <w:t xml:space="preserve">as they were </w:t>
      </w:r>
      <w:r w:rsidR="004B3531">
        <w:rPr>
          <w:rFonts w:cs="Arial"/>
          <w:szCs w:val="24"/>
        </w:rPr>
        <w:t xml:space="preserve">in clear view of the judge in VCI A. </w:t>
      </w:r>
      <w:r w:rsidR="00B62FFC">
        <w:rPr>
          <w:rFonts w:cs="Arial"/>
          <w:szCs w:val="24"/>
        </w:rPr>
        <w:t xml:space="preserve">P9 also said that she always mentioned to the defendant that he could interrupt her at any time, if he did not understand. </w:t>
      </w:r>
      <w:r w:rsidR="00BD1AD9">
        <w:rPr>
          <w:rFonts w:cs="Arial"/>
          <w:szCs w:val="24"/>
        </w:rPr>
        <w:t>O</w:t>
      </w:r>
      <w:r w:rsidR="00B62FFC">
        <w:rPr>
          <w:rFonts w:cs="Arial"/>
          <w:szCs w:val="24"/>
        </w:rPr>
        <w:t xml:space="preserve">n several occasions, the defendant then interrupted her in VCI A, and she was able to manage the flow of interaction. </w:t>
      </w:r>
      <w:r w:rsidR="00E61950">
        <w:rPr>
          <w:rFonts w:cs="Arial"/>
          <w:szCs w:val="24"/>
        </w:rPr>
        <w:t xml:space="preserve">Similarly, P4’s interaction management in VCI B was quite high. Although she did not encounter any instances of over-lapping </w:t>
      </w:r>
      <w:r w:rsidR="00B4228E">
        <w:rPr>
          <w:rFonts w:cs="Arial"/>
          <w:szCs w:val="24"/>
        </w:rPr>
        <w:t>turns</w:t>
      </w:r>
      <w:r w:rsidR="00E61950">
        <w:rPr>
          <w:rFonts w:cs="Arial"/>
          <w:szCs w:val="24"/>
        </w:rPr>
        <w:t xml:space="preserve">, she managed the interaction by asking the court to speak </w:t>
      </w:r>
      <w:r w:rsidR="00780C99">
        <w:rPr>
          <w:rFonts w:cs="Arial"/>
          <w:szCs w:val="24"/>
        </w:rPr>
        <w:t>in</w:t>
      </w:r>
      <w:r w:rsidR="00A67A45">
        <w:rPr>
          <w:rFonts w:cs="Arial"/>
          <w:szCs w:val="24"/>
        </w:rPr>
        <w:t xml:space="preserve"> </w:t>
      </w:r>
      <w:r w:rsidR="00E61950">
        <w:rPr>
          <w:rFonts w:cs="Arial"/>
          <w:szCs w:val="24"/>
        </w:rPr>
        <w:t xml:space="preserve">“smaller chunks” as technology was used. Interestingly, she also stated that the </w:t>
      </w:r>
      <w:r w:rsidR="00E61950">
        <w:rPr>
          <w:rFonts w:cs="Arial"/>
          <w:szCs w:val="24"/>
        </w:rPr>
        <w:lastRenderedPageBreak/>
        <w:t xml:space="preserve">defendant was less engaged in the proceedings, despite the interpreter being present in the same room. </w:t>
      </w:r>
      <w:r w:rsidR="00AB1529">
        <w:rPr>
          <w:rFonts w:cs="Arial"/>
          <w:szCs w:val="24"/>
        </w:rPr>
        <w:t xml:space="preserve">P5 managed </w:t>
      </w:r>
      <w:r w:rsidR="00B4228E">
        <w:rPr>
          <w:rFonts w:cs="Arial"/>
          <w:szCs w:val="24"/>
        </w:rPr>
        <w:t>the interaction</w:t>
      </w:r>
      <w:r w:rsidR="00AB1529">
        <w:rPr>
          <w:rFonts w:cs="Arial"/>
          <w:szCs w:val="24"/>
        </w:rPr>
        <w:t xml:space="preserve"> by telling the defendant “Please don’t talk, I am listening”, and then she informed the court that the defendant had a question. In the same vein as P4’s approach, P5 required the court to speak one sentence at a time. </w:t>
      </w:r>
    </w:p>
    <w:p w14:paraId="28419121" w14:textId="55D1CC20" w:rsidR="00B7488E" w:rsidRDefault="008A5174" w:rsidP="009E4123">
      <w:r>
        <w:t>T</w:t>
      </w:r>
      <w:r w:rsidR="000512A8">
        <w:t>he above participants’ i</w:t>
      </w:r>
      <w:r>
        <w:t xml:space="preserve">nteraction management could be described as </w:t>
      </w:r>
      <w:r w:rsidR="000512A8">
        <w:t xml:space="preserve">static </w:t>
      </w:r>
      <w:r w:rsidR="00462C72">
        <w:t>in the sense that</w:t>
      </w:r>
      <w:r w:rsidR="000512A8">
        <w:t xml:space="preserve"> they perceived it to be either very low, low, quite high, or high in VCI A/B. </w:t>
      </w:r>
      <w:r w:rsidR="006B0068">
        <w:t>O</w:t>
      </w:r>
      <w:r w:rsidR="001061EC">
        <w:t>ther participants perceived that their interaction management could be expressed alongside a continuum ranging from</w:t>
      </w:r>
      <w:r w:rsidR="00AE74D3">
        <w:t xml:space="preserve"> very</w:t>
      </w:r>
      <w:r w:rsidR="001061EC">
        <w:t xml:space="preserve"> low to high. </w:t>
      </w:r>
      <w:r w:rsidR="00791339">
        <w:t>These participants felt that there was no need</w:t>
      </w:r>
      <w:r w:rsidR="00AE74D3">
        <w:t>/hardly any need</w:t>
      </w:r>
      <w:r w:rsidR="00791339">
        <w:t xml:space="preserve"> to intervene during the VCI court hearing, be it in VCI A and/or VCI B. </w:t>
      </w:r>
      <w:r w:rsidR="00AE74D3">
        <w:t xml:space="preserve">Hence, </w:t>
      </w:r>
      <w:r w:rsidR="005F62AD">
        <w:t xml:space="preserve">their </w:t>
      </w:r>
      <w:r w:rsidR="00AE74D3">
        <w:t>interaction management</w:t>
      </w:r>
      <w:r w:rsidR="005F62AD">
        <w:t xml:space="preserve"> was very low/low</w:t>
      </w:r>
      <w:r w:rsidR="00AE74D3">
        <w:t xml:space="preserve">. Nonetheless, </w:t>
      </w:r>
      <w:r w:rsidR="001E4532">
        <w:t>had the need occurred, they</w:t>
      </w:r>
      <w:r w:rsidR="00AE74D3">
        <w:t xml:space="preserve"> stated that it would be possible to have a quite high/high interaction management, and that the use of VCI technology would not impair their abilities to </w:t>
      </w:r>
      <w:r w:rsidR="00941F56">
        <w:t xml:space="preserve">manage the interaction. </w:t>
      </w:r>
      <w:r w:rsidR="00EB7C6D">
        <w:t xml:space="preserve">The </w:t>
      </w:r>
      <w:r w:rsidR="000C285F">
        <w:t xml:space="preserve">reasons put forward by the </w:t>
      </w:r>
      <w:r w:rsidR="00FB4AFC">
        <w:t>participants</w:t>
      </w:r>
      <w:r w:rsidR="000C285F">
        <w:t xml:space="preserve"> as to why </w:t>
      </w:r>
      <w:r w:rsidR="00FB4AFC">
        <w:t>interaction management in VCI was very low/low differed, and they can be summarised as follow</w:t>
      </w:r>
      <w:r w:rsidR="002358C3">
        <w:t>s</w:t>
      </w:r>
      <w:r w:rsidR="00FB4AFC">
        <w:t xml:space="preserve">: 1) the </w:t>
      </w:r>
      <w:r w:rsidR="00BE4DFF">
        <w:t xml:space="preserve">hearings tend to be quite short, hence reducing the opportunity to encounter cultural references; 2) interpreter’s expectation that the defendant would show enough respect to the court not to intervene; 3) over-lapping </w:t>
      </w:r>
      <w:r w:rsidR="00E16FE4">
        <w:t>turns</w:t>
      </w:r>
      <w:r w:rsidR="00BE4DFF">
        <w:t xml:space="preserve"> tend to be more frequent at police stations; 4) as the defendant appears remotely, he is less likely to intervene in court; 5) the interventions were “quite clear and straightforward” (P15).</w:t>
      </w:r>
    </w:p>
    <w:p w14:paraId="0BB426AF" w14:textId="40AFB47F" w:rsidR="00BE4DFF" w:rsidRDefault="00BE4DFF" w:rsidP="009E4123">
      <w:r>
        <w:t>It would not be feasible to create a role-space model for each of the participants in this article</w:t>
      </w:r>
      <w:r>
        <w:rPr>
          <w:rStyle w:val="FootnoteReference"/>
        </w:rPr>
        <w:footnoteReference w:id="7"/>
      </w:r>
      <w:r>
        <w:t>. However, the general shape of their models could be divided into two categories:</w:t>
      </w:r>
      <w:r w:rsidR="002358C3">
        <w:t xml:space="preserve"> those who</w:t>
      </w:r>
      <w:r w:rsidR="001E4532">
        <w:t xml:space="preserve"> perceived their interaction management as static, therefore creating a </w:t>
      </w:r>
      <w:r w:rsidR="00F93BB8">
        <w:t>four-face-</w:t>
      </w:r>
      <w:r w:rsidR="001E4532">
        <w:t xml:space="preserve">pyramid </w:t>
      </w:r>
      <w:r w:rsidR="00F93BB8">
        <w:t>model</w:t>
      </w:r>
      <w:r w:rsidR="00A67A45">
        <w:t xml:space="preserve"> </w:t>
      </w:r>
      <w:r w:rsidR="001E4532">
        <w:t>(</w:t>
      </w:r>
      <w:r w:rsidR="001E4532" w:rsidRPr="00536646">
        <w:rPr>
          <w:color w:val="000000" w:themeColor="text1"/>
        </w:rPr>
        <w:t xml:space="preserve">Figure </w:t>
      </w:r>
      <w:r w:rsidR="000B5610" w:rsidRPr="00536646">
        <w:rPr>
          <w:color w:val="000000" w:themeColor="text1"/>
        </w:rPr>
        <w:t>3</w:t>
      </w:r>
      <w:r w:rsidR="001E4532">
        <w:t>), and those who perceived their interaction management as a continuum, thus forming a five-</w:t>
      </w:r>
      <w:r w:rsidR="00F93BB8">
        <w:t>face-</w:t>
      </w:r>
      <w:r w:rsidR="001E4532">
        <w:t xml:space="preserve">pyramid </w:t>
      </w:r>
      <w:r w:rsidR="00F93BB8">
        <w:t xml:space="preserve">one </w:t>
      </w:r>
      <w:r w:rsidR="001E4532" w:rsidRPr="00536646">
        <w:rPr>
          <w:color w:val="000000" w:themeColor="text1"/>
        </w:rPr>
        <w:t xml:space="preserve">(Figure </w:t>
      </w:r>
      <w:r w:rsidR="000B5610" w:rsidRPr="00536646">
        <w:rPr>
          <w:color w:val="000000" w:themeColor="text1"/>
        </w:rPr>
        <w:t>4</w:t>
      </w:r>
      <w:r w:rsidR="001E4532" w:rsidRPr="00536646">
        <w:rPr>
          <w:color w:val="000000" w:themeColor="text1"/>
        </w:rPr>
        <w:t xml:space="preserve">). </w:t>
      </w:r>
      <w:r w:rsidRPr="00536646">
        <w:rPr>
          <w:color w:val="000000" w:themeColor="text1"/>
        </w:rPr>
        <w:t xml:space="preserve"> </w:t>
      </w:r>
    </w:p>
    <w:p w14:paraId="14DDED57" w14:textId="77777777" w:rsidR="00110A35" w:rsidRDefault="00110A35" w:rsidP="00110A35">
      <w:pPr>
        <w:keepNext/>
      </w:pPr>
      <w:r w:rsidRPr="00F017F4">
        <w:rPr>
          <w:rFonts w:cs="Arial"/>
          <w:noProof/>
          <w:szCs w:val="24"/>
          <w:lang w:val="it-IT" w:eastAsia="it-IT"/>
        </w:rPr>
        <w:drawing>
          <wp:inline distT="0" distB="0" distL="0" distR="0" wp14:anchorId="4C2C4B8B" wp14:editId="3032B3E7">
            <wp:extent cx="4772025" cy="1882703"/>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9 in VCI 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5621" cy="1911739"/>
                    </a:xfrm>
                    <a:prstGeom prst="rect">
                      <a:avLst/>
                    </a:prstGeom>
                  </pic:spPr>
                </pic:pic>
              </a:graphicData>
            </a:graphic>
          </wp:inline>
        </w:drawing>
      </w:r>
    </w:p>
    <w:p w14:paraId="628ED851" w14:textId="3DE1AD6F" w:rsidR="00110A35" w:rsidRDefault="00110A35" w:rsidP="00110A35">
      <w:pPr>
        <w:pStyle w:val="Caption"/>
      </w:pPr>
      <w:r>
        <w:t xml:space="preserve">Figure </w:t>
      </w:r>
      <w:fldSimple w:instr=" SEQ Figure \* ARABIC ">
        <w:r>
          <w:rPr>
            <w:noProof/>
          </w:rPr>
          <w:t>3</w:t>
        </w:r>
      </w:fldSimple>
      <w:r>
        <w:t>: P 9's four-shape model in VCI A</w:t>
      </w:r>
    </w:p>
    <w:p w14:paraId="4153E7C0" w14:textId="77777777" w:rsidR="00110A35" w:rsidRDefault="00110A35" w:rsidP="00110A35">
      <w:pPr>
        <w:keepNext/>
      </w:pPr>
      <w:r w:rsidRPr="00F017F4">
        <w:rPr>
          <w:rFonts w:cs="Arial"/>
          <w:noProof/>
          <w:szCs w:val="24"/>
          <w:lang w:val="it-IT" w:eastAsia="it-IT"/>
        </w:rPr>
        <w:lastRenderedPageBreak/>
        <w:drawing>
          <wp:inline distT="0" distB="0" distL="0" distR="0" wp14:anchorId="113AF5A9" wp14:editId="1DEF0CE5">
            <wp:extent cx="4791744" cy="4086795"/>
            <wp:effectExtent l="0" t="0" r="889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15 in VCI 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744" cy="4086795"/>
                    </a:xfrm>
                    <a:prstGeom prst="rect">
                      <a:avLst/>
                    </a:prstGeom>
                  </pic:spPr>
                </pic:pic>
              </a:graphicData>
            </a:graphic>
          </wp:inline>
        </w:drawing>
      </w:r>
    </w:p>
    <w:p w14:paraId="023D91CD" w14:textId="46C82EF8" w:rsidR="00110A35" w:rsidRDefault="00110A35" w:rsidP="00110A35">
      <w:pPr>
        <w:pStyle w:val="Caption"/>
      </w:pPr>
      <w:r>
        <w:t xml:space="preserve">Figure </w:t>
      </w:r>
      <w:fldSimple w:instr=" SEQ Figure \* ARABIC ">
        <w:r>
          <w:rPr>
            <w:noProof/>
          </w:rPr>
          <w:t>4</w:t>
        </w:r>
      </w:fldSimple>
      <w:r>
        <w:t>: P15's five-face pyramid shape model in VCI A</w:t>
      </w:r>
    </w:p>
    <w:p w14:paraId="43F0B324" w14:textId="47EF6F40" w:rsidR="005556DA" w:rsidRDefault="005556DA" w:rsidP="009E4123">
      <w:r>
        <w:tab/>
      </w:r>
      <w:r w:rsidR="00EC55B9">
        <w:t>5</w:t>
      </w:r>
      <w:r>
        <w:t>.4. Split role-space</w:t>
      </w:r>
    </w:p>
    <w:p w14:paraId="5BCA224C" w14:textId="405A8269" w:rsidR="00BE4DFF" w:rsidRDefault="00CA5B00" w:rsidP="009E4123">
      <w:r>
        <w:t xml:space="preserve">Finally, some </w:t>
      </w:r>
      <w:r w:rsidR="009E4B29">
        <w:t>interpreters created one role</w:t>
      </w:r>
      <w:r w:rsidR="00462C72">
        <w:t>-space</w:t>
      </w:r>
      <w:r w:rsidR="009E4B29">
        <w:t xml:space="preserve"> for the participants in court and another one for defendant and witness</w:t>
      </w:r>
      <w:r>
        <w:t>. Their role</w:t>
      </w:r>
      <w:r w:rsidR="00462C72">
        <w:t>-</w:t>
      </w:r>
      <w:r>
        <w:t xml:space="preserve">space axes are summarised in </w:t>
      </w:r>
      <w:r w:rsidRPr="00536646">
        <w:rPr>
          <w:color w:val="000000" w:themeColor="text1"/>
        </w:rPr>
        <w:t>Table</w:t>
      </w:r>
      <w:r w:rsidR="009E4B29" w:rsidRPr="00536646">
        <w:rPr>
          <w:color w:val="000000" w:themeColor="text1"/>
        </w:rPr>
        <w:t>s</w:t>
      </w:r>
      <w:r w:rsidRPr="00536646">
        <w:rPr>
          <w:color w:val="000000" w:themeColor="text1"/>
        </w:rPr>
        <w:t xml:space="preserve"> </w:t>
      </w:r>
      <w:r w:rsidR="009E4B29" w:rsidRPr="00536646">
        <w:rPr>
          <w:color w:val="000000" w:themeColor="text1"/>
        </w:rPr>
        <w:t>4 and 5</w:t>
      </w:r>
      <w:r>
        <w:t xml:space="preserve">. </w:t>
      </w:r>
    </w:p>
    <w:tbl>
      <w:tblPr>
        <w:tblStyle w:val="TableGrid"/>
        <w:tblW w:w="0" w:type="auto"/>
        <w:tblLayout w:type="fixed"/>
        <w:tblLook w:val="04A0" w:firstRow="1" w:lastRow="0" w:firstColumn="1" w:lastColumn="0" w:noHBand="0" w:noVBand="1"/>
      </w:tblPr>
      <w:tblGrid>
        <w:gridCol w:w="704"/>
        <w:gridCol w:w="1590"/>
        <w:gridCol w:w="1655"/>
        <w:gridCol w:w="1444"/>
        <w:gridCol w:w="1681"/>
        <w:gridCol w:w="1681"/>
      </w:tblGrid>
      <w:tr w:rsidR="00CA5B00" w:rsidRPr="00F017F4" w14:paraId="11AFE5EC" w14:textId="77777777" w:rsidTr="0063078B">
        <w:trPr>
          <w:tblHeader/>
        </w:trPr>
        <w:tc>
          <w:tcPr>
            <w:tcW w:w="704" w:type="dxa"/>
            <w:tcBorders>
              <w:top w:val="single" w:sz="4" w:space="0" w:color="auto"/>
              <w:left w:val="single" w:sz="4" w:space="0" w:color="auto"/>
              <w:bottom w:val="single" w:sz="4" w:space="0" w:color="auto"/>
              <w:right w:val="single" w:sz="4" w:space="0" w:color="auto"/>
            </w:tcBorders>
          </w:tcPr>
          <w:p w14:paraId="711D31CD" w14:textId="77777777" w:rsidR="00CA5B00" w:rsidRPr="00F017F4" w:rsidRDefault="00CA5B00" w:rsidP="0063078B">
            <w:pPr>
              <w:spacing w:line="360" w:lineRule="auto"/>
              <w:rPr>
                <w:rFonts w:cs="Arial"/>
                <w:szCs w:val="24"/>
              </w:rPr>
            </w:pPr>
          </w:p>
        </w:tc>
        <w:tc>
          <w:tcPr>
            <w:tcW w:w="1590" w:type="dxa"/>
            <w:tcBorders>
              <w:top w:val="single" w:sz="4" w:space="0" w:color="auto"/>
              <w:left w:val="single" w:sz="4" w:space="0" w:color="auto"/>
              <w:bottom w:val="single" w:sz="4" w:space="0" w:color="auto"/>
              <w:right w:val="single" w:sz="4" w:space="0" w:color="auto"/>
            </w:tcBorders>
            <w:hideMark/>
          </w:tcPr>
          <w:p w14:paraId="080C708D" w14:textId="77777777" w:rsidR="00CA5B00" w:rsidRPr="00F017F4" w:rsidRDefault="00CA5B00" w:rsidP="0063078B">
            <w:pPr>
              <w:spacing w:line="360" w:lineRule="auto"/>
              <w:rPr>
                <w:rFonts w:cs="Arial"/>
                <w:b/>
                <w:sz w:val="22"/>
              </w:rPr>
            </w:pPr>
            <w:r w:rsidRPr="00F017F4">
              <w:rPr>
                <w:rFonts w:cs="Arial"/>
                <w:b/>
                <w:sz w:val="22"/>
              </w:rPr>
              <w:t>Presentation of self (court)</w:t>
            </w:r>
          </w:p>
        </w:tc>
        <w:tc>
          <w:tcPr>
            <w:tcW w:w="1655" w:type="dxa"/>
            <w:tcBorders>
              <w:top w:val="single" w:sz="4" w:space="0" w:color="auto"/>
              <w:left w:val="single" w:sz="4" w:space="0" w:color="auto"/>
              <w:bottom w:val="single" w:sz="4" w:space="0" w:color="auto"/>
              <w:right w:val="single" w:sz="4" w:space="0" w:color="auto"/>
            </w:tcBorders>
            <w:hideMark/>
          </w:tcPr>
          <w:p w14:paraId="60467410" w14:textId="77777777" w:rsidR="00CA5B00" w:rsidRPr="00F017F4" w:rsidRDefault="00CA5B00" w:rsidP="0063078B">
            <w:pPr>
              <w:spacing w:line="360" w:lineRule="auto"/>
              <w:rPr>
                <w:rFonts w:cs="Arial"/>
                <w:b/>
                <w:sz w:val="22"/>
              </w:rPr>
            </w:pPr>
            <w:r w:rsidRPr="00F017F4">
              <w:rPr>
                <w:rFonts w:cs="Arial"/>
                <w:b/>
                <w:sz w:val="22"/>
              </w:rPr>
              <w:t>Presentation of self (defendant)</w:t>
            </w:r>
          </w:p>
        </w:tc>
        <w:tc>
          <w:tcPr>
            <w:tcW w:w="1444" w:type="dxa"/>
            <w:tcBorders>
              <w:top w:val="single" w:sz="4" w:space="0" w:color="auto"/>
              <w:left w:val="single" w:sz="4" w:space="0" w:color="auto"/>
              <w:bottom w:val="single" w:sz="4" w:space="0" w:color="auto"/>
              <w:right w:val="single" w:sz="4" w:space="0" w:color="auto"/>
            </w:tcBorders>
            <w:hideMark/>
          </w:tcPr>
          <w:p w14:paraId="09DF756A" w14:textId="77777777" w:rsidR="00CA5B00" w:rsidRPr="00F017F4" w:rsidRDefault="00CA5B00" w:rsidP="0063078B">
            <w:pPr>
              <w:spacing w:line="360" w:lineRule="auto"/>
              <w:rPr>
                <w:rFonts w:cs="Arial"/>
                <w:b/>
                <w:sz w:val="22"/>
              </w:rPr>
            </w:pPr>
            <w:r w:rsidRPr="00F017F4">
              <w:rPr>
                <w:rFonts w:cs="Arial"/>
                <w:b/>
                <w:sz w:val="22"/>
              </w:rPr>
              <w:t>Participant Alignment</w:t>
            </w:r>
          </w:p>
        </w:tc>
        <w:tc>
          <w:tcPr>
            <w:tcW w:w="1681" w:type="dxa"/>
            <w:tcBorders>
              <w:top w:val="single" w:sz="4" w:space="0" w:color="auto"/>
              <w:left w:val="single" w:sz="4" w:space="0" w:color="auto"/>
              <w:bottom w:val="single" w:sz="4" w:space="0" w:color="auto"/>
              <w:right w:val="single" w:sz="4" w:space="0" w:color="auto"/>
            </w:tcBorders>
            <w:hideMark/>
          </w:tcPr>
          <w:p w14:paraId="5CA810B0" w14:textId="77777777" w:rsidR="00CA5B00" w:rsidRPr="00F017F4" w:rsidRDefault="00CA5B00" w:rsidP="0063078B">
            <w:pPr>
              <w:spacing w:line="360" w:lineRule="auto"/>
              <w:rPr>
                <w:rFonts w:cs="Arial"/>
                <w:b/>
                <w:sz w:val="22"/>
              </w:rPr>
            </w:pPr>
            <w:r w:rsidRPr="00F017F4">
              <w:rPr>
                <w:rFonts w:cs="Arial"/>
                <w:b/>
                <w:sz w:val="22"/>
              </w:rPr>
              <w:t>Interaction management (court)</w:t>
            </w:r>
          </w:p>
        </w:tc>
        <w:tc>
          <w:tcPr>
            <w:tcW w:w="1681" w:type="dxa"/>
            <w:tcBorders>
              <w:top w:val="single" w:sz="4" w:space="0" w:color="auto"/>
              <w:left w:val="single" w:sz="4" w:space="0" w:color="auto"/>
              <w:bottom w:val="single" w:sz="4" w:space="0" w:color="auto"/>
              <w:right w:val="single" w:sz="4" w:space="0" w:color="auto"/>
            </w:tcBorders>
            <w:hideMark/>
          </w:tcPr>
          <w:p w14:paraId="36951E15" w14:textId="77777777" w:rsidR="00CA5B00" w:rsidRPr="00F017F4" w:rsidRDefault="00CA5B00" w:rsidP="0063078B">
            <w:pPr>
              <w:spacing w:line="360" w:lineRule="auto"/>
              <w:rPr>
                <w:rFonts w:cs="Arial"/>
                <w:b/>
                <w:sz w:val="22"/>
              </w:rPr>
            </w:pPr>
            <w:r w:rsidRPr="00F017F4">
              <w:rPr>
                <w:rFonts w:cs="Arial"/>
                <w:b/>
                <w:sz w:val="22"/>
              </w:rPr>
              <w:t>Interaction management (defendant)</w:t>
            </w:r>
          </w:p>
        </w:tc>
      </w:tr>
      <w:tr w:rsidR="00CA5B00" w:rsidRPr="00F017F4" w14:paraId="39D27FAE" w14:textId="77777777" w:rsidTr="0063078B">
        <w:tc>
          <w:tcPr>
            <w:tcW w:w="704" w:type="dxa"/>
            <w:tcBorders>
              <w:top w:val="single" w:sz="4" w:space="0" w:color="auto"/>
              <w:left w:val="single" w:sz="4" w:space="0" w:color="auto"/>
              <w:bottom w:val="single" w:sz="4" w:space="0" w:color="auto"/>
              <w:right w:val="single" w:sz="4" w:space="0" w:color="auto"/>
            </w:tcBorders>
            <w:hideMark/>
          </w:tcPr>
          <w:p w14:paraId="24143D7E" w14:textId="77777777" w:rsidR="00CA5B00" w:rsidRPr="00F017F4" w:rsidRDefault="00CA5B00" w:rsidP="0063078B">
            <w:pPr>
              <w:spacing w:line="360" w:lineRule="auto"/>
              <w:rPr>
                <w:rFonts w:cs="Arial"/>
                <w:szCs w:val="24"/>
              </w:rPr>
            </w:pPr>
            <w:r w:rsidRPr="00F017F4">
              <w:rPr>
                <w:rFonts w:cs="Arial"/>
                <w:szCs w:val="24"/>
              </w:rPr>
              <w:t>P10</w:t>
            </w:r>
          </w:p>
        </w:tc>
        <w:tc>
          <w:tcPr>
            <w:tcW w:w="1590" w:type="dxa"/>
            <w:tcBorders>
              <w:top w:val="single" w:sz="4" w:space="0" w:color="auto"/>
              <w:left w:val="single" w:sz="4" w:space="0" w:color="auto"/>
              <w:bottom w:val="single" w:sz="4" w:space="0" w:color="auto"/>
              <w:right w:val="single" w:sz="4" w:space="0" w:color="auto"/>
            </w:tcBorders>
            <w:hideMark/>
          </w:tcPr>
          <w:p w14:paraId="3787CB70" w14:textId="77777777" w:rsidR="00CA5B00" w:rsidRPr="00F017F4" w:rsidRDefault="00CA5B00" w:rsidP="0063078B">
            <w:pPr>
              <w:spacing w:line="360" w:lineRule="auto"/>
              <w:rPr>
                <w:rFonts w:cs="Arial"/>
                <w:szCs w:val="24"/>
              </w:rPr>
            </w:pPr>
            <w:r w:rsidRPr="00F017F4">
              <w:rPr>
                <w:rFonts w:cs="Arial"/>
                <w:szCs w:val="24"/>
              </w:rPr>
              <w:t>Low</w:t>
            </w:r>
          </w:p>
        </w:tc>
        <w:tc>
          <w:tcPr>
            <w:tcW w:w="1655" w:type="dxa"/>
            <w:tcBorders>
              <w:top w:val="single" w:sz="4" w:space="0" w:color="auto"/>
              <w:left w:val="single" w:sz="4" w:space="0" w:color="auto"/>
              <w:bottom w:val="single" w:sz="4" w:space="0" w:color="auto"/>
              <w:right w:val="single" w:sz="4" w:space="0" w:color="auto"/>
            </w:tcBorders>
            <w:hideMark/>
          </w:tcPr>
          <w:p w14:paraId="6F945828" w14:textId="77777777" w:rsidR="00CA5B00" w:rsidRPr="00F017F4" w:rsidRDefault="00CA5B00" w:rsidP="0063078B">
            <w:pPr>
              <w:spacing w:line="360" w:lineRule="auto"/>
              <w:rPr>
                <w:rFonts w:cs="Arial"/>
                <w:szCs w:val="24"/>
              </w:rPr>
            </w:pPr>
            <w:r w:rsidRPr="00F017F4">
              <w:rPr>
                <w:rFonts w:cs="Arial"/>
                <w:szCs w:val="24"/>
              </w:rPr>
              <w:t>Very low</w:t>
            </w:r>
          </w:p>
        </w:tc>
        <w:tc>
          <w:tcPr>
            <w:tcW w:w="1444" w:type="dxa"/>
            <w:tcBorders>
              <w:top w:val="single" w:sz="4" w:space="0" w:color="auto"/>
              <w:left w:val="single" w:sz="4" w:space="0" w:color="auto"/>
              <w:bottom w:val="single" w:sz="4" w:space="0" w:color="auto"/>
              <w:right w:val="single" w:sz="4" w:space="0" w:color="auto"/>
            </w:tcBorders>
            <w:hideMark/>
          </w:tcPr>
          <w:p w14:paraId="2906F9E2" w14:textId="77777777" w:rsidR="00CA5B00" w:rsidRPr="00F017F4" w:rsidRDefault="00CA5B00" w:rsidP="0063078B">
            <w:pPr>
              <w:spacing w:line="360" w:lineRule="auto"/>
              <w:rPr>
                <w:rFonts w:cs="Arial"/>
                <w:szCs w:val="24"/>
              </w:rPr>
            </w:pPr>
            <w:r w:rsidRPr="00F017F4">
              <w:rPr>
                <w:rFonts w:cs="Arial"/>
                <w:szCs w:val="24"/>
              </w:rPr>
              <w:t xml:space="preserve">&gt; Court </w:t>
            </w:r>
          </w:p>
        </w:tc>
        <w:tc>
          <w:tcPr>
            <w:tcW w:w="1681" w:type="dxa"/>
            <w:tcBorders>
              <w:top w:val="single" w:sz="4" w:space="0" w:color="auto"/>
              <w:left w:val="single" w:sz="4" w:space="0" w:color="auto"/>
              <w:bottom w:val="single" w:sz="4" w:space="0" w:color="auto"/>
              <w:right w:val="single" w:sz="4" w:space="0" w:color="auto"/>
            </w:tcBorders>
            <w:hideMark/>
          </w:tcPr>
          <w:p w14:paraId="0BAD169E" w14:textId="77777777" w:rsidR="00CA5B00" w:rsidRPr="00F017F4" w:rsidRDefault="00CA5B00" w:rsidP="0063078B">
            <w:pPr>
              <w:spacing w:line="360" w:lineRule="auto"/>
              <w:rPr>
                <w:rFonts w:cs="Arial"/>
                <w:szCs w:val="24"/>
              </w:rPr>
            </w:pPr>
            <w:r w:rsidRPr="00F017F4">
              <w:rPr>
                <w:rFonts w:cs="Arial"/>
                <w:szCs w:val="24"/>
              </w:rPr>
              <w:t>High</w:t>
            </w:r>
          </w:p>
        </w:tc>
        <w:tc>
          <w:tcPr>
            <w:tcW w:w="1681" w:type="dxa"/>
            <w:tcBorders>
              <w:top w:val="single" w:sz="4" w:space="0" w:color="auto"/>
              <w:left w:val="single" w:sz="4" w:space="0" w:color="auto"/>
              <w:bottom w:val="single" w:sz="4" w:space="0" w:color="auto"/>
              <w:right w:val="single" w:sz="4" w:space="0" w:color="auto"/>
            </w:tcBorders>
            <w:hideMark/>
          </w:tcPr>
          <w:p w14:paraId="0A4951C4" w14:textId="77777777" w:rsidR="00CA5B00" w:rsidRPr="00F017F4" w:rsidRDefault="00CA5B00" w:rsidP="0063078B">
            <w:pPr>
              <w:spacing w:line="360" w:lineRule="auto"/>
              <w:rPr>
                <w:rFonts w:cs="Arial"/>
                <w:szCs w:val="24"/>
              </w:rPr>
            </w:pPr>
            <w:r w:rsidRPr="00F017F4">
              <w:rPr>
                <w:rFonts w:cs="Arial"/>
                <w:szCs w:val="24"/>
              </w:rPr>
              <w:t>Quite high</w:t>
            </w:r>
          </w:p>
        </w:tc>
      </w:tr>
      <w:tr w:rsidR="00CA5B00" w:rsidRPr="00F017F4" w14:paraId="5684E03D" w14:textId="77777777" w:rsidTr="0063078B">
        <w:tc>
          <w:tcPr>
            <w:tcW w:w="704" w:type="dxa"/>
            <w:tcBorders>
              <w:top w:val="single" w:sz="4" w:space="0" w:color="auto"/>
              <w:left w:val="single" w:sz="4" w:space="0" w:color="auto"/>
              <w:bottom w:val="single" w:sz="4" w:space="0" w:color="auto"/>
              <w:right w:val="single" w:sz="4" w:space="0" w:color="auto"/>
            </w:tcBorders>
            <w:hideMark/>
          </w:tcPr>
          <w:p w14:paraId="5B7907E2" w14:textId="77777777" w:rsidR="00CA5B00" w:rsidRPr="00F017F4" w:rsidRDefault="00CA5B00" w:rsidP="0063078B">
            <w:pPr>
              <w:spacing w:line="360" w:lineRule="auto"/>
              <w:rPr>
                <w:rFonts w:cs="Arial"/>
                <w:szCs w:val="24"/>
              </w:rPr>
            </w:pPr>
            <w:r w:rsidRPr="00F017F4">
              <w:rPr>
                <w:rFonts w:cs="Arial"/>
                <w:szCs w:val="24"/>
              </w:rPr>
              <w:t>P12</w:t>
            </w:r>
          </w:p>
        </w:tc>
        <w:tc>
          <w:tcPr>
            <w:tcW w:w="1590" w:type="dxa"/>
            <w:tcBorders>
              <w:top w:val="single" w:sz="4" w:space="0" w:color="auto"/>
              <w:left w:val="single" w:sz="4" w:space="0" w:color="auto"/>
              <w:bottom w:val="single" w:sz="4" w:space="0" w:color="auto"/>
              <w:right w:val="single" w:sz="4" w:space="0" w:color="auto"/>
            </w:tcBorders>
            <w:hideMark/>
          </w:tcPr>
          <w:p w14:paraId="4D30427E" w14:textId="77777777" w:rsidR="00CA5B00" w:rsidRPr="00F017F4" w:rsidRDefault="00CA5B00" w:rsidP="0063078B">
            <w:pPr>
              <w:spacing w:line="360" w:lineRule="auto"/>
              <w:rPr>
                <w:rFonts w:cs="Arial"/>
                <w:szCs w:val="24"/>
              </w:rPr>
            </w:pPr>
            <w:r w:rsidRPr="00F017F4">
              <w:rPr>
                <w:rFonts w:cs="Arial"/>
                <w:szCs w:val="24"/>
              </w:rPr>
              <w:t>Low</w:t>
            </w:r>
          </w:p>
        </w:tc>
        <w:tc>
          <w:tcPr>
            <w:tcW w:w="1655" w:type="dxa"/>
            <w:tcBorders>
              <w:top w:val="single" w:sz="4" w:space="0" w:color="auto"/>
              <w:left w:val="single" w:sz="4" w:space="0" w:color="auto"/>
              <w:bottom w:val="single" w:sz="4" w:space="0" w:color="auto"/>
              <w:right w:val="single" w:sz="4" w:space="0" w:color="auto"/>
            </w:tcBorders>
            <w:hideMark/>
          </w:tcPr>
          <w:p w14:paraId="4F73A9FF" w14:textId="77777777" w:rsidR="00CA5B00" w:rsidRPr="00F017F4" w:rsidRDefault="00CA5B00" w:rsidP="0063078B">
            <w:pPr>
              <w:spacing w:line="360" w:lineRule="auto"/>
              <w:rPr>
                <w:rFonts w:cs="Arial"/>
                <w:szCs w:val="24"/>
              </w:rPr>
            </w:pPr>
            <w:r w:rsidRPr="00F017F4">
              <w:rPr>
                <w:rFonts w:cs="Arial"/>
                <w:szCs w:val="24"/>
              </w:rPr>
              <w:t>Very low</w:t>
            </w:r>
          </w:p>
        </w:tc>
        <w:tc>
          <w:tcPr>
            <w:tcW w:w="1444" w:type="dxa"/>
            <w:tcBorders>
              <w:top w:val="single" w:sz="4" w:space="0" w:color="auto"/>
              <w:left w:val="single" w:sz="4" w:space="0" w:color="auto"/>
              <w:bottom w:val="single" w:sz="4" w:space="0" w:color="auto"/>
              <w:right w:val="single" w:sz="4" w:space="0" w:color="auto"/>
            </w:tcBorders>
            <w:hideMark/>
          </w:tcPr>
          <w:p w14:paraId="234D8DC1" w14:textId="50345CDF" w:rsidR="00CA5B00" w:rsidRPr="00F017F4" w:rsidRDefault="00776708" w:rsidP="0063078B">
            <w:pPr>
              <w:spacing w:line="360" w:lineRule="auto"/>
              <w:rPr>
                <w:rFonts w:cs="Arial"/>
                <w:szCs w:val="24"/>
              </w:rPr>
            </w:pPr>
            <w:r>
              <w:rPr>
                <w:rFonts w:cs="Arial"/>
                <w:szCs w:val="24"/>
              </w:rPr>
              <w:t>Equal</w:t>
            </w:r>
          </w:p>
        </w:tc>
        <w:tc>
          <w:tcPr>
            <w:tcW w:w="3362" w:type="dxa"/>
            <w:gridSpan w:val="2"/>
            <w:tcBorders>
              <w:top w:val="single" w:sz="4" w:space="0" w:color="auto"/>
              <w:left w:val="single" w:sz="4" w:space="0" w:color="auto"/>
              <w:bottom w:val="single" w:sz="4" w:space="0" w:color="auto"/>
              <w:right w:val="single" w:sz="4" w:space="0" w:color="auto"/>
            </w:tcBorders>
            <w:hideMark/>
          </w:tcPr>
          <w:p w14:paraId="7143F116" w14:textId="77777777" w:rsidR="00CA5B00" w:rsidRPr="00F017F4" w:rsidRDefault="00CA5B00" w:rsidP="009A7B79">
            <w:pPr>
              <w:keepNext/>
              <w:spacing w:line="360" w:lineRule="auto"/>
              <w:rPr>
                <w:rFonts w:cs="Arial"/>
                <w:szCs w:val="24"/>
              </w:rPr>
            </w:pPr>
            <w:r w:rsidRPr="00F017F4">
              <w:rPr>
                <w:rFonts w:cs="Arial"/>
                <w:szCs w:val="24"/>
              </w:rPr>
              <w:t>Low to quite high</w:t>
            </w:r>
          </w:p>
        </w:tc>
      </w:tr>
    </w:tbl>
    <w:p w14:paraId="40A19FA8" w14:textId="6B037427" w:rsidR="009A7B79" w:rsidRDefault="009A7B79">
      <w:pPr>
        <w:pStyle w:val="Caption"/>
      </w:pPr>
      <w:r>
        <w:t xml:space="preserve">Table </w:t>
      </w:r>
      <w:fldSimple w:instr=" SEQ Table \* ARABIC ">
        <w:r>
          <w:rPr>
            <w:noProof/>
          </w:rPr>
          <w:t>4</w:t>
        </w:r>
      </w:fldSimple>
      <w:r>
        <w:t>: Split role-space in VCI A</w:t>
      </w:r>
    </w:p>
    <w:p w14:paraId="7B763CFD" w14:textId="77777777" w:rsidR="00CA5B00" w:rsidRDefault="00CA5B00" w:rsidP="009E4123"/>
    <w:tbl>
      <w:tblPr>
        <w:tblStyle w:val="TableGrid"/>
        <w:tblW w:w="0" w:type="auto"/>
        <w:tblLook w:val="04A0" w:firstRow="1" w:lastRow="0" w:firstColumn="1" w:lastColumn="0" w:noHBand="0" w:noVBand="1"/>
      </w:tblPr>
      <w:tblGrid>
        <w:gridCol w:w="1163"/>
        <w:gridCol w:w="1549"/>
        <w:gridCol w:w="1549"/>
        <w:gridCol w:w="1415"/>
        <w:gridCol w:w="1574"/>
        <w:gridCol w:w="1574"/>
      </w:tblGrid>
      <w:tr w:rsidR="00CA5B00" w:rsidRPr="00F017F4" w14:paraId="7F73CFEA" w14:textId="77777777" w:rsidTr="00CD719D">
        <w:trPr>
          <w:trHeight w:val="1143"/>
          <w:tblHeader/>
        </w:trPr>
        <w:tc>
          <w:tcPr>
            <w:tcW w:w="1163" w:type="dxa"/>
            <w:tcBorders>
              <w:top w:val="single" w:sz="4" w:space="0" w:color="auto"/>
              <w:left w:val="single" w:sz="4" w:space="0" w:color="auto"/>
              <w:bottom w:val="single" w:sz="4" w:space="0" w:color="auto"/>
              <w:right w:val="single" w:sz="4" w:space="0" w:color="auto"/>
            </w:tcBorders>
          </w:tcPr>
          <w:p w14:paraId="115940FD" w14:textId="77777777" w:rsidR="00CA5B00" w:rsidRPr="00F017F4" w:rsidRDefault="00CA5B00" w:rsidP="0063078B">
            <w:pPr>
              <w:spacing w:line="360" w:lineRule="auto"/>
              <w:rPr>
                <w:rFonts w:cs="Arial"/>
                <w:szCs w:val="24"/>
              </w:rPr>
            </w:pPr>
          </w:p>
        </w:tc>
        <w:tc>
          <w:tcPr>
            <w:tcW w:w="1502" w:type="dxa"/>
            <w:tcBorders>
              <w:top w:val="single" w:sz="4" w:space="0" w:color="auto"/>
              <w:left w:val="single" w:sz="4" w:space="0" w:color="auto"/>
              <w:bottom w:val="single" w:sz="4" w:space="0" w:color="auto"/>
              <w:right w:val="single" w:sz="4" w:space="0" w:color="auto"/>
            </w:tcBorders>
            <w:hideMark/>
          </w:tcPr>
          <w:p w14:paraId="281EDF39" w14:textId="77777777" w:rsidR="00CA5B00" w:rsidRPr="00F017F4" w:rsidRDefault="00CA5B00" w:rsidP="0063078B">
            <w:pPr>
              <w:spacing w:line="360" w:lineRule="auto"/>
              <w:rPr>
                <w:rFonts w:cs="Arial"/>
                <w:b/>
                <w:sz w:val="22"/>
              </w:rPr>
            </w:pPr>
            <w:r w:rsidRPr="00F017F4">
              <w:rPr>
                <w:rFonts w:cs="Arial"/>
                <w:b/>
                <w:sz w:val="22"/>
              </w:rPr>
              <w:t>Presentation of self (court)</w:t>
            </w:r>
          </w:p>
        </w:tc>
        <w:tc>
          <w:tcPr>
            <w:tcW w:w="1502" w:type="dxa"/>
            <w:tcBorders>
              <w:top w:val="single" w:sz="4" w:space="0" w:color="auto"/>
              <w:left w:val="single" w:sz="4" w:space="0" w:color="auto"/>
              <w:bottom w:val="single" w:sz="4" w:space="0" w:color="auto"/>
              <w:right w:val="single" w:sz="4" w:space="0" w:color="auto"/>
            </w:tcBorders>
            <w:hideMark/>
          </w:tcPr>
          <w:p w14:paraId="43665D78" w14:textId="77777777" w:rsidR="00CA5B00" w:rsidRPr="00F017F4" w:rsidRDefault="00CA5B00" w:rsidP="0063078B">
            <w:pPr>
              <w:spacing w:line="360" w:lineRule="auto"/>
              <w:rPr>
                <w:rFonts w:cs="Arial"/>
                <w:b/>
                <w:sz w:val="22"/>
              </w:rPr>
            </w:pPr>
            <w:r w:rsidRPr="00F017F4">
              <w:rPr>
                <w:rFonts w:cs="Arial"/>
                <w:b/>
                <w:sz w:val="22"/>
              </w:rPr>
              <w:t>Presentation of self (defendant)</w:t>
            </w:r>
          </w:p>
        </w:tc>
        <w:tc>
          <w:tcPr>
            <w:tcW w:w="1415" w:type="dxa"/>
            <w:tcBorders>
              <w:top w:val="single" w:sz="4" w:space="0" w:color="auto"/>
              <w:left w:val="single" w:sz="4" w:space="0" w:color="auto"/>
              <w:bottom w:val="single" w:sz="4" w:space="0" w:color="auto"/>
              <w:right w:val="single" w:sz="4" w:space="0" w:color="auto"/>
            </w:tcBorders>
            <w:hideMark/>
          </w:tcPr>
          <w:p w14:paraId="491C98ED" w14:textId="77777777" w:rsidR="00CA5B00" w:rsidRPr="00F017F4" w:rsidRDefault="00CA5B00" w:rsidP="0063078B">
            <w:pPr>
              <w:spacing w:line="360" w:lineRule="auto"/>
              <w:rPr>
                <w:rFonts w:cs="Arial"/>
                <w:b/>
                <w:sz w:val="22"/>
              </w:rPr>
            </w:pPr>
            <w:r w:rsidRPr="00F017F4">
              <w:rPr>
                <w:rFonts w:cs="Arial"/>
                <w:b/>
                <w:sz w:val="22"/>
              </w:rPr>
              <w:t>Participant Alignment</w:t>
            </w:r>
          </w:p>
        </w:tc>
        <w:tc>
          <w:tcPr>
            <w:tcW w:w="1546" w:type="dxa"/>
            <w:tcBorders>
              <w:top w:val="single" w:sz="4" w:space="0" w:color="auto"/>
              <w:left w:val="single" w:sz="4" w:space="0" w:color="auto"/>
              <w:bottom w:val="single" w:sz="4" w:space="0" w:color="auto"/>
              <w:right w:val="single" w:sz="4" w:space="0" w:color="auto"/>
            </w:tcBorders>
            <w:hideMark/>
          </w:tcPr>
          <w:p w14:paraId="69239376" w14:textId="77777777" w:rsidR="00CA5B00" w:rsidRPr="00F017F4" w:rsidRDefault="00CA5B00" w:rsidP="0063078B">
            <w:pPr>
              <w:spacing w:line="360" w:lineRule="auto"/>
              <w:rPr>
                <w:rFonts w:cs="Arial"/>
                <w:b/>
                <w:sz w:val="22"/>
              </w:rPr>
            </w:pPr>
            <w:r w:rsidRPr="00F017F4">
              <w:rPr>
                <w:rFonts w:cs="Arial"/>
                <w:b/>
                <w:sz w:val="22"/>
              </w:rPr>
              <w:t>Interaction management (court)</w:t>
            </w:r>
          </w:p>
        </w:tc>
        <w:tc>
          <w:tcPr>
            <w:tcW w:w="1514" w:type="dxa"/>
            <w:tcBorders>
              <w:top w:val="single" w:sz="4" w:space="0" w:color="auto"/>
              <w:left w:val="single" w:sz="4" w:space="0" w:color="auto"/>
              <w:bottom w:val="single" w:sz="4" w:space="0" w:color="auto"/>
              <w:right w:val="single" w:sz="4" w:space="0" w:color="auto"/>
            </w:tcBorders>
            <w:hideMark/>
          </w:tcPr>
          <w:p w14:paraId="14DD0E21" w14:textId="77777777" w:rsidR="00CA5B00" w:rsidRPr="00F017F4" w:rsidRDefault="00CA5B00" w:rsidP="0063078B">
            <w:pPr>
              <w:spacing w:line="360" w:lineRule="auto"/>
              <w:rPr>
                <w:rFonts w:cs="Arial"/>
                <w:b/>
                <w:sz w:val="22"/>
              </w:rPr>
            </w:pPr>
            <w:r w:rsidRPr="00F017F4">
              <w:rPr>
                <w:rFonts w:cs="Arial"/>
                <w:b/>
                <w:sz w:val="22"/>
              </w:rPr>
              <w:t>Interaction management (defendant)</w:t>
            </w:r>
          </w:p>
        </w:tc>
      </w:tr>
      <w:tr w:rsidR="00CA5B00" w:rsidRPr="00F017F4" w14:paraId="23E5F215" w14:textId="77777777" w:rsidTr="00CD719D">
        <w:trPr>
          <w:trHeight w:val="1658"/>
        </w:trPr>
        <w:tc>
          <w:tcPr>
            <w:tcW w:w="1163" w:type="dxa"/>
            <w:tcBorders>
              <w:top w:val="single" w:sz="4" w:space="0" w:color="auto"/>
              <w:left w:val="single" w:sz="4" w:space="0" w:color="auto"/>
              <w:bottom w:val="single" w:sz="4" w:space="0" w:color="auto"/>
              <w:right w:val="single" w:sz="4" w:space="0" w:color="auto"/>
            </w:tcBorders>
            <w:hideMark/>
          </w:tcPr>
          <w:p w14:paraId="18FC5299" w14:textId="77777777" w:rsidR="00CA5B00" w:rsidRPr="00F017F4" w:rsidRDefault="00CA5B00" w:rsidP="0063078B">
            <w:pPr>
              <w:spacing w:line="360" w:lineRule="auto"/>
              <w:rPr>
                <w:rFonts w:cs="Arial"/>
                <w:szCs w:val="24"/>
              </w:rPr>
            </w:pPr>
            <w:r w:rsidRPr="00F017F4">
              <w:rPr>
                <w:rFonts w:cs="Arial"/>
                <w:szCs w:val="24"/>
              </w:rPr>
              <w:t>P13</w:t>
            </w:r>
          </w:p>
        </w:tc>
        <w:tc>
          <w:tcPr>
            <w:tcW w:w="1502" w:type="dxa"/>
            <w:tcBorders>
              <w:top w:val="single" w:sz="4" w:space="0" w:color="auto"/>
              <w:left w:val="single" w:sz="4" w:space="0" w:color="auto"/>
              <w:bottom w:val="single" w:sz="4" w:space="0" w:color="auto"/>
              <w:right w:val="single" w:sz="4" w:space="0" w:color="auto"/>
            </w:tcBorders>
            <w:hideMark/>
          </w:tcPr>
          <w:p w14:paraId="22F98489" w14:textId="77777777" w:rsidR="00CA5B00" w:rsidRPr="00F017F4" w:rsidRDefault="00CA5B00" w:rsidP="0063078B">
            <w:pPr>
              <w:spacing w:line="360" w:lineRule="auto"/>
              <w:rPr>
                <w:rFonts w:cs="Arial"/>
                <w:szCs w:val="24"/>
              </w:rPr>
            </w:pPr>
            <w:r w:rsidRPr="00F017F4">
              <w:rPr>
                <w:rFonts w:cs="Arial"/>
                <w:szCs w:val="24"/>
              </w:rPr>
              <w:t>Very low</w:t>
            </w:r>
          </w:p>
        </w:tc>
        <w:tc>
          <w:tcPr>
            <w:tcW w:w="1502" w:type="dxa"/>
            <w:tcBorders>
              <w:top w:val="single" w:sz="4" w:space="0" w:color="auto"/>
              <w:left w:val="single" w:sz="4" w:space="0" w:color="auto"/>
              <w:bottom w:val="single" w:sz="4" w:space="0" w:color="auto"/>
              <w:right w:val="single" w:sz="4" w:space="0" w:color="auto"/>
            </w:tcBorders>
            <w:hideMark/>
          </w:tcPr>
          <w:p w14:paraId="595E4426" w14:textId="77777777" w:rsidR="00CA5B00" w:rsidRPr="00F017F4" w:rsidRDefault="00CA5B00" w:rsidP="0063078B">
            <w:pPr>
              <w:spacing w:line="360" w:lineRule="auto"/>
              <w:rPr>
                <w:rFonts w:cs="Arial"/>
                <w:szCs w:val="24"/>
              </w:rPr>
            </w:pPr>
            <w:r w:rsidRPr="00F017F4">
              <w:rPr>
                <w:rFonts w:cs="Arial"/>
                <w:szCs w:val="24"/>
              </w:rPr>
              <w:t>Low</w:t>
            </w:r>
          </w:p>
        </w:tc>
        <w:tc>
          <w:tcPr>
            <w:tcW w:w="1415" w:type="dxa"/>
            <w:tcBorders>
              <w:top w:val="single" w:sz="4" w:space="0" w:color="auto"/>
              <w:left w:val="single" w:sz="4" w:space="0" w:color="auto"/>
              <w:bottom w:val="single" w:sz="4" w:space="0" w:color="auto"/>
              <w:right w:val="single" w:sz="4" w:space="0" w:color="auto"/>
            </w:tcBorders>
            <w:hideMark/>
          </w:tcPr>
          <w:p w14:paraId="1069517B" w14:textId="77777777" w:rsidR="00CA5B00" w:rsidRPr="00F017F4" w:rsidRDefault="00CA5B00" w:rsidP="0063078B">
            <w:pPr>
              <w:spacing w:line="360" w:lineRule="auto"/>
              <w:rPr>
                <w:rFonts w:cs="Arial"/>
                <w:szCs w:val="24"/>
              </w:rPr>
            </w:pPr>
            <w:r w:rsidRPr="00F017F4">
              <w:rPr>
                <w:rFonts w:cs="Arial"/>
                <w:szCs w:val="24"/>
              </w:rPr>
              <w:t>&gt; Defendant and solicitor</w:t>
            </w:r>
          </w:p>
        </w:tc>
        <w:tc>
          <w:tcPr>
            <w:tcW w:w="1546" w:type="dxa"/>
            <w:tcBorders>
              <w:top w:val="single" w:sz="4" w:space="0" w:color="auto"/>
              <w:left w:val="single" w:sz="4" w:space="0" w:color="auto"/>
              <w:bottom w:val="single" w:sz="4" w:space="0" w:color="auto"/>
              <w:right w:val="single" w:sz="4" w:space="0" w:color="auto"/>
            </w:tcBorders>
            <w:hideMark/>
          </w:tcPr>
          <w:p w14:paraId="33678FD6" w14:textId="77777777" w:rsidR="00CA5B00" w:rsidRPr="00F017F4" w:rsidRDefault="00CA5B00" w:rsidP="0063078B">
            <w:pPr>
              <w:spacing w:line="360" w:lineRule="auto"/>
              <w:rPr>
                <w:rFonts w:cs="Arial"/>
                <w:szCs w:val="24"/>
              </w:rPr>
            </w:pPr>
            <w:r w:rsidRPr="00F017F4">
              <w:rPr>
                <w:rFonts w:cs="Arial"/>
                <w:szCs w:val="24"/>
              </w:rPr>
              <w:t>Very low</w:t>
            </w:r>
          </w:p>
        </w:tc>
        <w:tc>
          <w:tcPr>
            <w:tcW w:w="1514" w:type="dxa"/>
            <w:tcBorders>
              <w:top w:val="single" w:sz="4" w:space="0" w:color="auto"/>
              <w:left w:val="single" w:sz="4" w:space="0" w:color="auto"/>
              <w:bottom w:val="single" w:sz="4" w:space="0" w:color="auto"/>
              <w:right w:val="single" w:sz="4" w:space="0" w:color="auto"/>
            </w:tcBorders>
            <w:hideMark/>
          </w:tcPr>
          <w:p w14:paraId="2705C867" w14:textId="77777777" w:rsidR="00CA5B00" w:rsidRPr="00F017F4" w:rsidRDefault="00CA5B00" w:rsidP="0063078B">
            <w:pPr>
              <w:spacing w:line="360" w:lineRule="auto"/>
              <w:rPr>
                <w:rFonts w:cs="Arial"/>
                <w:szCs w:val="24"/>
              </w:rPr>
            </w:pPr>
            <w:r w:rsidRPr="00F017F4">
              <w:rPr>
                <w:rFonts w:cs="Arial"/>
                <w:szCs w:val="24"/>
              </w:rPr>
              <w:t>Quite high</w:t>
            </w:r>
          </w:p>
        </w:tc>
      </w:tr>
      <w:tr w:rsidR="00CA5B00" w:rsidRPr="00F017F4" w14:paraId="3A7B7964" w14:textId="77777777" w:rsidTr="00CD719D">
        <w:trPr>
          <w:trHeight w:val="414"/>
        </w:trPr>
        <w:tc>
          <w:tcPr>
            <w:tcW w:w="1163" w:type="dxa"/>
            <w:tcBorders>
              <w:top w:val="single" w:sz="4" w:space="0" w:color="auto"/>
              <w:left w:val="single" w:sz="4" w:space="0" w:color="auto"/>
              <w:bottom w:val="single" w:sz="4" w:space="0" w:color="auto"/>
              <w:right w:val="single" w:sz="4" w:space="0" w:color="auto"/>
            </w:tcBorders>
            <w:hideMark/>
          </w:tcPr>
          <w:p w14:paraId="4784E13A" w14:textId="77777777" w:rsidR="00CA5B00" w:rsidRPr="00F017F4" w:rsidRDefault="00CA5B00" w:rsidP="0063078B">
            <w:pPr>
              <w:spacing w:line="360" w:lineRule="auto"/>
              <w:rPr>
                <w:rFonts w:cs="Arial"/>
                <w:szCs w:val="24"/>
              </w:rPr>
            </w:pPr>
            <w:r w:rsidRPr="00F017F4">
              <w:rPr>
                <w:rFonts w:cs="Arial"/>
                <w:szCs w:val="24"/>
              </w:rPr>
              <w:t>P14</w:t>
            </w:r>
          </w:p>
        </w:tc>
        <w:tc>
          <w:tcPr>
            <w:tcW w:w="1502" w:type="dxa"/>
            <w:tcBorders>
              <w:top w:val="single" w:sz="4" w:space="0" w:color="auto"/>
              <w:left w:val="single" w:sz="4" w:space="0" w:color="auto"/>
              <w:bottom w:val="single" w:sz="4" w:space="0" w:color="auto"/>
              <w:right w:val="single" w:sz="4" w:space="0" w:color="auto"/>
            </w:tcBorders>
            <w:hideMark/>
          </w:tcPr>
          <w:p w14:paraId="4FC1407E" w14:textId="77777777" w:rsidR="00CA5B00" w:rsidRPr="00F017F4" w:rsidRDefault="00CA5B00" w:rsidP="0063078B">
            <w:pPr>
              <w:spacing w:line="360" w:lineRule="auto"/>
              <w:rPr>
                <w:rFonts w:cs="Arial"/>
                <w:szCs w:val="24"/>
              </w:rPr>
            </w:pPr>
            <w:r w:rsidRPr="00F017F4">
              <w:rPr>
                <w:rFonts w:cs="Arial"/>
                <w:szCs w:val="24"/>
              </w:rPr>
              <w:t>Very low</w:t>
            </w:r>
          </w:p>
        </w:tc>
        <w:tc>
          <w:tcPr>
            <w:tcW w:w="1502" w:type="dxa"/>
            <w:tcBorders>
              <w:top w:val="single" w:sz="4" w:space="0" w:color="auto"/>
              <w:left w:val="single" w:sz="4" w:space="0" w:color="auto"/>
              <w:bottom w:val="single" w:sz="4" w:space="0" w:color="auto"/>
              <w:right w:val="single" w:sz="4" w:space="0" w:color="auto"/>
            </w:tcBorders>
            <w:hideMark/>
          </w:tcPr>
          <w:p w14:paraId="43D3F41F" w14:textId="77777777" w:rsidR="00CA5B00" w:rsidRPr="00F017F4" w:rsidRDefault="00CA5B00" w:rsidP="0063078B">
            <w:pPr>
              <w:spacing w:line="360" w:lineRule="auto"/>
              <w:rPr>
                <w:rFonts w:cs="Arial"/>
                <w:szCs w:val="24"/>
              </w:rPr>
            </w:pPr>
            <w:r w:rsidRPr="00F017F4">
              <w:rPr>
                <w:rFonts w:cs="Arial"/>
                <w:szCs w:val="24"/>
              </w:rPr>
              <w:t xml:space="preserve">Low </w:t>
            </w:r>
          </w:p>
        </w:tc>
        <w:tc>
          <w:tcPr>
            <w:tcW w:w="1415" w:type="dxa"/>
            <w:tcBorders>
              <w:top w:val="single" w:sz="4" w:space="0" w:color="auto"/>
              <w:left w:val="single" w:sz="4" w:space="0" w:color="auto"/>
              <w:bottom w:val="single" w:sz="4" w:space="0" w:color="auto"/>
              <w:right w:val="single" w:sz="4" w:space="0" w:color="auto"/>
            </w:tcBorders>
            <w:hideMark/>
          </w:tcPr>
          <w:p w14:paraId="354914A4" w14:textId="77777777" w:rsidR="00CA5B00" w:rsidRPr="00F017F4" w:rsidRDefault="00CA5B00" w:rsidP="0063078B">
            <w:pPr>
              <w:spacing w:line="360" w:lineRule="auto"/>
              <w:rPr>
                <w:rFonts w:cs="Arial"/>
                <w:szCs w:val="24"/>
              </w:rPr>
            </w:pPr>
            <w:r w:rsidRPr="00F017F4">
              <w:rPr>
                <w:rFonts w:cs="Arial"/>
                <w:szCs w:val="24"/>
              </w:rPr>
              <w:t>Equal</w:t>
            </w:r>
          </w:p>
        </w:tc>
        <w:tc>
          <w:tcPr>
            <w:tcW w:w="3061" w:type="dxa"/>
            <w:gridSpan w:val="2"/>
            <w:tcBorders>
              <w:top w:val="single" w:sz="4" w:space="0" w:color="auto"/>
              <w:left w:val="single" w:sz="4" w:space="0" w:color="auto"/>
              <w:bottom w:val="single" w:sz="4" w:space="0" w:color="auto"/>
              <w:right w:val="single" w:sz="4" w:space="0" w:color="auto"/>
            </w:tcBorders>
            <w:hideMark/>
          </w:tcPr>
          <w:p w14:paraId="4FA9A714" w14:textId="77777777" w:rsidR="00CA5B00" w:rsidRPr="00F017F4" w:rsidRDefault="00CA5B00" w:rsidP="0063078B">
            <w:pPr>
              <w:spacing w:line="360" w:lineRule="auto"/>
              <w:rPr>
                <w:rFonts w:cs="Arial"/>
                <w:szCs w:val="24"/>
              </w:rPr>
            </w:pPr>
            <w:r w:rsidRPr="00F017F4">
              <w:rPr>
                <w:rFonts w:cs="Arial"/>
                <w:szCs w:val="24"/>
              </w:rPr>
              <w:t xml:space="preserve">Low to quite high </w:t>
            </w:r>
          </w:p>
        </w:tc>
      </w:tr>
      <w:tr w:rsidR="00CA5B00" w:rsidRPr="00F017F4" w14:paraId="10EEF2B0" w14:textId="77777777" w:rsidTr="00CD719D">
        <w:trPr>
          <w:trHeight w:val="402"/>
        </w:trPr>
        <w:tc>
          <w:tcPr>
            <w:tcW w:w="1163" w:type="dxa"/>
            <w:tcBorders>
              <w:top w:val="single" w:sz="4" w:space="0" w:color="auto"/>
              <w:left w:val="single" w:sz="4" w:space="0" w:color="auto"/>
              <w:bottom w:val="single" w:sz="4" w:space="0" w:color="auto"/>
              <w:right w:val="single" w:sz="4" w:space="0" w:color="auto"/>
            </w:tcBorders>
            <w:hideMark/>
          </w:tcPr>
          <w:p w14:paraId="2DECC3FA" w14:textId="77777777" w:rsidR="00CA5B00" w:rsidRPr="00F017F4" w:rsidRDefault="00CA5B00" w:rsidP="0063078B">
            <w:pPr>
              <w:spacing w:line="360" w:lineRule="auto"/>
              <w:rPr>
                <w:rFonts w:cs="Arial"/>
                <w:szCs w:val="24"/>
              </w:rPr>
            </w:pPr>
            <w:r w:rsidRPr="00F017F4">
              <w:rPr>
                <w:rFonts w:cs="Arial"/>
                <w:szCs w:val="24"/>
              </w:rPr>
              <w:t>P17</w:t>
            </w:r>
          </w:p>
        </w:tc>
        <w:tc>
          <w:tcPr>
            <w:tcW w:w="1502" w:type="dxa"/>
            <w:tcBorders>
              <w:top w:val="single" w:sz="4" w:space="0" w:color="auto"/>
              <w:left w:val="single" w:sz="4" w:space="0" w:color="auto"/>
              <w:bottom w:val="single" w:sz="4" w:space="0" w:color="auto"/>
              <w:right w:val="single" w:sz="4" w:space="0" w:color="auto"/>
            </w:tcBorders>
            <w:hideMark/>
          </w:tcPr>
          <w:p w14:paraId="6F270EB5" w14:textId="77777777" w:rsidR="00CA5B00" w:rsidRPr="00F017F4" w:rsidRDefault="00CA5B00" w:rsidP="0063078B">
            <w:pPr>
              <w:spacing w:line="360" w:lineRule="auto"/>
              <w:rPr>
                <w:rFonts w:cs="Arial"/>
                <w:szCs w:val="24"/>
              </w:rPr>
            </w:pPr>
            <w:r w:rsidRPr="00F017F4">
              <w:rPr>
                <w:rFonts w:cs="Arial"/>
                <w:szCs w:val="24"/>
              </w:rPr>
              <w:t>Very low</w:t>
            </w:r>
          </w:p>
        </w:tc>
        <w:tc>
          <w:tcPr>
            <w:tcW w:w="1502" w:type="dxa"/>
            <w:tcBorders>
              <w:top w:val="single" w:sz="4" w:space="0" w:color="auto"/>
              <w:left w:val="single" w:sz="4" w:space="0" w:color="auto"/>
              <w:bottom w:val="single" w:sz="4" w:space="0" w:color="auto"/>
              <w:right w:val="single" w:sz="4" w:space="0" w:color="auto"/>
            </w:tcBorders>
            <w:hideMark/>
          </w:tcPr>
          <w:p w14:paraId="486C1B22" w14:textId="77777777" w:rsidR="00CA5B00" w:rsidRPr="00F017F4" w:rsidRDefault="00CA5B00" w:rsidP="0063078B">
            <w:pPr>
              <w:spacing w:line="360" w:lineRule="auto"/>
              <w:rPr>
                <w:rFonts w:cs="Arial"/>
                <w:szCs w:val="24"/>
              </w:rPr>
            </w:pPr>
            <w:r w:rsidRPr="00F017F4">
              <w:rPr>
                <w:rFonts w:cs="Arial"/>
                <w:szCs w:val="24"/>
              </w:rPr>
              <w:t>Low</w:t>
            </w:r>
          </w:p>
        </w:tc>
        <w:tc>
          <w:tcPr>
            <w:tcW w:w="1415" w:type="dxa"/>
            <w:tcBorders>
              <w:top w:val="single" w:sz="4" w:space="0" w:color="auto"/>
              <w:left w:val="single" w:sz="4" w:space="0" w:color="auto"/>
              <w:bottom w:val="single" w:sz="4" w:space="0" w:color="auto"/>
              <w:right w:val="single" w:sz="4" w:space="0" w:color="auto"/>
            </w:tcBorders>
            <w:hideMark/>
          </w:tcPr>
          <w:p w14:paraId="7659B80C" w14:textId="6641672A" w:rsidR="00CA5B00" w:rsidRPr="00F017F4" w:rsidRDefault="00776708" w:rsidP="0063078B">
            <w:pPr>
              <w:spacing w:line="360" w:lineRule="auto"/>
              <w:rPr>
                <w:rFonts w:cs="Arial"/>
                <w:szCs w:val="24"/>
              </w:rPr>
            </w:pPr>
            <w:r>
              <w:rPr>
                <w:rFonts w:cs="Arial"/>
                <w:szCs w:val="24"/>
              </w:rPr>
              <w:t>Equal</w:t>
            </w:r>
          </w:p>
        </w:tc>
        <w:tc>
          <w:tcPr>
            <w:tcW w:w="3061" w:type="dxa"/>
            <w:gridSpan w:val="2"/>
            <w:tcBorders>
              <w:top w:val="single" w:sz="4" w:space="0" w:color="auto"/>
              <w:left w:val="single" w:sz="4" w:space="0" w:color="auto"/>
              <w:bottom w:val="single" w:sz="4" w:space="0" w:color="auto"/>
              <w:right w:val="single" w:sz="4" w:space="0" w:color="auto"/>
            </w:tcBorders>
            <w:hideMark/>
          </w:tcPr>
          <w:p w14:paraId="6AF69640" w14:textId="77777777" w:rsidR="00CA5B00" w:rsidRPr="00F017F4" w:rsidRDefault="00CA5B00" w:rsidP="009A7B79">
            <w:pPr>
              <w:keepNext/>
              <w:spacing w:line="360" w:lineRule="auto"/>
              <w:rPr>
                <w:rFonts w:cs="Arial"/>
                <w:szCs w:val="24"/>
              </w:rPr>
            </w:pPr>
            <w:r w:rsidRPr="00F017F4">
              <w:rPr>
                <w:rFonts w:cs="Arial"/>
                <w:szCs w:val="24"/>
              </w:rPr>
              <w:t>Low to high</w:t>
            </w:r>
          </w:p>
        </w:tc>
      </w:tr>
    </w:tbl>
    <w:p w14:paraId="40EA1014" w14:textId="7E685B19" w:rsidR="009A7B79" w:rsidRDefault="009A7B79">
      <w:pPr>
        <w:pStyle w:val="Caption"/>
      </w:pPr>
      <w:r>
        <w:t xml:space="preserve">Table </w:t>
      </w:r>
      <w:fldSimple w:instr=" SEQ Table \* ARABIC ">
        <w:r>
          <w:rPr>
            <w:noProof/>
          </w:rPr>
          <w:t>5</w:t>
        </w:r>
      </w:fldSimple>
      <w:r>
        <w:t>: Split role-space in VCI B</w:t>
      </w:r>
    </w:p>
    <w:p w14:paraId="30B09A06" w14:textId="4C734756" w:rsidR="00490E95" w:rsidRDefault="00D129D8" w:rsidP="009E4123">
      <w:r>
        <w:t xml:space="preserve">The reasons justifying the above participants’ alignment are similar to those mentioned previously. Therefore, they will not be analysed </w:t>
      </w:r>
      <w:r w:rsidR="005F62AD">
        <w:t>again,</w:t>
      </w:r>
      <w:r>
        <w:t xml:space="preserve"> and this sub-section will focus on their presentation of self and/or interaction management.</w:t>
      </w:r>
    </w:p>
    <w:p w14:paraId="5995BAE4" w14:textId="2D4292C9" w:rsidR="006822F9" w:rsidRDefault="004750CA" w:rsidP="009E4123">
      <w:r>
        <w:t xml:space="preserve">In VCI A and VCI B their presentation of self was low with </w:t>
      </w:r>
      <w:r w:rsidR="00122153">
        <w:t>the</w:t>
      </w:r>
      <w:r>
        <w:t xml:space="preserve"> co-located</w:t>
      </w:r>
      <w:r w:rsidR="00122153">
        <w:t xml:space="preserve"> party</w:t>
      </w:r>
      <w:r>
        <w:t>, and very low with the remote participant(s).</w:t>
      </w:r>
      <w:r w:rsidR="006822F9">
        <w:t xml:space="preserve"> The</w:t>
      </w:r>
      <w:r w:rsidR="000839DC">
        <w:t>y</w:t>
      </w:r>
      <w:r w:rsidR="006822F9">
        <w:t xml:space="preserve"> could introduce themselves as the court interpreter with their co-</w:t>
      </w:r>
      <w:r w:rsidR="00C30331">
        <w:t xml:space="preserve">located party. However, they could not </w:t>
      </w:r>
      <w:r w:rsidR="006822F9">
        <w:t xml:space="preserve">replicate </w:t>
      </w:r>
      <w:r w:rsidR="00C30331">
        <w:t xml:space="preserve">the process </w:t>
      </w:r>
      <w:r w:rsidR="006822F9">
        <w:t>with the</w:t>
      </w:r>
      <w:r w:rsidR="00C30331">
        <w:t xml:space="preserve"> remote party, </w:t>
      </w:r>
      <w:r w:rsidR="000839DC">
        <w:t>or even be sworn-in, for instance</w:t>
      </w:r>
      <w:r w:rsidR="006822F9">
        <w:t>. Also, P12 raised some concerns on how she could be perceived as impartial by the defendant in VCI A as she was seen “on the same side” of the court, and P13 thought it was more difficult to establish an atmosphere of trust with the participants in court in VCI B. Hence, their presentation was low with the co-located part</w:t>
      </w:r>
      <w:r w:rsidR="00C30331">
        <w:t>y</w:t>
      </w:r>
      <w:r w:rsidR="006822F9">
        <w:t xml:space="preserve"> and very low with the remote </w:t>
      </w:r>
      <w:r w:rsidR="00C30331">
        <w:t>participant(s)</w:t>
      </w:r>
      <w:r w:rsidR="006822F9">
        <w:t>.</w:t>
      </w:r>
    </w:p>
    <w:p w14:paraId="21C6EF91" w14:textId="77777777" w:rsidR="007923B8" w:rsidRDefault="00CB4FEB" w:rsidP="009E4123">
      <w:r>
        <w:t xml:space="preserve">P12 in VCI A, and P14 and </w:t>
      </w:r>
      <w:r w:rsidR="007422DA">
        <w:t xml:space="preserve">P17 </w:t>
      </w:r>
      <w:r>
        <w:t xml:space="preserve">in VCI B perceived their interaction management alongside a continuum ranging from low to quite high/high. </w:t>
      </w:r>
      <w:r w:rsidR="00A76334">
        <w:t xml:space="preserve">Again, </w:t>
      </w:r>
      <w:r w:rsidR="00D27910">
        <w:t xml:space="preserve">the reasons were similar to those for the participants above, </w:t>
      </w:r>
      <w:r w:rsidR="00A76334">
        <w:t xml:space="preserve">so </w:t>
      </w:r>
      <w:r w:rsidR="00D27910">
        <w:t xml:space="preserve">they will not be discussed here. </w:t>
      </w:r>
    </w:p>
    <w:p w14:paraId="5CA8C0B9" w14:textId="673F4D8F" w:rsidR="00CA5B00" w:rsidRDefault="007923B8" w:rsidP="009E4123">
      <w:pPr>
        <w:rPr>
          <w:rFonts w:cs="Arial"/>
          <w:szCs w:val="24"/>
        </w:rPr>
      </w:pPr>
      <w:r>
        <w:t>T</w:t>
      </w:r>
      <w:r w:rsidR="00D27910">
        <w:t xml:space="preserve">he interaction management for P10 in VCI A and P13 in VCI B differed between the participants in court and the remote defendant/witness. </w:t>
      </w:r>
      <w:r w:rsidR="00794B51" w:rsidRPr="00F017F4">
        <w:rPr>
          <w:rFonts w:cs="Arial"/>
          <w:szCs w:val="24"/>
        </w:rPr>
        <w:t xml:space="preserve">P10 believed that the use of VC equipment did not impact on his ability to manage the interaction with the participants in court. </w:t>
      </w:r>
      <w:r w:rsidR="00D6523F">
        <w:rPr>
          <w:rFonts w:cs="Arial"/>
          <w:szCs w:val="24"/>
        </w:rPr>
        <w:t>Yet</w:t>
      </w:r>
      <w:r w:rsidR="00794B51" w:rsidRPr="00F017F4">
        <w:rPr>
          <w:rFonts w:cs="Arial"/>
          <w:szCs w:val="24"/>
        </w:rPr>
        <w:t xml:space="preserve">, </w:t>
      </w:r>
      <w:r w:rsidR="002358C3">
        <w:rPr>
          <w:rFonts w:cs="Arial"/>
          <w:szCs w:val="24"/>
        </w:rPr>
        <w:t xml:space="preserve">P10’s </w:t>
      </w:r>
      <w:r w:rsidR="00794B51" w:rsidRPr="00F017F4">
        <w:rPr>
          <w:rFonts w:cs="Arial"/>
          <w:szCs w:val="24"/>
        </w:rPr>
        <w:t>interaction manageme</w:t>
      </w:r>
      <w:r w:rsidR="00794B51">
        <w:rPr>
          <w:rFonts w:cs="Arial"/>
          <w:szCs w:val="24"/>
        </w:rPr>
        <w:t xml:space="preserve">nt with the other side was </w:t>
      </w:r>
      <w:r w:rsidR="00794B51" w:rsidRPr="00F017F4">
        <w:rPr>
          <w:rFonts w:cs="Arial"/>
          <w:szCs w:val="24"/>
        </w:rPr>
        <w:t>lower as “giving the conversation a rhythm [had been]</w:t>
      </w:r>
      <w:r w:rsidR="00794B51">
        <w:rPr>
          <w:rFonts w:cs="Arial"/>
          <w:szCs w:val="24"/>
        </w:rPr>
        <w:t xml:space="preserve"> much more difficult” (P10</w:t>
      </w:r>
      <w:r w:rsidR="00794B51" w:rsidRPr="00F017F4">
        <w:rPr>
          <w:rFonts w:cs="Arial"/>
          <w:szCs w:val="24"/>
        </w:rPr>
        <w:t>) with the defendant.</w:t>
      </w:r>
      <w:r w:rsidR="007422DA">
        <w:rPr>
          <w:rFonts w:cs="Arial"/>
          <w:szCs w:val="24"/>
        </w:rPr>
        <w:t xml:space="preserve"> </w:t>
      </w:r>
      <w:r w:rsidR="00F93F4C">
        <w:rPr>
          <w:rFonts w:cs="Arial"/>
          <w:szCs w:val="24"/>
        </w:rPr>
        <w:t xml:space="preserve">Similarly, </w:t>
      </w:r>
      <w:r w:rsidR="007422DA" w:rsidRPr="00F017F4">
        <w:rPr>
          <w:rFonts w:cs="Arial"/>
          <w:szCs w:val="24"/>
        </w:rPr>
        <w:t xml:space="preserve">P13’s interaction management was very low with the participants in </w:t>
      </w:r>
      <w:r w:rsidR="00F93F4C">
        <w:rPr>
          <w:rFonts w:cs="Arial"/>
          <w:szCs w:val="24"/>
        </w:rPr>
        <w:t>court. A</w:t>
      </w:r>
      <w:r w:rsidR="007422DA" w:rsidRPr="00F017F4">
        <w:rPr>
          <w:rFonts w:cs="Arial"/>
          <w:szCs w:val="24"/>
        </w:rPr>
        <w:t xml:space="preserve">lthough he had encountered difficulties hearing parts of the court interventions, he did not intervene to notify </w:t>
      </w:r>
      <w:r w:rsidR="00F93F4C">
        <w:rPr>
          <w:rFonts w:cs="Arial"/>
          <w:szCs w:val="24"/>
        </w:rPr>
        <w:t>the participants in court</w:t>
      </w:r>
      <w:r w:rsidR="007422DA" w:rsidRPr="00F017F4">
        <w:rPr>
          <w:rFonts w:cs="Arial"/>
          <w:szCs w:val="24"/>
        </w:rPr>
        <w:t xml:space="preserve"> of the issue. </w:t>
      </w:r>
      <w:r>
        <w:rPr>
          <w:rFonts w:cs="Arial"/>
          <w:szCs w:val="24"/>
        </w:rPr>
        <w:t>Nevertheless,</w:t>
      </w:r>
      <w:r w:rsidR="007422DA" w:rsidRPr="00F017F4">
        <w:rPr>
          <w:rFonts w:cs="Arial"/>
          <w:szCs w:val="24"/>
        </w:rPr>
        <w:t xml:space="preserve"> his interaction management with the solicitor and the defendant was quite high as </w:t>
      </w:r>
      <w:r w:rsidR="007422DA">
        <w:rPr>
          <w:rFonts w:cs="Arial"/>
          <w:szCs w:val="24"/>
        </w:rPr>
        <w:t>they were sitting together, and he could attract their attention</w:t>
      </w:r>
      <w:r w:rsidR="00F93F4C">
        <w:rPr>
          <w:rFonts w:cs="Arial"/>
          <w:szCs w:val="24"/>
        </w:rPr>
        <w:t>, and ask them for repetitions/clarification</w:t>
      </w:r>
      <w:r w:rsidR="007422DA">
        <w:rPr>
          <w:rFonts w:cs="Arial"/>
          <w:szCs w:val="24"/>
        </w:rPr>
        <w:t>.</w:t>
      </w:r>
    </w:p>
    <w:p w14:paraId="4B0CF3B3" w14:textId="4FADC2FC" w:rsidR="00A47F2E" w:rsidRPr="00110A35" w:rsidRDefault="006146EF" w:rsidP="00A47F2E">
      <w:pPr>
        <w:rPr>
          <w:rFonts w:cs="Arial"/>
          <w:color w:val="FF0000"/>
          <w:szCs w:val="24"/>
        </w:rPr>
      </w:pPr>
      <w:r>
        <w:rPr>
          <w:rFonts w:cs="Arial"/>
          <w:szCs w:val="24"/>
        </w:rPr>
        <w:t xml:space="preserve">As a </w:t>
      </w:r>
      <w:r w:rsidR="00536646">
        <w:rPr>
          <w:rFonts w:cs="Arial"/>
          <w:szCs w:val="24"/>
        </w:rPr>
        <w:t>result,</w:t>
      </w:r>
      <w:r>
        <w:rPr>
          <w:rFonts w:cs="Arial"/>
          <w:szCs w:val="24"/>
        </w:rPr>
        <w:t xml:space="preserve"> these participants’ role-space model</w:t>
      </w:r>
      <w:r w:rsidR="005F62AD">
        <w:rPr>
          <w:rFonts w:cs="Arial"/>
          <w:szCs w:val="24"/>
        </w:rPr>
        <w:t xml:space="preserve"> was split, and their</w:t>
      </w:r>
      <w:r>
        <w:rPr>
          <w:rFonts w:cs="Arial"/>
          <w:szCs w:val="24"/>
        </w:rPr>
        <w:t xml:space="preserve"> shapes differed greatly from </w:t>
      </w:r>
      <w:r w:rsidR="007507CA">
        <w:rPr>
          <w:rFonts w:cs="Arial"/>
          <w:szCs w:val="24"/>
        </w:rPr>
        <w:t>the other participants</w:t>
      </w:r>
      <w:r w:rsidR="00EC2BB6">
        <w:rPr>
          <w:rFonts w:cs="Arial"/>
          <w:szCs w:val="24"/>
        </w:rPr>
        <w:t>,</w:t>
      </w:r>
      <w:r w:rsidR="007507CA">
        <w:rPr>
          <w:rFonts w:cs="Arial"/>
          <w:szCs w:val="24"/>
        </w:rPr>
        <w:t xml:space="preserve"> as illustrated by Figures </w:t>
      </w:r>
      <w:r w:rsidR="000B5610" w:rsidRPr="00536646">
        <w:rPr>
          <w:rFonts w:cs="Arial"/>
          <w:color w:val="000000" w:themeColor="text1"/>
          <w:szCs w:val="24"/>
        </w:rPr>
        <w:t>5</w:t>
      </w:r>
      <w:ins w:id="19" w:author="Author">
        <w:r w:rsidR="00EC2BB6">
          <w:rPr>
            <w:rFonts w:cs="Arial"/>
            <w:color w:val="000000" w:themeColor="text1"/>
            <w:szCs w:val="24"/>
          </w:rPr>
          <w:t xml:space="preserve"> (P10)</w:t>
        </w:r>
      </w:ins>
      <w:r w:rsidR="000B5610" w:rsidRPr="00536646">
        <w:rPr>
          <w:rFonts w:cs="Arial"/>
          <w:color w:val="000000" w:themeColor="text1"/>
          <w:szCs w:val="24"/>
        </w:rPr>
        <w:t>, 6</w:t>
      </w:r>
      <w:ins w:id="20" w:author="Author">
        <w:r w:rsidR="00EC2BB6">
          <w:rPr>
            <w:rFonts w:cs="Arial"/>
            <w:color w:val="000000" w:themeColor="text1"/>
            <w:szCs w:val="24"/>
          </w:rPr>
          <w:t xml:space="preserve"> (P12)</w:t>
        </w:r>
      </w:ins>
      <w:r w:rsidR="000B5610" w:rsidRPr="00536646">
        <w:rPr>
          <w:rFonts w:cs="Arial"/>
          <w:color w:val="000000" w:themeColor="text1"/>
          <w:szCs w:val="24"/>
        </w:rPr>
        <w:t>, 7</w:t>
      </w:r>
      <w:ins w:id="21" w:author="Author">
        <w:r w:rsidR="00EC2BB6">
          <w:rPr>
            <w:rFonts w:cs="Arial"/>
            <w:color w:val="000000" w:themeColor="text1"/>
            <w:szCs w:val="24"/>
          </w:rPr>
          <w:t xml:space="preserve"> (P13)</w:t>
        </w:r>
      </w:ins>
      <w:r w:rsidR="000B5610" w:rsidRPr="00536646">
        <w:rPr>
          <w:rFonts w:cs="Arial"/>
          <w:color w:val="000000" w:themeColor="text1"/>
          <w:szCs w:val="24"/>
        </w:rPr>
        <w:t>, 8</w:t>
      </w:r>
      <w:ins w:id="22" w:author="Author">
        <w:r w:rsidR="00EC2BB6">
          <w:rPr>
            <w:rFonts w:cs="Arial"/>
            <w:color w:val="000000" w:themeColor="text1"/>
            <w:szCs w:val="24"/>
          </w:rPr>
          <w:t xml:space="preserve"> (P14)</w:t>
        </w:r>
      </w:ins>
      <w:r w:rsidR="000B5610" w:rsidRPr="00536646">
        <w:rPr>
          <w:rFonts w:cs="Arial"/>
          <w:color w:val="000000" w:themeColor="text1"/>
          <w:szCs w:val="24"/>
        </w:rPr>
        <w:t>, and 9</w:t>
      </w:r>
      <w:ins w:id="23" w:author="Author">
        <w:r w:rsidR="00EC2BB6">
          <w:rPr>
            <w:rFonts w:cs="Arial"/>
            <w:color w:val="000000" w:themeColor="text1"/>
            <w:szCs w:val="24"/>
          </w:rPr>
          <w:t xml:space="preserve"> (P17)</w:t>
        </w:r>
      </w:ins>
      <w:r w:rsidR="007507CA">
        <w:rPr>
          <w:rFonts w:cs="Arial"/>
          <w:szCs w:val="24"/>
        </w:rPr>
        <w:t>.</w:t>
      </w:r>
      <w:r w:rsidR="00A47F2E">
        <w:rPr>
          <w:rFonts w:cs="Arial"/>
          <w:szCs w:val="24"/>
        </w:rPr>
        <w:t xml:space="preserve"> </w:t>
      </w:r>
      <w:r w:rsidR="000839DC">
        <w:rPr>
          <w:rFonts w:cs="Arial"/>
          <w:szCs w:val="24"/>
        </w:rPr>
        <w:t xml:space="preserve">Worth noting is that </w:t>
      </w:r>
      <w:r w:rsidR="00A47F2E">
        <w:rPr>
          <w:rFonts w:cs="Arial"/>
          <w:szCs w:val="24"/>
        </w:rPr>
        <w:t xml:space="preserve">P12 in VCI A and P14 and P15 in VCI </w:t>
      </w:r>
      <w:r w:rsidR="00D7530E">
        <w:rPr>
          <w:rFonts w:cs="Arial"/>
          <w:szCs w:val="24"/>
        </w:rPr>
        <w:t xml:space="preserve">B </w:t>
      </w:r>
      <w:r w:rsidR="00A47F2E" w:rsidRPr="00A47F2E">
        <w:rPr>
          <w:color w:val="000000" w:themeColor="text1"/>
        </w:rPr>
        <w:t xml:space="preserve">created two 3-D role-space models. In order to preserve their model’s readability, it was decided to split them into two graphs: one representing her role-space model </w:t>
      </w:r>
      <w:r w:rsidR="00A47F2E" w:rsidRPr="00A47F2E">
        <w:rPr>
          <w:color w:val="000000" w:themeColor="text1"/>
        </w:rPr>
        <w:lastRenderedPageBreak/>
        <w:t>with the participants in court (on the left hand-side), and one with the defendant (on the right-hand side).</w:t>
      </w:r>
    </w:p>
    <w:p w14:paraId="0299ECA2" w14:textId="6F02AC25" w:rsidR="006146EF" w:rsidRDefault="006146EF" w:rsidP="009E4123">
      <w:pPr>
        <w:rPr>
          <w:rFonts w:cs="Arial"/>
          <w:szCs w:val="24"/>
        </w:rPr>
      </w:pPr>
    </w:p>
    <w:p w14:paraId="1BEACC86" w14:textId="77777777" w:rsidR="00110A35" w:rsidRDefault="00110A35" w:rsidP="00110A35">
      <w:pPr>
        <w:keepNext/>
      </w:pPr>
      <w:r w:rsidRPr="00F017F4">
        <w:rPr>
          <w:noProof/>
          <w:lang w:val="it-IT" w:eastAsia="it-IT"/>
        </w:rPr>
        <w:drawing>
          <wp:inline distT="0" distB="0" distL="0" distR="0" wp14:anchorId="3399F28B" wp14:editId="33FA80E2">
            <wp:extent cx="36004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3086100"/>
                    </a:xfrm>
                    <a:prstGeom prst="rect">
                      <a:avLst/>
                    </a:prstGeom>
                    <a:noFill/>
                    <a:ln>
                      <a:noFill/>
                    </a:ln>
                  </pic:spPr>
                </pic:pic>
              </a:graphicData>
            </a:graphic>
          </wp:inline>
        </w:drawing>
      </w:r>
    </w:p>
    <w:p w14:paraId="67547A58" w14:textId="67493C29" w:rsidR="00110A35" w:rsidRDefault="00110A35" w:rsidP="00110A35">
      <w:pPr>
        <w:pStyle w:val="Caption"/>
        <w:rPr>
          <w:rFonts w:cs="Arial"/>
          <w:color w:val="FF0000"/>
          <w:szCs w:val="24"/>
        </w:rPr>
      </w:pPr>
      <w:r>
        <w:t xml:space="preserve">Figure </w:t>
      </w:r>
      <w:fldSimple w:instr=" SEQ Figure \* ARABIC ">
        <w:r>
          <w:rPr>
            <w:noProof/>
          </w:rPr>
          <w:t>5</w:t>
        </w:r>
      </w:fldSimple>
      <w:r>
        <w:t xml:space="preserve">: </w:t>
      </w:r>
      <w:r w:rsidRPr="00AA0A5F">
        <w:t>P10's role-space model in VCI A</w:t>
      </w:r>
    </w:p>
    <w:p w14:paraId="5355F181" w14:textId="548177D7" w:rsidR="00110A35" w:rsidRDefault="00110A35" w:rsidP="00FE63F6">
      <w:pPr>
        <w:rPr>
          <w:rFonts w:cs="Arial"/>
          <w:color w:val="000000" w:themeColor="text1"/>
          <w:szCs w:val="24"/>
        </w:rPr>
      </w:pPr>
      <w:r>
        <w:rPr>
          <w:noProof/>
          <w:lang w:val="it-IT" w:eastAsia="it-IT"/>
        </w:rPr>
        <mc:AlternateContent>
          <mc:Choice Requires="wps">
            <w:drawing>
              <wp:anchor distT="0" distB="0" distL="114300" distR="114300" simplePos="0" relativeHeight="251660288" behindDoc="0" locked="0" layoutInCell="1" allowOverlap="1" wp14:anchorId="05DF65F9" wp14:editId="1C82502C">
                <wp:simplePos x="0" y="0"/>
                <wp:positionH relativeFrom="column">
                  <wp:posOffset>0</wp:posOffset>
                </wp:positionH>
                <wp:positionV relativeFrom="paragraph">
                  <wp:posOffset>3095625</wp:posOffset>
                </wp:positionV>
                <wp:extent cx="572389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23890" cy="635"/>
                        </a:xfrm>
                        <a:prstGeom prst="rect">
                          <a:avLst/>
                        </a:prstGeom>
                        <a:solidFill>
                          <a:prstClr val="white"/>
                        </a:solidFill>
                        <a:ln>
                          <a:noFill/>
                        </a:ln>
                      </wps:spPr>
                      <wps:txbx>
                        <w:txbxContent>
                          <w:p w14:paraId="3C95F998" w14:textId="238B2666" w:rsidR="000C26DF" w:rsidRPr="00702050" w:rsidRDefault="000C26DF" w:rsidP="00110A35">
                            <w:pPr>
                              <w:pStyle w:val="Caption"/>
                              <w:rPr>
                                <w:noProof/>
                                <w:sz w:val="24"/>
                              </w:rPr>
                            </w:pPr>
                            <w:r>
                              <w:t xml:space="preserve">Figure </w:t>
                            </w:r>
                            <w:fldSimple w:instr=" SEQ Figure \* ARABIC ">
                              <w:r>
                                <w:rPr>
                                  <w:noProof/>
                                </w:rPr>
                                <w:t>6</w:t>
                              </w:r>
                            </w:fldSimple>
                            <w:r>
                              <w:t xml:space="preserve">: </w:t>
                            </w:r>
                            <w:r w:rsidRPr="003828AA">
                              <w:t>P12’s role-space model with the court (left) and the defendant (right) in VCI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DF65F9" id="_x0000_t202" coordsize="21600,21600" o:spt="202" path="m,l,21600r21600,l21600,xe">
                <v:stroke joinstyle="miter"/>
                <v:path gradientshapeok="t" o:connecttype="rect"/>
              </v:shapetype>
              <v:shape id="Text Box 1" o:spid="_x0000_s1026" type="#_x0000_t202" style="position:absolute;margin-left:0;margin-top:243.75pt;width:45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" stroked="f">
                <v:textbox style="mso-fit-shape-to-text:t" inset="0,0,0,0">
                  <w:txbxContent>
                    <w:p w14:paraId="3C95F998" w14:textId="238B2666" w:rsidR="000C26DF" w:rsidRPr="00702050" w:rsidRDefault="000C26DF" w:rsidP="00110A35">
                      <w:pPr>
                        <w:pStyle w:val="Caption"/>
                        <w:rPr>
                          <w:noProof/>
                          <w:sz w:val="24"/>
                        </w:rPr>
                      </w:pPr>
                      <w:r>
                        <w:t xml:space="preserve">Figure </w:t>
                      </w:r>
                      <w:fldSimple w:instr=" SEQ Figure \* ARABIC ">
                        <w:r>
                          <w:rPr>
                            <w:noProof/>
                          </w:rPr>
                          <w:t>6</w:t>
                        </w:r>
                      </w:fldSimple>
                      <w:r>
                        <w:t xml:space="preserve">: </w:t>
                      </w:r>
                      <w:r w:rsidRPr="003828AA">
                        <w:t>P12’s role-space model with the court (left) and the defendant (right) in VCI A</w:t>
                      </w:r>
                    </w:p>
                  </w:txbxContent>
                </v:textbox>
                <w10:wrap type="square"/>
              </v:shape>
            </w:pict>
          </mc:Fallback>
        </mc:AlternateContent>
      </w:r>
      <w:r w:rsidRPr="00F017F4">
        <w:rPr>
          <w:noProof/>
          <w:lang w:val="it-IT" w:eastAsia="it-IT"/>
        </w:rPr>
        <mc:AlternateContent>
          <mc:Choice Requires="wpg">
            <w:drawing>
              <wp:anchor distT="0" distB="0" distL="114300" distR="114300" simplePos="0" relativeHeight="251658240" behindDoc="0" locked="0" layoutInCell="1" allowOverlap="1" wp14:anchorId="499E08B1" wp14:editId="4E4A5B9C">
                <wp:simplePos x="0" y="0"/>
                <wp:positionH relativeFrom="column">
                  <wp:posOffset>0</wp:posOffset>
                </wp:positionH>
                <wp:positionV relativeFrom="paragraph">
                  <wp:posOffset>295275</wp:posOffset>
                </wp:positionV>
                <wp:extent cx="5723890" cy="2743200"/>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5723890" cy="2743200"/>
                          <a:chOff x="0" y="0"/>
                          <a:chExt cx="5724166" cy="2743200"/>
                        </a:xfrm>
                      </wpg:grpSpPr>
                      <pic:pic xmlns:pic="http://schemas.openxmlformats.org/drawingml/2006/picture">
                        <pic:nvPicPr>
                          <pic:cNvPr id="39" name="Picture 3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295291" y="0"/>
                            <a:ext cx="2428875" cy="2743200"/>
                          </a:xfrm>
                          <a:prstGeom prst="rect">
                            <a:avLst/>
                          </a:prstGeom>
                        </pic:spPr>
                      </pic:pic>
                      <pic:pic xmlns:pic="http://schemas.openxmlformats.org/drawingml/2006/picture">
                        <pic:nvPicPr>
                          <pic:cNvPr id="40" name="Picture 4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90775" cy="26098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69DA3F5" id="Group 21" o:spid="_x0000_s1026" style="position:absolute;margin-left:0;margin-top:23.25pt;width:450.7pt;height:3in;z-index:251658240" coordsize="57241,2743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style="position:absolute;left:32952;width:24289;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">
                  <v:imagedata r:id="rId18" o:title=""/>
                </v:shape>
                <v:shape id="Picture 40" o:spid="_x0000_s1028" type="#_x0000_t75" style="position:absolute;width:23907;height:26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">
                  <v:imagedata r:id="rId19" o:title=""/>
                </v:shape>
                <w10:wrap type="square"/>
              </v:group>
            </w:pict>
          </mc:Fallback>
        </mc:AlternateContent>
      </w:r>
    </w:p>
    <w:p w14:paraId="0B6E15C8" w14:textId="77777777" w:rsidR="00110A35" w:rsidRDefault="00110A35" w:rsidP="00110A35">
      <w:pPr>
        <w:keepNext/>
      </w:pPr>
      <w:r w:rsidRPr="00F017F4">
        <w:rPr>
          <w:rFonts w:cs="Arial"/>
          <w:noProof/>
          <w:szCs w:val="24"/>
          <w:lang w:val="it-IT" w:eastAsia="it-IT"/>
        </w:rPr>
        <w:lastRenderedPageBreak/>
        <w:drawing>
          <wp:inline distT="0" distB="0" distL="0" distR="0" wp14:anchorId="7A74006B" wp14:editId="15A94F49">
            <wp:extent cx="34290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009775"/>
                    </a:xfrm>
                    <a:prstGeom prst="rect">
                      <a:avLst/>
                    </a:prstGeom>
                    <a:noFill/>
                    <a:ln>
                      <a:noFill/>
                    </a:ln>
                  </pic:spPr>
                </pic:pic>
              </a:graphicData>
            </a:graphic>
          </wp:inline>
        </w:drawing>
      </w:r>
    </w:p>
    <w:p w14:paraId="46D9CB1E" w14:textId="56D4CCAE" w:rsidR="00110A35" w:rsidRDefault="00110A35" w:rsidP="00110A35">
      <w:pPr>
        <w:pStyle w:val="Caption"/>
      </w:pPr>
      <w:r>
        <w:t xml:space="preserve">Figure </w:t>
      </w:r>
      <w:fldSimple w:instr=" SEQ Figure \* ARABIC ">
        <w:r>
          <w:rPr>
            <w:noProof/>
          </w:rPr>
          <w:t>7</w:t>
        </w:r>
      </w:fldSimple>
      <w:r>
        <w:t xml:space="preserve">: </w:t>
      </w:r>
      <w:r w:rsidRPr="001E2F23">
        <w:t>P13's role-space model in VCI B</w:t>
      </w:r>
    </w:p>
    <w:p w14:paraId="6073F1B2" w14:textId="1C2E5EAE" w:rsidR="00110A35" w:rsidRDefault="00110A35" w:rsidP="00110A35"/>
    <w:p w14:paraId="44D32444" w14:textId="77777777" w:rsidR="00EF642D" w:rsidRDefault="00EF642D" w:rsidP="00FE63F6"/>
    <w:p w14:paraId="7ACB90C2" w14:textId="77777777" w:rsidR="00EF642D" w:rsidRDefault="00EF642D" w:rsidP="00FE63F6"/>
    <w:p w14:paraId="4B74A4A3" w14:textId="6B245605" w:rsidR="00EF642D" w:rsidRPr="00EF642D" w:rsidRDefault="00110A35" w:rsidP="00FE63F6">
      <w:r>
        <w:rPr>
          <w:noProof/>
          <w:lang w:val="it-IT" w:eastAsia="it-IT"/>
        </w:rPr>
        <mc:AlternateContent>
          <mc:Choice Requires="wps">
            <w:drawing>
              <wp:anchor distT="0" distB="0" distL="114300" distR="114300" simplePos="0" relativeHeight="251664384" behindDoc="0" locked="0" layoutInCell="1" allowOverlap="1" wp14:anchorId="427589FA" wp14:editId="6C04DB40">
                <wp:simplePos x="0" y="0"/>
                <wp:positionH relativeFrom="column">
                  <wp:posOffset>0</wp:posOffset>
                </wp:positionH>
                <wp:positionV relativeFrom="paragraph">
                  <wp:posOffset>3085465</wp:posOffset>
                </wp:positionV>
                <wp:extent cx="57277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48C6DF51" w14:textId="2194AE0E" w:rsidR="000C26DF" w:rsidRPr="0093224A" w:rsidRDefault="000C26DF" w:rsidP="00110A35">
                            <w:pPr>
                              <w:pStyle w:val="Caption"/>
                              <w:rPr>
                                <w:noProof/>
                                <w:sz w:val="24"/>
                              </w:rPr>
                            </w:pPr>
                            <w:r>
                              <w:t xml:space="preserve">Figure </w:t>
                            </w:r>
                            <w:fldSimple w:instr=" SEQ Figure \* ARABIC ">
                              <w:r>
                                <w:rPr>
                                  <w:noProof/>
                                </w:rPr>
                                <w:t>8</w:t>
                              </w:r>
                            </w:fldSimple>
                            <w:r>
                              <w:t xml:space="preserve">: </w:t>
                            </w:r>
                            <w:r w:rsidRPr="00BE0A58">
                              <w:t>P14's role-space with the participants in court (left) and the witness (right) in VCI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589FA" id="Text Box 4" o:spid="_x0000_s1027" type="#_x0000_t202" style="position:absolute;margin-left:0;margin-top:242.95pt;width:4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" stroked="f">
                <v:textbox style="mso-fit-shape-to-text:t" inset="0,0,0,0">
                  <w:txbxContent>
                    <w:p w14:paraId="48C6DF51" w14:textId="2194AE0E" w:rsidR="000C26DF" w:rsidRPr="0093224A" w:rsidRDefault="000C26DF" w:rsidP="00110A35">
                      <w:pPr>
                        <w:pStyle w:val="Caption"/>
                        <w:rPr>
                          <w:noProof/>
                          <w:sz w:val="24"/>
                        </w:rPr>
                      </w:pPr>
                      <w:r>
                        <w:t xml:space="preserve">Figure </w:t>
                      </w:r>
                      <w:fldSimple w:instr=" SEQ Figure \* ARABIC ">
                        <w:r>
                          <w:rPr>
                            <w:noProof/>
                          </w:rPr>
                          <w:t>8</w:t>
                        </w:r>
                      </w:fldSimple>
                      <w:r>
                        <w:t xml:space="preserve">: </w:t>
                      </w:r>
                      <w:r w:rsidRPr="00BE0A58">
                        <w:t>P14's role-space with the participants in court (left) and the witness (right) in VCI B</w:t>
                      </w:r>
                    </w:p>
                  </w:txbxContent>
                </v:textbox>
                <w10:wrap type="square"/>
              </v:shape>
            </w:pict>
          </mc:Fallback>
        </mc:AlternateContent>
      </w:r>
      <w:r w:rsidRPr="00F017F4">
        <w:rPr>
          <w:noProof/>
          <w:lang w:val="it-IT" w:eastAsia="it-IT"/>
        </w:rPr>
        <mc:AlternateContent>
          <mc:Choice Requires="wpg">
            <w:drawing>
              <wp:anchor distT="0" distB="0" distL="114300" distR="114300" simplePos="0" relativeHeight="251662336" behindDoc="0" locked="0" layoutInCell="1" allowOverlap="1" wp14:anchorId="652EEAA7" wp14:editId="46F8A0D1">
                <wp:simplePos x="0" y="0"/>
                <wp:positionH relativeFrom="column">
                  <wp:posOffset>0</wp:posOffset>
                </wp:positionH>
                <wp:positionV relativeFrom="paragraph">
                  <wp:posOffset>285115</wp:posOffset>
                </wp:positionV>
                <wp:extent cx="5727700" cy="2743200"/>
                <wp:effectExtent l="0" t="0" r="6350" b="0"/>
                <wp:wrapSquare wrapText="bothSides"/>
                <wp:docPr id="13" name="Group 13"/>
                <wp:cNvGraphicFramePr/>
                <a:graphic xmlns:a="http://schemas.openxmlformats.org/drawingml/2006/main">
                  <a:graphicData uri="http://schemas.microsoft.com/office/word/2010/wordprocessingGroup">
                    <wpg:wgp>
                      <wpg:cNvGrpSpPr/>
                      <wpg:grpSpPr>
                        <a:xfrm>
                          <a:off x="0" y="0"/>
                          <a:ext cx="5727700" cy="2743200"/>
                          <a:chOff x="0" y="0"/>
                          <a:chExt cx="5727496" cy="2743200"/>
                        </a:xfrm>
                      </wpg:grpSpPr>
                      <pic:pic xmlns:pic="http://schemas.openxmlformats.org/drawingml/2006/picture">
                        <pic:nvPicPr>
                          <pic:cNvPr id="37" name="Picture 3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440940" cy="2743200"/>
                          </a:xfrm>
                          <a:prstGeom prst="rect">
                            <a:avLst/>
                          </a:prstGeom>
                        </pic:spPr>
                      </pic:pic>
                      <pic:pic xmlns:pic="http://schemas.openxmlformats.org/drawingml/2006/picture">
                        <pic:nvPicPr>
                          <pic:cNvPr id="38" name="Picture 3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3269411" y="0"/>
                            <a:ext cx="2458085" cy="27051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530AED8" id="Group 13" o:spid="_x0000_s1026" style="position:absolute;margin-left:0;margin-top:22.45pt;width:451pt;height:3in;z-index:251662336" coordsize="57274,2743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24409;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">
                  <v:imagedata r:id="rId23" o:title=""/>
                </v:shape>
                <v:shape id="Picture 38" o:spid="_x0000_s1028" type="#_x0000_t75" style="position:absolute;left:32694;width:24580;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">
                  <v:imagedata r:id="rId24" o:title=""/>
                </v:shape>
                <w10:wrap type="square"/>
              </v:group>
            </w:pict>
          </mc:Fallback>
        </mc:AlternateContent>
      </w:r>
    </w:p>
    <w:p w14:paraId="3FC3598B" w14:textId="6FFEFF62" w:rsidR="00EF642D" w:rsidRDefault="00EF642D" w:rsidP="00FE63F6">
      <w:pPr>
        <w:rPr>
          <w:rFonts w:cs="Arial"/>
          <w:color w:val="000000" w:themeColor="text1"/>
          <w:szCs w:val="24"/>
        </w:rPr>
      </w:pPr>
    </w:p>
    <w:p w14:paraId="24984638" w14:textId="7E3DD8FD" w:rsidR="00536646" w:rsidRDefault="00536646" w:rsidP="00FE63F6">
      <w:pPr>
        <w:rPr>
          <w:rFonts w:cs="Arial"/>
          <w:color w:val="000000" w:themeColor="text1"/>
          <w:szCs w:val="24"/>
        </w:rPr>
      </w:pPr>
      <w:r>
        <w:rPr>
          <w:rFonts w:cs="Arial"/>
          <w:noProof/>
          <w:color w:val="000000" w:themeColor="text1"/>
          <w:szCs w:val="24"/>
          <w:lang w:val="it-IT" w:eastAsia="it-IT"/>
        </w:rPr>
        <w:lastRenderedPageBreak/>
        <mc:AlternateContent>
          <mc:Choice Requires="wpg">
            <w:drawing>
              <wp:anchor distT="0" distB="0" distL="114300" distR="114300" simplePos="0" relativeHeight="251666432" behindDoc="0" locked="0" layoutInCell="1" allowOverlap="1" wp14:anchorId="25BA5ED1" wp14:editId="79D449F8">
                <wp:simplePos x="0" y="0"/>
                <wp:positionH relativeFrom="margin">
                  <wp:posOffset>0</wp:posOffset>
                </wp:positionH>
                <wp:positionV relativeFrom="paragraph">
                  <wp:posOffset>294005</wp:posOffset>
                </wp:positionV>
                <wp:extent cx="5151120" cy="3124835"/>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151120" cy="3124835"/>
                          <a:chOff x="0" y="0"/>
                          <a:chExt cx="5151120" cy="3124835"/>
                        </a:xfrm>
                      </wpg:grpSpPr>
                      <wpg:grpSp>
                        <wpg:cNvPr id="11" name="Group 11"/>
                        <wpg:cNvGrpSpPr/>
                        <wpg:grpSpPr>
                          <a:xfrm>
                            <a:off x="0" y="0"/>
                            <a:ext cx="5151120" cy="2693670"/>
                            <a:chOff x="0" y="0"/>
                            <a:chExt cx="5150868" cy="2693670"/>
                          </a:xfrm>
                        </wpg:grpSpPr>
                        <pic:pic xmlns:pic="http://schemas.openxmlformats.org/drawingml/2006/picture">
                          <pic:nvPicPr>
                            <pic:cNvPr id="35" name="Picture 3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670685" cy="2693670"/>
                            </a:xfrm>
                            <a:prstGeom prst="rect">
                              <a:avLst/>
                            </a:prstGeom>
                          </pic:spPr>
                        </pic:pic>
                        <pic:pic xmlns:pic="http://schemas.openxmlformats.org/drawingml/2006/picture">
                          <pic:nvPicPr>
                            <pic:cNvPr id="36" name="Picture 3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3312543" y="0"/>
                              <a:ext cx="1838325" cy="2693670"/>
                            </a:xfrm>
                            <a:prstGeom prst="rect">
                              <a:avLst/>
                            </a:prstGeom>
                          </pic:spPr>
                        </pic:pic>
                      </wpg:grpSp>
                      <wps:wsp>
                        <wps:cNvPr id="5" name="Text Box 5"/>
                        <wps:cNvSpPr txBox="1"/>
                        <wps:spPr>
                          <a:xfrm>
                            <a:off x="0" y="2771775"/>
                            <a:ext cx="5151120" cy="353060"/>
                          </a:xfrm>
                          <a:prstGeom prst="rect">
                            <a:avLst/>
                          </a:prstGeom>
                          <a:solidFill>
                            <a:prstClr val="white"/>
                          </a:solidFill>
                          <a:ln>
                            <a:noFill/>
                          </a:ln>
                        </wps:spPr>
                        <wps:txbx>
                          <w:txbxContent>
                            <w:p w14:paraId="6AEC1711" w14:textId="77777777" w:rsidR="000C26DF" w:rsidRPr="00223C64" w:rsidRDefault="000C26DF" w:rsidP="00536646">
                              <w:pPr>
                                <w:pStyle w:val="Caption"/>
                                <w:rPr>
                                  <w:noProof/>
                                </w:rPr>
                              </w:pPr>
                              <w:r>
                                <w:t xml:space="preserve">Figure </w:t>
                              </w:r>
                              <w:fldSimple w:instr=" SEQ Figure \* ARABIC ">
                                <w:r>
                                  <w:rPr>
                                    <w:noProof/>
                                  </w:rPr>
                                  <w:t>9</w:t>
                                </w:r>
                              </w:fldSimple>
                              <w:r>
                                <w:t xml:space="preserve">: </w:t>
                              </w:r>
                              <w:r w:rsidRPr="006E2E48">
                                <w:t>Figure 15: P17's role-space model with the participants in court (left) and the defendant (right) in VCI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5BA5ED1" id="Group 6" o:spid="_x0000_s1028" style="position:absolute;margin-left:0;margin-top:23.15pt;width:405.6pt;height:246.05pt;z-index:251666432;mso-position-horizontal-relative:margin" coordsize="51511,3124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">
                <v:group id="Group 11" o:spid="_x0000_s1029" style="position:absolute;width:51511;height:26936" coordsize="51508,2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30" type="#_x0000_t75" style="position:absolute;width:16706;height:26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">
                    <v:imagedata r:id="rId27" o:title=""/>
                  </v:shape>
                  <v:shape id="Picture 36" o:spid="_x0000_s1031" type="#_x0000_t75" style="position:absolute;left:33125;width:18383;height:26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">
                    <v:imagedata r:id="rId28" o:title=""/>
                  </v:shape>
                </v:group>
                <v:shape id="Text Box 5" o:spid="_x0000_s1032" type="#_x0000_t202" style="position:absolute;top:27717;width:51511;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AEC1711" w14:textId="77777777" w:rsidR="000C26DF" w:rsidRPr="00223C64" w:rsidRDefault="000C26DF" w:rsidP="00536646">
                        <w:pPr>
                          <w:pStyle w:val="Caption"/>
                          <w:rPr>
                            <w:noProof/>
                          </w:rPr>
                        </w:pPr>
                        <w:r>
                          <w:t xml:space="preserve">Figure </w:t>
                        </w:r>
                        <w:fldSimple w:instr=" SEQ Figure \* ARABIC ">
                          <w:r>
                            <w:rPr>
                              <w:noProof/>
                            </w:rPr>
                            <w:t>9</w:t>
                          </w:r>
                        </w:fldSimple>
                        <w:r>
                          <w:t xml:space="preserve">: </w:t>
                        </w:r>
                        <w:r w:rsidRPr="006E2E48">
                          <w:t>Figure 15: P17's role-space model with the participants in court (left) and the defendant (right) in VCI B</w:t>
                        </w:r>
                      </w:p>
                    </w:txbxContent>
                  </v:textbox>
                </v:shape>
                <w10:wrap type="topAndBottom" anchorx="margin"/>
              </v:group>
            </w:pict>
          </mc:Fallback>
        </mc:AlternateContent>
      </w:r>
    </w:p>
    <w:p w14:paraId="6DDEA655" w14:textId="77777777" w:rsidR="00536646" w:rsidRDefault="00536646" w:rsidP="00FE63F6">
      <w:pPr>
        <w:rPr>
          <w:rFonts w:cs="Arial"/>
          <w:color w:val="000000" w:themeColor="text1"/>
          <w:szCs w:val="24"/>
        </w:rPr>
      </w:pPr>
    </w:p>
    <w:p w14:paraId="617FFBA3" w14:textId="2ACE5962" w:rsidR="006146EF" w:rsidRDefault="00776708" w:rsidP="00FE63F6">
      <w:r>
        <w:rPr>
          <w:rFonts w:cs="Arial"/>
          <w:color w:val="000000" w:themeColor="text1"/>
          <w:szCs w:val="24"/>
        </w:rPr>
        <w:t xml:space="preserve">The participants perceived their role differently </w:t>
      </w:r>
      <w:r w:rsidR="00B20E28">
        <w:rPr>
          <w:rFonts w:cs="Arial"/>
          <w:color w:val="000000" w:themeColor="text1"/>
          <w:szCs w:val="24"/>
        </w:rPr>
        <w:t xml:space="preserve">in VCI A and/or B, and, in fact, </w:t>
      </w:r>
      <w:r>
        <w:rPr>
          <w:rFonts w:cs="Arial"/>
          <w:color w:val="000000" w:themeColor="text1"/>
          <w:szCs w:val="24"/>
        </w:rPr>
        <w:t xml:space="preserve">very few participants shared the </w:t>
      </w:r>
      <w:r w:rsidR="00D242BE">
        <w:rPr>
          <w:rFonts w:cs="Arial"/>
          <w:color w:val="000000" w:themeColor="text1"/>
          <w:szCs w:val="24"/>
        </w:rPr>
        <w:t>exact same role-space (</w:t>
      </w:r>
      <w:r w:rsidR="000839DC">
        <w:rPr>
          <w:rFonts w:cs="Arial"/>
          <w:color w:val="000000" w:themeColor="text1"/>
          <w:szCs w:val="24"/>
        </w:rPr>
        <w:t>except, for instance,</w:t>
      </w:r>
      <w:r w:rsidR="00D242BE">
        <w:rPr>
          <w:rFonts w:cs="Arial"/>
          <w:color w:val="000000" w:themeColor="text1"/>
          <w:szCs w:val="24"/>
        </w:rPr>
        <w:t xml:space="preserve"> P3 and P7 in VCI A, and P12 in VCI A and P14 in VCI B). </w:t>
      </w:r>
      <w:r w:rsidR="00280412">
        <w:rPr>
          <w:rFonts w:cs="Arial"/>
          <w:color w:val="000000" w:themeColor="text1"/>
          <w:szCs w:val="24"/>
        </w:rPr>
        <w:t xml:space="preserve">Although there were many different perceptions, </w:t>
      </w:r>
      <w:r w:rsidR="00FB1EBA">
        <w:rPr>
          <w:rFonts w:cs="Arial"/>
          <w:color w:val="000000" w:themeColor="text1"/>
          <w:szCs w:val="24"/>
        </w:rPr>
        <w:t xml:space="preserve">their role-space can be </w:t>
      </w:r>
      <w:r w:rsidR="00280412">
        <w:rPr>
          <w:rFonts w:cs="Arial"/>
          <w:color w:val="000000" w:themeColor="text1"/>
          <w:szCs w:val="24"/>
        </w:rPr>
        <w:t>grouped</w:t>
      </w:r>
      <w:r w:rsidR="00FB1EBA">
        <w:rPr>
          <w:rFonts w:cs="Arial"/>
          <w:color w:val="000000" w:themeColor="text1"/>
          <w:szCs w:val="24"/>
        </w:rPr>
        <w:t xml:space="preserve"> into three </w:t>
      </w:r>
      <w:r w:rsidR="00280412">
        <w:rPr>
          <w:rFonts w:cs="Arial"/>
          <w:color w:val="000000" w:themeColor="text1"/>
          <w:szCs w:val="24"/>
        </w:rPr>
        <w:t xml:space="preserve">main </w:t>
      </w:r>
      <w:r w:rsidR="00FB1EBA">
        <w:rPr>
          <w:rFonts w:cs="Arial"/>
          <w:color w:val="000000" w:themeColor="text1"/>
          <w:szCs w:val="24"/>
        </w:rPr>
        <w:t>categories:</w:t>
      </w:r>
      <w:r w:rsidR="00463A87">
        <w:rPr>
          <w:rFonts w:cs="Arial"/>
          <w:color w:val="000000" w:themeColor="text1"/>
          <w:szCs w:val="24"/>
        </w:rPr>
        <w:t xml:space="preserve"> a fixed, a continuum, </w:t>
      </w:r>
      <w:r w:rsidR="00280412">
        <w:rPr>
          <w:rFonts w:cs="Arial"/>
          <w:color w:val="000000" w:themeColor="text1"/>
          <w:szCs w:val="24"/>
        </w:rPr>
        <w:t>or</w:t>
      </w:r>
      <w:r w:rsidR="00463A87">
        <w:rPr>
          <w:rFonts w:cs="Arial"/>
          <w:color w:val="000000" w:themeColor="text1"/>
          <w:szCs w:val="24"/>
        </w:rPr>
        <w:t xml:space="preserve"> a split role-space. </w:t>
      </w:r>
      <w:r w:rsidR="00280412">
        <w:rPr>
          <w:rFonts w:cs="Arial"/>
          <w:color w:val="000000" w:themeColor="text1"/>
          <w:szCs w:val="24"/>
        </w:rPr>
        <w:t xml:space="preserve">Also, the use of equipment affected the participants’ axes to various extent, and the distance between the participants meant that </w:t>
      </w:r>
      <w:r w:rsidR="0022188E">
        <w:rPr>
          <w:rFonts w:cs="Arial"/>
          <w:color w:val="000000" w:themeColor="text1"/>
          <w:szCs w:val="24"/>
        </w:rPr>
        <w:t>some</w:t>
      </w:r>
      <w:r w:rsidR="00280412">
        <w:rPr>
          <w:rFonts w:cs="Arial"/>
          <w:color w:val="000000" w:themeColor="text1"/>
          <w:szCs w:val="24"/>
        </w:rPr>
        <w:t xml:space="preserve"> interpreter</w:t>
      </w:r>
      <w:r w:rsidR="0022188E">
        <w:rPr>
          <w:rFonts w:cs="Arial"/>
          <w:color w:val="000000" w:themeColor="text1"/>
          <w:szCs w:val="24"/>
        </w:rPr>
        <w:t>s</w:t>
      </w:r>
      <w:r w:rsidR="005A4729">
        <w:rPr>
          <w:rFonts w:cs="Arial"/>
          <w:color w:val="000000" w:themeColor="text1"/>
          <w:szCs w:val="24"/>
        </w:rPr>
        <w:t xml:space="preserve"> were</w:t>
      </w:r>
      <w:r w:rsidR="00280412">
        <w:rPr>
          <w:rFonts w:cs="Arial"/>
          <w:color w:val="000000" w:themeColor="text1"/>
          <w:szCs w:val="24"/>
        </w:rPr>
        <w:t xml:space="preserve"> not always able to present </w:t>
      </w:r>
      <w:r w:rsidR="005A4729">
        <w:rPr>
          <w:rFonts w:cs="Arial"/>
          <w:color w:val="000000" w:themeColor="text1"/>
          <w:szCs w:val="24"/>
        </w:rPr>
        <w:t>themselves</w:t>
      </w:r>
      <w:r w:rsidR="00280412">
        <w:rPr>
          <w:rFonts w:cs="Arial"/>
          <w:color w:val="000000" w:themeColor="text1"/>
          <w:szCs w:val="24"/>
        </w:rPr>
        <w:t xml:space="preserve">, manage </w:t>
      </w:r>
      <w:r w:rsidR="00A67A45">
        <w:rPr>
          <w:rFonts w:cs="Arial"/>
          <w:color w:val="000000" w:themeColor="text1"/>
          <w:szCs w:val="24"/>
        </w:rPr>
        <w:t xml:space="preserve">aspects of </w:t>
      </w:r>
      <w:r w:rsidR="00280412">
        <w:rPr>
          <w:rFonts w:cs="Arial"/>
          <w:color w:val="000000" w:themeColor="text1"/>
          <w:szCs w:val="24"/>
        </w:rPr>
        <w:t xml:space="preserve">the </w:t>
      </w:r>
      <w:r w:rsidR="00A67A45">
        <w:rPr>
          <w:rFonts w:cs="Arial"/>
          <w:color w:val="000000" w:themeColor="text1"/>
          <w:szCs w:val="24"/>
        </w:rPr>
        <w:t>interaction, and/</w:t>
      </w:r>
      <w:r w:rsidR="00280412">
        <w:rPr>
          <w:rFonts w:cs="Arial"/>
          <w:color w:val="000000" w:themeColor="text1"/>
          <w:szCs w:val="24"/>
        </w:rPr>
        <w:t xml:space="preserve">or align equally between the court participants. </w:t>
      </w:r>
      <w:r w:rsidR="005F62AD">
        <w:rPr>
          <w:rFonts w:cs="Arial"/>
          <w:color w:val="000000" w:themeColor="text1"/>
          <w:szCs w:val="24"/>
        </w:rPr>
        <w:t>Worth noting is the fact that</w:t>
      </w:r>
      <w:r w:rsidR="00280412">
        <w:rPr>
          <w:rFonts w:cs="Arial"/>
          <w:color w:val="000000" w:themeColor="text1"/>
          <w:szCs w:val="24"/>
        </w:rPr>
        <w:t xml:space="preserve"> some participants mentioned that such equipment could also </w:t>
      </w:r>
      <w:r w:rsidR="00A67A45">
        <w:rPr>
          <w:rFonts w:cs="Arial"/>
          <w:color w:val="000000" w:themeColor="text1"/>
          <w:szCs w:val="24"/>
        </w:rPr>
        <w:t>improve parts of the court proceedings</w:t>
      </w:r>
      <w:r w:rsidR="005F62AD">
        <w:rPr>
          <w:rFonts w:cs="Arial"/>
          <w:color w:val="000000" w:themeColor="text1"/>
          <w:szCs w:val="24"/>
        </w:rPr>
        <w:t>. N</w:t>
      </w:r>
      <w:r w:rsidR="00A67A45">
        <w:rPr>
          <w:rFonts w:cs="Arial"/>
          <w:color w:val="000000" w:themeColor="text1"/>
          <w:szCs w:val="24"/>
        </w:rPr>
        <w:t>otably, it was easier for some interpreters to seek clarification in VCI</w:t>
      </w:r>
      <w:r w:rsidR="000839DC">
        <w:rPr>
          <w:rFonts w:cs="Arial"/>
          <w:color w:val="000000" w:themeColor="text1"/>
          <w:szCs w:val="24"/>
        </w:rPr>
        <w:t> </w:t>
      </w:r>
      <w:r w:rsidR="00A67A45">
        <w:rPr>
          <w:rFonts w:cs="Arial"/>
          <w:color w:val="000000" w:themeColor="text1"/>
          <w:szCs w:val="24"/>
        </w:rPr>
        <w:t xml:space="preserve">A. </w:t>
      </w:r>
    </w:p>
    <w:p w14:paraId="166C9A3E" w14:textId="5C53F90B" w:rsidR="00FE63F6" w:rsidRPr="00EC55B9" w:rsidRDefault="00EC55B9" w:rsidP="00FE63F6">
      <w:r w:rsidRPr="00EC55B9">
        <w:t>6</w:t>
      </w:r>
      <w:r w:rsidR="00FE63F6" w:rsidRPr="00EC55B9">
        <w:t>: discussion of findings</w:t>
      </w:r>
    </w:p>
    <w:p w14:paraId="2B2EA6C5" w14:textId="088C3A84" w:rsidR="002F5ADD" w:rsidRPr="002F5ADD" w:rsidRDefault="002F5ADD" w:rsidP="00FE63F6">
      <w:pPr>
        <w:rPr>
          <w:color w:val="000000" w:themeColor="text1"/>
        </w:rPr>
      </w:pPr>
      <w:r w:rsidRPr="002F5ADD">
        <w:rPr>
          <w:color w:val="000000" w:themeColor="text1"/>
        </w:rPr>
        <w:t xml:space="preserve">Building on the above findings, this </w:t>
      </w:r>
      <w:r w:rsidR="006359B8">
        <w:rPr>
          <w:color w:val="000000" w:themeColor="text1"/>
        </w:rPr>
        <w:t>S</w:t>
      </w:r>
      <w:r w:rsidRPr="002F5ADD">
        <w:rPr>
          <w:color w:val="000000" w:themeColor="text1"/>
        </w:rPr>
        <w:t xml:space="preserve">ection discusses the participants’ perceptions of their role in light of the literature review, and it </w:t>
      </w:r>
      <w:r w:rsidR="006215A4">
        <w:rPr>
          <w:color w:val="000000" w:themeColor="text1"/>
        </w:rPr>
        <w:t>suggests</w:t>
      </w:r>
      <w:r w:rsidRPr="002F5ADD">
        <w:rPr>
          <w:color w:val="000000" w:themeColor="text1"/>
        </w:rPr>
        <w:t xml:space="preserve"> some recommendations for training.</w:t>
      </w:r>
    </w:p>
    <w:p w14:paraId="6C16BC78" w14:textId="5AAF802C" w:rsidR="0086184A" w:rsidRDefault="00EC55B9" w:rsidP="00AF1E35">
      <w:pPr>
        <w:ind w:firstLine="720"/>
      </w:pPr>
      <w:r>
        <w:t>6</w:t>
      </w:r>
      <w:r w:rsidR="00A73F1C">
        <w:t xml:space="preserve">.1 </w:t>
      </w:r>
      <w:r w:rsidR="0086184A">
        <w:t>True-to-life experience</w:t>
      </w:r>
    </w:p>
    <w:p w14:paraId="796CF892" w14:textId="4900287C" w:rsidR="00A31666" w:rsidRPr="00F017F4" w:rsidRDefault="00771838" w:rsidP="00A31666">
      <w:pPr>
        <w:rPr>
          <w:rFonts w:cs="Arial"/>
          <w:szCs w:val="24"/>
        </w:rPr>
      </w:pPr>
      <w:r>
        <w:rPr>
          <w:rFonts w:cs="Arial"/>
          <w:szCs w:val="24"/>
        </w:rPr>
        <w:fldChar w:fldCharType="begin"/>
      </w:r>
      <w:r>
        <w:rPr>
          <w:rFonts w:cs="Arial"/>
          <w:szCs w:val="24"/>
        </w:rPr>
        <w:instrText xml:space="preserve"> ADDIN EN.CITE &lt;EndNote&gt;&lt;Cite AuthorYear="1"&gt;&lt;Author&gt;van Rotterdam&lt;/Author&gt;&lt;Year&gt;2011&lt;/Year&gt;&lt;RecNum&gt;125&lt;/RecNum&gt;&lt;DisplayText&gt;van Rotterdam and van den Hoogen (2011)&lt;/DisplayText&gt;&lt;record&gt;&lt;rec-number&gt;125&lt;/rec-number&gt;&lt;foreign-keys&gt;&lt;key app="EN" db-id="apr5x9eeorxwd5e9swd59drcs2extvz99p2v" timestamp="1470987505"&gt;125&lt;/key&gt;&lt;/foreign-keys&gt;&lt;ref-type name="Book Section"&gt;5&lt;/ref-type&gt;&lt;contributors&gt;&lt;authors&gt;&lt;author&gt;van Rotterdam, Peter&lt;/author&gt;&lt;author&gt;van den Hoogen, Ronald&lt;/author&gt;&lt;/authors&gt;&lt;secondary-authors&gt;&lt;author&gt;Braun, Sabine&lt;/author&gt;&lt;author&gt;Taylor, Judith  &lt;/author&gt;&lt;/secondary-authors&gt;&lt;/contributors&gt;&lt;titles&gt;&lt;title&gt;True-to-life requirements for using videoconferencing in legal proceedings&lt;/title&gt;&lt;secondary-title&gt;Videoconference and Remote Interpreting in Criminal Proceedings &lt;/secondary-title&gt;&lt;/titles&gt;&lt;pages&gt;187-198&lt;/pages&gt;&lt;dates&gt;&lt;year&gt;2011&lt;/year&gt;&lt;/dates&gt;&lt;pub-location&gt;Guildford&lt;/pub-location&gt;&lt;publisher&gt;University of Surrey &lt;/publisher&gt;&lt;urls&gt;&lt;/urls&gt;&lt;/record&gt;&lt;/Cite&gt;&lt;/EndNote&gt;</w:instrText>
      </w:r>
      <w:r>
        <w:rPr>
          <w:rFonts w:cs="Arial"/>
          <w:szCs w:val="24"/>
        </w:rPr>
        <w:fldChar w:fldCharType="separate"/>
      </w:r>
      <w:r>
        <w:rPr>
          <w:rFonts w:cs="Arial"/>
          <w:noProof/>
          <w:szCs w:val="24"/>
        </w:rPr>
        <w:t>van Rotterdam and van den Hoogen (2011)</w:t>
      </w:r>
      <w:r>
        <w:rPr>
          <w:rFonts w:cs="Arial"/>
          <w:szCs w:val="24"/>
        </w:rPr>
        <w:fldChar w:fldCharType="end"/>
      </w:r>
      <w:r>
        <w:rPr>
          <w:rFonts w:cs="Arial"/>
          <w:szCs w:val="24"/>
        </w:rPr>
        <w:t xml:space="preserve"> </w:t>
      </w:r>
      <w:r w:rsidR="0086184A" w:rsidRPr="00F017F4">
        <w:rPr>
          <w:rFonts w:cs="Arial"/>
          <w:szCs w:val="24"/>
        </w:rPr>
        <w:t>argue that the use of VC equipment cannot represent a true-to-life experience due to various factors affecting the proceedings (such as potential poor quality of sound/picture, establishing eye contact, participants’ reactions/interactions, etc.).</w:t>
      </w:r>
      <w:r w:rsidR="0086184A">
        <w:rPr>
          <w:rFonts w:cs="Arial"/>
          <w:szCs w:val="24"/>
        </w:rPr>
        <w:t xml:space="preserve"> In this </w:t>
      </w:r>
      <w:r w:rsidR="0086184A" w:rsidRPr="00F017F4">
        <w:rPr>
          <w:rFonts w:cs="Arial"/>
          <w:szCs w:val="24"/>
        </w:rPr>
        <w:t>study, parts of the data confirm that t</w:t>
      </w:r>
      <w:r w:rsidR="00E3246A">
        <w:rPr>
          <w:rFonts w:cs="Arial"/>
          <w:szCs w:val="24"/>
        </w:rPr>
        <w:t>he absence of body language</w:t>
      </w:r>
      <w:r w:rsidR="0086184A" w:rsidRPr="00F017F4">
        <w:rPr>
          <w:rFonts w:cs="Arial"/>
          <w:szCs w:val="24"/>
        </w:rPr>
        <w:t xml:space="preserve"> and back channelling, for instance, were highlighted as factors affecting some participants’ experience</w:t>
      </w:r>
      <w:r w:rsidR="007C3027">
        <w:rPr>
          <w:rFonts w:cs="Arial"/>
          <w:szCs w:val="24"/>
        </w:rPr>
        <w:t>, and t</w:t>
      </w:r>
      <w:r w:rsidR="0086184A" w:rsidRPr="00F017F4">
        <w:rPr>
          <w:rFonts w:cs="Arial"/>
          <w:szCs w:val="24"/>
        </w:rPr>
        <w:t>hese findings align with othe</w:t>
      </w:r>
      <w:r w:rsidR="0086184A">
        <w:rPr>
          <w:rFonts w:cs="Arial"/>
          <w:szCs w:val="24"/>
        </w:rPr>
        <w:t>r studies</w:t>
      </w:r>
      <w:r w:rsidR="0086184A" w:rsidRPr="00F017F4">
        <w:rPr>
          <w:rFonts w:cs="Arial"/>
          <w:szCs w:val="24"/>
        </w:rPr>
        <w:t xml:space="preserve"> which analyse the impact of the use of technologies. For instance, </w:t>
      </w:r>
      <w:r w:rsidR="0086184A" w:rsidRPr="00771838">
        <w:rPr>
          <w:rFonts w:cs="Arial"/>
          <w:szCs w:val="24"/>
        </w:rPr>
        <w:fldChar w:fldCharType="begin"/>
      </w:r>
      <w:r w:rsidR="0086184A" w:rsidRPr="00771838">
        <w:rPr>
          <w:rFonts w:cs="Arial"/>
          <w:szCs w:val="24"/>
        </w:rPr>
        <w:instrText xml:space="preserve"> ADDIN EN.CITE &lt;EndNote&gt;&lt;Cite AuthorYear="1"&gt;&lt;Author&gt;Radburn-Remfry&lt;/Author&gt;&lt;Year&gt;1994&lt;/Year&gt;&lt;RecNum&gt;121&lt;/RecNum&gt;&lt;DisplayText&gt;Radburn-Remfry (1994)&lt;/DisplayText&gt;&lt;record&gt;&lt;rec-number&gt;121&lt;/rec-number&gt;&lt;foreign-keys&gt;&lt;key app="EN" db-id="apr5x9eeorxwd5e9swd59drcs2extvz99p2v" timestamp="1470929575"&gt;121&lt;/key&gt;&lt;/foreign-keys&gt;&lt;ref-type name="Journal Article"&gt;17&lt;/ref-type&gt;&lt;contributors&gt;&lt;authors&gt;&lt;author&gt;Radburn-Remfry, Patricia&lt;/author&gt;&lt;/authors&gt;&lt;/contributors&gt;&lt;titles&gt;&lt;title&gt;Due process concerns in video production of defendants&lt;/title&gt;&lt;secondary-title&gt;Stetson Law Review&lt;/secondary-title&gt;&lt;/titles&gt;&lt;periodical&gt;&lt;full-title&gt;Stetson Law Review&lt;/full-title&gt;&lt;/periodical&gt;&lt;pages&gt;805-838&lt;/pages&gt;&lt;volume&gt;23&lt;/volume&gt;&lt;dates&gt;&lt;year&gt;1994&lt;/year&gt;&lt;/dates&gt;&lt;urls&gt;&lt;related-urls&gt;&lt;url&gt;http://www.stetson.edu/law/lawreview/media/due-process-concerns-in-video-production-of-defendants.pdf&lt;/url&gt;&lt;/related-urls&gt;&lt;/urls&gt;&lt;access-date&gt;11 August 2016&lt;/access-date&gt;&lt;/record&gt;&lt;/Cite&gt;&lt;/EndNote&gt;</w:instrText>
      </w:r>
      <w:r w:rsidR="0086184A" w:rsidRPr="00771838">
        <w:rPr>
          <w:rFonts w:cs="Arial"/>
          <w:szCs w:val="24"/>
        </w:rPr>
        <w:fldChar w:fldCharType="separate"/>
      </w:r>
      <w:r w:rsidR="0086184A" w:rsidRPr="00771838">
        <w:rPr>
          <w:rFonts w:cs="Arial"/>
          <w:noProof/>
          <w:szCs w:val="24"/>
        </w:rPr>
        <w:t>Radburn-Remfry (1994)</w:t>
      </w:r>
      <w:r w:rsidR="0086184A" w:rsidRPr="00771838">
        <w:rPr>
          <w:rFonts w:cs="Arial"/>
          <w:szCs w:val="24"/>
        </w:rPr>
        <w:fldChar w:fldCharType="end"/>
      </w:r>
      <w:r w:rsidR="0086184A" w:rsidRPr="00F017F4">
        <w:rPr>
          <w:rFonts w:cs="Arial"/>
          <w:szCs w:val="24"/>
        </w:rPr>
        <w:t xml:space="preserve"> argues that</w:t>
      </w:r>
      <w:r w:rsidR="006215A4">
        <w:rPr>
          <w:rFonts w:cs="Arial"/>
          <w:szCs w:val="24"/>
        </w:rPr>
        <w:t>,</w:t>
      </w:r>
      <w:r w:rsidR="0086184A" w:rsidRPr="00F017F4">
        <w:rPr>
          <w:rFonts w:cs="Arial"/>
          <w:szCs w:val="24"/>
        </w:rPr>
        <w:t xml:space="preserve"> in a mono-lingual setting, participants in court may feel more emotionally detached from the defendant during VC hearings</w:t>
      </w:r>
      <w:r w:rsidR="006215A4">
        <w:rPr>
          <w:rFonts w:cs="Arial"/>
          <w:szCs w:val="24"/>
        </w:rPr>
        <w:t>.</w:t>
      </w:r>
      <w:r w:rsidR="0086184A" w:rsidRPr="00F017F4">
        <w:rPr>
          <w:rFonts w:cs="Arial"/>
          <w:szCs w:val="24"/>
        </w:rPr>
        <w:t xml:space="preserve"> </w:t>
      </w:r>
      <w:r w:rsidR="0086184A" w:rsidRPr="00771838">
        <w:rPr>
          <w:rFonts w:cs="Arial"/>
          <w:szCs w:val="24"/>
        </w:rPr>
        <w:lastRenderedPageBreak/>
        <w:fldChar w:fldCharType="begin"/>
      </w:r>
      <w:r>
        <w:rPr>
          <w:rFonts w:cs="Arial"/>
          <w:szCs w:val="24"/>
        </w:rPr>
        <w:instrText xml:space="preserve"> ADDIN EN.CITE &lt;EndNote&gt;&lt;Cite AuthorYear="1"&gt;&lt;Author&gt;Hodges&lt;/Author&gt;&lt;Year&gt;2008&lt;/Year&gt;&lt;RecNum&gt;122&lt;/RecNum&gt;&lt;DisplayText&gt;Hodges (2008)&lt;/DisplayText&gt;&lt;record&gt;&lt;rec-number&gt;122&lt;/rec-number&gt;&lt;foreign-keys&gt;&lt;key app="EN" db-id="apr5x9eeorxwd5e9swd59drcs2extvz99p2v" timestamp="1470933434"&gt;122&lt;/key&gt;&lt;/foreign-keys&gt;&lt;ref-type name="Electronic Article"&gt;43&lt;/ref-type&gt;&lt;contributors&gt;&lt;authors&gt;&lt;author&gt;Hodges, Louise&lt;/author&gt;&lt;/authors&gt;&lt;/contributors&gt;&lt;titles&gt;&lt;title&gt;Towards a European e-Justice strategy&lt;/title&gt;&lt;/titles&gt;&lt;dates&gt;&lt;year&gt;2008&lt;/year&gt;&lt;pub-dates&gt;&lt;date&gt;25 November, 2014&lt;/date&gt;&lt;/pub-dates&gt;&lt;/dates&gt;&lt;publisher&gt;European Criminal Bar Association&lt;/publisher&gt;&lt;urls&gt;&lt;related-urls&gt;&lt;url&gt;http://www.ecba.org/content/index.php?option=com_content&amp;amp;view=article&amp;amp;id=533:upcoming-edinburgh-scotland-spring-conference-sp-1153635615&amp;amp;catid=88&amp;amp;Itemid=127&lt;/url&gt;&lt;/related-urls&gt;&lt;/urls&gt;&lt;/record&gt;&lt;/Cite&gt;&lt;/EndNote&gt;</w:instrText>
      </w:r>
      <w:r w:rsidR="0086184A" w:rsidRPr="00771838">
        <w:rPr>
          <w:rFonts w:cs="Arial"/>
          <w:szCs w:val="24"/>
        </w:rPr>
        <w:fldChar w:fldCharType="separate"/>
      </w:r>
      <w:r>
        <w:rPr>
          <w:rFonts w:cs="Arial"/>
          <w:noProof/>
          <w:szCs w:val="24"/>
        </w:rPr>
        <w:t>Hodges (2008)</w:t>
      </w:r>
      <w:r w:rsidR="0086184A" w:rsidRPr="00771838">
        <w:rPr>
          <w:rFonts w:cs="Arial"/>
          <w:szCs w:val="24"/>
        </w:rPr>
        <w:fldChar w:fldCharType="end"/>
      </w:r>
      <w:r w:rsidR="0086184A" w:rsidRPr="00F017F4">
        <w:rPr>
          <w:rFonts w:cs="Arial"/>
          <w:szCs w:val="24"/>
        </w:rPr>
        <w:t xml:space="preserve"> raises questions regarding the working relations between the defendant and the defence counsel. Supporting their studies, P1 felt that the defendant had not been taking part in his own hearing as he was too divorced from the proceedings</w:t>
      </w:r>
      <w:r>
        <w:rPr>
          <w:rFonts w:cs="Arial"/>
          <w:szCs w:val="24"/>
        </w:rPr>
        <w:t xml:space="preserve">. </w:t>
      </w:r>
      <w:r w:rsidR="00934389">
        <w:rPr>
          <w:rFonts w:cs="Arial"/>
          <w:szCs w:val="24"/>
        </w:rPr>
        <w:t>P1</w:t>
      </w:r>
      <w:r w:rsidR="0086184A" w:rsidRPr="00F017F4">
        <w:rPr>
          <w:rFonts w:cs="Arial"/>
          <w:szCs w:val="24"/>
        </w:rPr>
        <w:t xml:space="preserve"> believed that at this point, the right to see due legal process taking place could be questioned.</w:t>
      </w:r>
      <w:r w:rsidR="00EA2ED7">
        <w:rPr>
          <w:rFonts w:cs="Arial"/>
          <w:szCs w:val="24"/>
        </w:rPr>
        <w:t xml:space="preserve"> This would support the idea that VCI cannot replicate a true-to-life experience.</w:t>
      </w:r>
      <w:r w:rsidR="00A31666">
        <w:rPr>
          <w:rFonts w:cs="Arial"/>
          <w:szCs w:val="24"/>
        </w:rPr>
        <w:t xml:space="preserve"> </w:t>
      </w:r>
      <w:r w:rsidR="00D6523F">
        <w:rPr>
          <w:rFonts w:cs="Arial"/>
          <w:szCs w:val="24"/>
        </w:rPr>
        <w:t>It is worth noting that</w:t>
      </w:r>
      <w:r w:rsidR="00A31666" w:rsidRPr="00F017F4">
        <w:rPr>
          <w:rFonts w:cs="Arial"/>
          <w:szCs w:val="24"/>
        </w:rPr>
        <w:t xml:space="preserve"> the participants’ experience was not homogeneous</w:t>
      </w:r>
      <w:r w:rsidR="00A31666">
        <w:rPr>
          <w:rFonts w:cs="Arial"/>
          <w:szCs w:val="24"/>
        </w:rPr>
        <w:t>,</w:t>
      </w:r>
      <w:r w:rsidR="00A31666" w:rsidRPr="00F017F4">
        <w:rPr>
          <w:rFonts w:cs="Arial"/>
          <w:szCs w:val="24"/>
        </w:rPr>
        <w:t xml:space="preserve"> and </w:t>
      </w:r>
      <w:r w:rsidR="00A31666">
        <w:rPr>
          <w:rFonts w:cs="Arial"/>
          <w:szCs w:val="24"/>
        </w:rPr>
        <w:t xml:space="preserve">it </w:t>
      </w:r>
      <w:r w:rsidR="00A31666" w:rsidRPr="00F017F4">
        <w:rPr>
          <w:rFonts w:cs="Arial"/>
          <w:szCs w:val="24"/>
        </w:rPr>
        <w:t xml:space="preserve">was even contradictory in some parts. For instance, P9 believed that when the defendant did not speak with a strong regional accent, there were no differences </w:t>
      </w:r>
      <w:r w:rsidR="00EF767D">
        <w:rPr>
          <w:rFonts w:cs="Arial"/>
          <w:szCs w:val="24"/>
        </w:rPr>
        <w:t xml:space="preserve">regarding </w:t>
      </w:r>
      <w:r w:rsidR="00A31666" w:rsidRPr="00F017F4">
        <w:rPr>
          <w:rFonts w:cs="Arial"/>
          <w:szCs w:val="24"/>
        </w:rPr>
        <w:t xml:space="preserve">whether the hearing was conducted in face-to-face or VCI A mode. This plurality of </w:t>
      </w:r>
      <w:r w:rsidR="00EA2ED7">
        <w:rPr>
          <w:rFonts w:cs="Arial"/>
          <w:szCs w:val="24"/>
        </w:rPr>
        <w:t>interpreters’</w:t>
      </w:r>
      <w:r w:rsidR="00A31666" w:rsidRPr="00F017F4">
        <w:rPr>
          <w:rFonts w:cs="Arial"/>
          <w:szCs w:val="24"/>
        </w:rPr>
        <w:t xml:space="preserve"> perceptions reflects </w:t>
      </w:r>
      <w:r w:rsidR="00A31666">
        <w:rPr>
          <w:rFonts w:cs="Arial"/>
          <w:szCs w:val="24"/>
        </w:rPr>
        <w:t>this study’s</w:t>
      </w:r>
      <w:r w:rsidR="00A31666" w:rsidRPr="00F017F4">
        <w:rPr>
          <w:rFonts w:cs="Arial"/>
          <w:szCs w:val="24"/>
        </w:rPr>
        <w:t xml:space="preserve"> epistemological stance and the </w:t>
      </w:r>
      <w:r w:rsidR="00EA2ED7">
        <w:rPr>
          <w:rFonts w:cs="Arial"/>
          <w:szCs w:val="24"/>
        </w:rPr>
        <w:t>interpreters’</w:t>
      </w:r>
      <w:r w:rsidR="00A31666" w:rsidRPr="00F017F4">
        <w:rPr>
          <w:rFonts w:cs="Arial"/>
          <w:szCs w:val="24"/>
        </w:rPr>
        <w:t xml:space="preserve"> multi</w:t>
      </w:r>
      <w:r w:rsidR="00A31666">
        <w:rPr>
          <w:rFonts w:cs="Arial"/>
          <w:szCs w:val="24"/>
        </w:rPr>
        <w:t>vocality</w:t>
      </w:r>
      <w:r w:rsidR="00A31666" w:rsidRPr="00F017F4">
        <w:rPr>
          <w:rFonts w:cs="Arial"/>
          <w:szCs w:val="24"/>
        </w:rPr>
        <w:t>. The array of perceptions is a window opening onto the actors’ various realities, which suggests that a true-to-life experience can be a rather subjective notion, and</w:t>
      </w:r>
      <w:r w:rsidR="00A31666">
        <w:rPr>
          <w:rFonts w:cs="Arial"/>
          <w:szCs w:val="24"/>
        </w:rPr>
        <w:t xml:space="preserve"> fro</w:t>
      </w:r>
      <w:r w:rsidR="00AE3538">
        <w:rPr>
          <w:rFonts w:cs="Arial"/>
          <w:szCs w:val="24"/>
        </w:rPr>
        <w:t xml:space="preserve">m the </w:t>
      </w:r>
      <w:r w:rsidR="00EA2ED7">
        <w:rPr>
          <w:rFonts w:cs="Arial"/>
          <w:szCs w:val="24"/>
        </w:rPr>
        <w:t>interpreters’</w:t>
      </w:r>
      <w:r w:rsidR="00A31666">
        <w:rPr>
          <w:rFonts w:cs="Arial"/>
          <w:szCs w:val="24"/>
        </w:rPr>
        <w:t xml:space="preserve"> viewpoints</w:t>
      </w:r>
      <w:r w:rsidR="00A31666" w:rsidRPr="00F017F4">
        <w:rPr>
          <w:rFonts w:cs="Arial"/>
          <w:szCs w:val="24"/>
        </w:rPr>
        <w:t xml:space="preserve"> VC equipment can </w:t>
      </w:r>
      <w:r w:rsidR="00A31666">
        <w:rPr>
          <w:rFonts w:cs="Arial"/>
          <w:szCs w:val="24"/>
        </w:rPr>
        <w:t>impair or improve aspects of VC-conducted court hearing</w:t>
      </w:r>
      <w:r w:rsidR="00A31666" w:rsidRPr="00F017F4">
        <w:rPr>
          <w:rFonts w:cs="Arial"/>
          <w:szCs w:val="24"/>
        </w:rPr>
        <w:t>.</w:t>
      </w:r>
    </w:p>
    <w:p w14:paraId="20690EE4" w14:textId="1925BF23" w:rsidR="00A31666" w:rsidRDefault="00EC55B9" w:rsidP="00AF1E35">
      <w:pPr>
        <w:ind w:firstLine="360"/>
      </w:pPr>
      <w:r>
        <w:t>6</w:t>
      </w:r>
      <w:r w:rsidR="00A73F1C">
        <w:t xml:space="preserve">.2 </w:t>
      </w:r>
      <w:r w:rsidR="00064600">
        <w:t>Factors affecting the interpreter’s perception of her role.</w:t>
      </w:r>
    </w:p>
    <w:p w14:paraId="483F2E4B" w14:textId="387558E8" w:rsidR="004A18D3" w:rsidRDefault="00AF1E35" w:rsidP="00AF1E35">
      <w:pPr>
        <w:spacing w:line="240" w:lineRule="auto"/>
        <w:rPr>
          <w:rFonts w:cs="Arial"/>
          <w:szCs w:val="24"/>
        </w:rPr>
      </w:pPr>
      <w:r w:rsidRPr="00F017F4">
        <w:rPr>
          <w:rFonts w:cs="Arial"/>
          <w:szCs w:val="24"/>
        </w:rPr>
        <w:t xml:space="preserve">The interpreters’ </w:t>
      </w:r>
      <w:r>
        <w:rPr>
          <w:rFonts w:cs="Arial"/>
          <w:szCs w:val="24"/>
        </w:rPr>
        <w:t>different</w:t>
      </w:r>
      <w:r w:rsidRPr="00F017F4">
        <w:rPr>
          <w:rFonts w:cs="Arial"/>
          <w:szCs w:val="24"/>
        </w:rPr>
        <w:t xml:space="preserve"> role perception</w:t>
      </w:r>
      <w:r>
        <w:rPr>
          <w:rFonts w:cs="Arial"/>
          <w:szCs w:val="24"/>
        </w:rPr>
        <w:t>s</w:t>
      </w:r>
      <w:r w:rsidRPr="00F017F4">
        <w:rPr>
          <w:rFonts w:cs="Arial"/>
          <w:szCs w:val="24"/>
        </w:rPr>
        <w:t xml:space="preserve"> in this stud</w:t>
      </w:r>
      <w:r>
        <w:rPr>
          <w:rFonts w:cs="Arial"/>
          <w:szCs w:val="24"/>
        </w:rPr>
        <w:t xml:space="preserve">y </w:t>
      </w:r>
      <w:r w:rsidR="00D7530E">
        <w:rPr>
          <w:rFonts w:cs="Arial"/>
          <w:szCs w:val="24"/>
        </w:rPr>
        <w:t xml:space="preserve">are </w:t>
      </w:r>
      <w:r>
        <w:rPr>
          <w:rFonts w:cs="Arial"/>
          <w:szCs w:val="24"/>
        </w:rPr>
        <w:t>not a new phenomenon. S</w:t>
      </w:r>
      <w:r w:rsidRPr="00F017F4">
        <w:rPr>
          <w:rFonts w:cs="Arial"/>
          <w:szCs w:val="24"/>
        </w:rPr>
        <w:t>ome studies in IS offer several factors justifying the interpreters’ percept</w:t>
      </w:r>
      <w:r>
        <w:rPr>
          <w:rFonts w:cs="Arial"/>
          <w:szCs w:val="24"/>
        </w:rPr>
        <w:t>ions of their role differently in face-to-face settings, such as qualifications</w:t>
      </w:r>
      <w:r w:rsidR="00771838">
        <w:rPr>
          <w:rFonts w:cs="Arial"/>
          <w:szCs w:val="24"/>
        </w:rPr>
        <w:t xml:space="preserve"> </w:t>
      </w:r>
      <w:r w:rsidR="00771838">
        <w:rPr>
          <w:rFonts w:cs="Arial"/>
          <w:szCs w:val="24"/>
        </w:rPr>
        <w:fldChar w:fldCharType="begin"/>
      </w:r>
      <w:r w:rsidR="00771838">
        <w:rPr>
          <w:rFonts w:cs="Arial"/>
          <w:szCs w:val="24"/>
        </w:rPr>
        <w:instrText xml:space="preserve"> ADDIN EN.CITE &lt;EndNote&gt;&lt;Cite&gt;&lt;Author&gt;Martin&lt;/Author&gt;&lt;Year&gt;2008&lt;/Year&gt;&lt;RecNum&gt;126&lt;/RecNum&gt;&lt;DisplayText&gt;(Martin &amp;amp; Abril Martí, 2008)&lt;/DisplayText&gt;&lt;record&gt;&lt;rec-number&gt;126&lt;/rec-number&gt;&lt;foreign-keys&gt;&lt;key app="EN" db-id="apr5x9eeorxwd5e9swd59drcs2extvz99p2v" timestamp="1470988930"&gt;126&lt;/key&gt;&lt;/foreign-keys&gt;&lt;ref-type name="Book Section"&gt;5&lt;/ref-type&gt;&lt;contributors&gt;&lt;authors&gt;&lt;author&gt;Martin, Anne&lt;/author&gt;&lt;author&gt;Abril Martí, Isabel &lt;/author&gt;&lt;/authors&gt;&lt;secondary-authors&gt;&lt;author&gt;Valero-Garcés, Carmen&lt;/author&gt;&lt;author&gt;Martin, Anne&lt;/author&gt;&lt;/secondary-authors&gt;&lt;/contributors&gt;&lt;titles&gt;&lt;title&gt;Community interpreter self-perception: A Spanish case study&lt;/title&gt;&lt;secondary-title&gt;Crossing Borders in Community Interpreting: Definitions and dilemmas&lt;/secondary-title&gt;&lt;/titles&gt;&lt;pages&gt;203-230&lt;/pages&gt;&lt;dates&gt;&lt;year&gt;2008&lt;/year&gt;&lt;/dates&gt;&lt;pub-location&gt;Amsterdam/Philadelphia&lt;/pub-location&gt;&lt;publisher&gt;John Benjamins&lt;/publisher&gt;&lt;urls&gt;&lt;/urls&gt;&lt;electronic-resource-num&gt;10.1075/btl.76.11mar&lt;/electronic-resource-num&gt;&lt;/record&gt;&lt;/Cite&gt;&lt;/EndNote&gt;</w:instrText>
      </w:r>
      <w:r w:rsidR="00771838">
        <w:rPr>
          <w:rFonts w:cs="Arial"/>
          <w:szCs w:val="24"/>
        </w:rPr>
        <w:fldChar w:fldCharType="separate"/>
      </w:r>
      <w:r w:rsidR="00771838">
        <w:rPr>
          <w:rFonts w:cs="Arial"/>
          <w:noProof/>
          <w:szCs w:val="24"/>
        </w:rPr>
        <w:t>(Martin &amp; Abril Martí, 2008)</w:t>
      </w:r>
      <w:r w:rsidR="00771838">
        <w:rPr>
          <w:rFonts w:cs="Arial"/>
          <w:szCs w:val="24"/>
        </w:rPr>
        <w:fldChar w:fldCharType="end"/>
      </w:r>
      <w:r w:rsidR="00771838">
        <w:rPr>
          <w:rFonts w:cs="Arial"/>
          <w:szCs w:val="24"/>
        </w:rPr>
        <w:t xml:space="preserve"> and </w:t>
      </w:r>
      <w:r>
        <w:rPr>
          <w:rFonts w:cs="Arial"/>
          <w:szCs w:val="24"/>
        </w:rPr>
        <w:t>cultural acceptability</w:t>
      </w:r>
      <w:r w:rsidR="00771838">
        <w:rPr>
          <w:rFonts w:cs="Arial"/>
          <w:szCs w:val="24"/>
        </w:rPr>
        <w:t xml:space="preserve"> </w:t>
      </w:r>
      <w:r w:rsidR="00771838">
        <w:rPr>
          <w:rFonts w:cs="Arial"/>
          <w:szCs w:val="24"/>
        </w:rPr>
        <w:fldChar w:fldCharType="begin"/>
      </w:r>
      <w:r w:rsidR="00771838">
        <w:rPr>
          <w:rFonts w:cs="Arial"/>
          <w:szCs w:val="24"/>
        </w:rPr>
        <w:instrText xml:space="preserve"> ADDIN EN.CITE &lt;EndNote&gt;&lt;Cite&gt;&lt;Author&gt;Merlini&lt;/Author&gt;&lt;Year&gt;2009&lt;/Year&gt;&lt;RecNum&gt;127&lt;/RecNum&gt;&lt;DisplayText&gt;(Merlini, 2009)&lt;/DisplayText&gt;&lt;record&gt;&lt;rec-number&gt;127&lt;/rec-number&gt;&lt;foreign-keys&gt;&lt;key app="EN" db-id="apr5x9eeorxwd5e9swd59drcs2extvz99p2v" timestamp="1470989202"&gt;127&lt;/key&gt;&lt;/foreign-keys&gt;&lt;ref-type name="Book Section"&gt;5&lt;/ref-type&gt;&lt;contributors&gt;&lt;authors&gt;&lt;author&gt;Merlini, Raffaela&lt;/author&gt;&lt;/authors&gt;&lt;secondary-authors&gt;&lt;author&gt;De Pedro Ricoy, Raquel&lt;/author&gt;&lt;author&gt;Perez, Isabelle&lt;/author&gt;&lt;author&gt;Wilson, Christine W. L.&lt;/author&gt;&lt;/secondary-authors&gt;&lt;/contributors&gt;&lt;titles&gt;&lt;title&gt;Interpreters in emergency wards. An empirical study of doctor-interpreter-patient interaction&lt;/title&gt;&lt;secondary-title&gt;Interpreting and Translating in Public Service Settings - Policy, Practice, Pedagogy&lt;/secondary-title&gt;&lt;short-title&gt;Interpreting and Translating in Public Service Settings&lt;/short-title&gt;&lt;/titles&gt;&lt;pages&gt;89-114&lt;/pages&gt;&lt;keywords&gt;&lt;keyword&gt;Public service interpreting.&lt;/keyword&gt;&lt;/keywords&gt;&lt;dates&gt;&lt;year&gt;2009&lt;/year&gt;&lt;/dates&gt;&lt;pub-location&gt;Manchester&lt;/pub-location&gt;&lt;publisher&gt;St Jerome&lt;/publisher&gt;&lt;isbn&gt;9781315760230&lt;/isbn&gt;&lt;urls&gt;&lt;/urls&gt;&lt;/record&gt;&lt;/Cite&gt;&lt;/EndNote&gt;</w:instrText>
      </w:r>
      <w:r w:rsidR="00771838">
        <w:rPr>
          <w:rFonts w:cs="Arial"/>
          <w:szCs w:val="24"/>
        </w:rPr>
        <w:fldChar w:fldCharType="separate"/>
      </w:r>
      <w:r w:rsidR="00771838">
        <w:rPr>
          <w:rFonts w:cs="Arial"/>
          <w:noProof/>
          <w:szCs w:val="24"/>
        </w:rPr>
        <w:t>(Merlini, 2009)</w:t>
      </w:r>
      <w:r w:rsidR="00771838">
        <w:rPr>
          <w:rFonts w:cs="Arial"/>
          <w:szCs w:val="24"/>
        </w:rPr>
        <w:fldChar w:fldCharType="end"/>
      </w:r>
      <w:r>
        <w:rPr>
          <w:rFonts w:cs="Arial"/>
          <w:szCs w:val="24"/>
        </w:rPr>
        <w:t xml:space="preserve">. One could also question the extent to which professional experience shape the interpreters’ perceptions. </w:t>
      </w:r>
      <w:r w:rsidR="00D6523F">
        <w:rPr>
          <w:rFonts w:cs="Arial"/>
          <w:szCs w:val="24"/>
        </w:rPr>
        <w:t>A</w:t>
      </w:r>
      <w:r>
        <w:rPr>
          <w:rFonts w:cs="Arial"/>
          <w:szCs w:val="24"/>
        </w:rPr>
        <w:t>ll the participants</w:t>
      </w:r>
      <w:r w:rsidR="00903DD2">
        <w:rPr>
          <w:rFonts w:cs="Arial"/>
          <w:szCs w:val="24"/>
        </w:rPr>
        <w:t xml:space="preserve"> in this study</w:t>
      </w:r>
      <w:r>
        <w:rPr>
          <w:rFonts w:cs="Arial"/>
          <w:szCs w:val="24"/>
        </w:rPr>
        <w:t xml:space="preserve"> were DPSI qualified</w:t>
      </w:r>
      <w:r w:rsidR="00EF767D">
        <w:rPr>
          <w:rFonts w:cs="Arial"/>
          <w:szCs w:val="24"/>
        </w:rPr>
        <w:t xml:space="preserve"> -</w:t>
      </w:r>
      <w:r>
        <w:rPr>
          <w:rFonts w:cs="Arial"/>
          <w:szCs w:val="24"/>
        </w:rPr>
        <w:t xml:space="preserve"> </w:t>
      </w:r>
      <w:r w:rsidR="00E642B2">
        <w:rPr>
          <w:rFonts w:cs="Arial"/>
          <w:szCs w:val="24"/>
        </w:rPr>
        <w:t>some</w:t>
      </w:r>
      <w:r>
        <w:rPr>
          <w:rFonts w:cs="Arial"/>
          <w:szCs w:val="24"/>
        </w:rPr>
        <w:t xml:space="preserve"> </w:t>
      </w:r>
      <w:r w:rsidR="00E642B2">
        <w:rPr>
          <w:rFonts w:cs="Arial"/>
          <w:szCs w:val="24"/>
        </w:rPr>
        <w:t>passed</w:t>
      </w:r>
      <w:r>
        <w:rPr>
          <w:rFonts w:cs="Arial"/>
          <w:szCs w:val="24"/>
        </w:rPr>
        <w:t xml:space="preserve"> the same </w:t>
      </w:r>
      <w:r w:rsidR="00EA2ED7">
        <w:rPr>
          <w:rFonts w:cs="Arial"/>
          <w:szCs w:val="24"/>
        </w:rPr>
        <w:t xml:space="preserve">type of </w:t>
      </w:r>
      <w:r>
        <w:rPr>
          <w:rFonts w:cs="Arial"/>
          <w:szCs w:val="24"/>
        </w:rPr>
        <w:t>DPSI (e.g.</w:t>
      </w:r>
      <w:r w:rsidR="004A18D3">
        <w:rPr>
          <w:rFonts w:cs="Arial"/>
          <w:szCs w:val="24"/>
        </w:rPr>
        <w:t xml:space="preserve"> law)</w:t>
      </w:r>
      <w:r w:rsidR="00D7530E">
        <w:rPr>
          <w:rFonts w:cs="Arial"/>
          <w:szCs w:val="24"/>
        </w:rPr>
        <w:t xml:space="preserve">, </w:t>
      </w:r>
      <w:r w:rsidR="00EA2ED7">
        <w:rPr>
          <w:rFonts w:cs="Arial"/>
          <w:szCs w:val="24"/>
        </w:rPr>
        <w:t xml:space="preserve">and </w:t>
      </w:r>
      <w:r w:rsidR="00E642B2">
        <w:rPr>
          <w:rFonts w:cs="Arial"/>
          <w:szCs w:val="24"/>
        </w:rPr>
        <w:t>some</w:t>
      </w:r>
      <w:r w:rsidR="00D7530E">
        <w:rPr>
          <w:rFonts w:cs="Arial"/>
          <w:szCs w:val="24"/>
        </w:rPr>
        <w:t xml:space="preserve"> </w:t>
      </w:r>
      <w:r w:rsidR="00EA2ED7">
        <w:rPr>
          <w:rFonts w:cs="Arial"/>
          <w:szCs w:val="24"/>
        </w:rPr>
        <w:t>were trained in the same centres</w:t>
      </w:r>
      <w:r w:rsidR="004A18D3">
        <w:rPr>
          <w:rFonts w:cs="Arial"/>
          <w:szCs w:val="24"/>
        </w:rPr>
        <w:t>.</w:t>
      </w:r>
      <w:r w:rsidR="00EA2ED7">
        <w:rPr>
          <w:rFonts w:cs="Arial"/>
          <w:szCs w:val="24"/>
        </w:rPr>
        <w:t xml:space="preserve"> </w:t>
      </w:r>
      <w:r w:rsidR="00003483">
        <w:rPr>
          <w:rFonts w:cs="Arial"/>
          <w:szCs w:val="24"/>
        </w:rPr>
        <w:t>Yet</w:t>
      </w:r>
      <w:r w:rsidR="00EA2ED7">
        <w:rPr>
          <w:rFonts w:cs="Arial"/>
          <w:szCs w:val="24"/>
        </w:rPr>
        <w:t xml:space="preserve">, their role-spaces </w:t>
      </w:r>
      <w:r w:rsidR="005F62AD">
        <w:rPr>
          <w:rFonts w:cs="Arial"/>
          <w:szCs w:val="24"/>
        </w:rPr>
        <w:t>were different</w:t>
      </w:r>
      <w:r w:rsidR="00EA2ED7">
        <w:rPr>
          <w:rFonts w:cs="Arial"/>
          <w:szCs w:val="24"/>
        </w:rPr>
        <w:t>.</w:t>
      </w:r>
      <w:r w:rsidR="004A18D3">
        <w:rPr>
          <w:rFonts w:cs="Arial"/>
          <w:szCs w:val="24"/>
        </w:rPr>
        <w:t xml:space="preserve"> Furthermore, some participants </w:t>
      </w:r>
      <w:r w:rsidR="00EF767D">
        <w:rPr>
          <w:rFonts w:cs="Arial"/>
          <w:szCs w:val="24"/>
        </w:rPr>
        <w:t>shared</w:t>
      </w:r>
      <w:r w:rsidR="004A18D3">
        <w:rPr>
          <w:rFonts w:cs="Arial"/>
          <w:szCs w:val="24"/>
        </w:rPr>
        <w:t xml:space="preserve"> the same culture, b</w:t>
      </w:r>
      <w:r w:rsidR="004D0399">
        <w:rPr>
          <w:rFonts w:cs="Arial"/>
          <w:szCs w:val="24"/>
        </w:rPr>
        <w:t>ut their role-</w:t>
      </w:r>
      <w:r w:rsidR="004A18D3">
        <w:rPr>
          <w:rFonts w:cs="Arial"/>
          <w:szCs w:val="24"/>
        </w:rPr>
        <w:t xml:space="preserve">space models differed. Finally, </w:t>
      </w:r>
      <w:r w:rsidR="004D0399" w:rsidRPr="00F017F4">
        <w:rPr>
          <w:rFonts w:cs="Arial"/>
          <w:szCs w:val="24"/>
        </w:rPr>
        <w:t xml:space="preserve">P1 and P2 in VCI B have many years of experience as court interpreters (20 and 15 years, respectively), but their role-spaces </w:t>
      </w:r>
      <w:r w:rsidR="00EA2ED7">
        <w:rPr>
          <w:rFonts w:cs="Arial"/>
          <w:szCs w:val="24"/>
        </w:rPr>
        <w:t xml:space="preserve">also </w:t>
      </w:r>
      <w:r w:rsidR="004D0399" w:rsidRPr="00F017F4">
        <w:rPr>
          <w:rFonts w:cs="Arial"/>
          <w:szCs w:val="24"/>
        </w:rPr>
        <w:t xml:space="preserve">differ. Similarly, P6 and P10 have both interpreted over ten times in VCI, but the role-spaces created are </w:t>
      </w:r>
      <w:r w:rsidR="00E642B2">
        <w:rPr>
          <w:rFonts w:cs="Arial"/>
          <w:szCs w:val="24"/>
        </w:rPr>
        <w:t>different</w:t>
      </w:r>
      <w:r w:rsidR="004D0399" w:rsidRPr="00F017F4">
        <w:rPr>
          <w:rFonts w:cs="Arial"/>
          <w:szCs w:val="24"/>
        </w:rPr>
        <w:t>.</w:t>
      </w:r>
      <w:r w:rsidR="00A73F1C">
        <w:rPr>
          <w:rFonts w:cs="Arial"/>
          <w:szCs w:val="24"/>
        </w:rPr>
        <w:t xml:space="preserve"> </w:t>
      </w:r>
      <w:r w:rsidR="004A18D3">
        <w:rPr>
          <w:rFonts w:cs="Arial"/>
          <w:szCs w:val="24"/>
        </w:rPr>
        <w:t>This tend</w:t>
      </w:r>
      <w:r w:rsidR="00934389">
        <w:rPr>
          <w:rFonts w:cs="Arial"/>
          <w:szCs w:val="24"/>
        </w:rPr>
        <w:t>s</w:t>
      </w:r>
      <w:r w:rsidR="004A18D3">
        <w:rPr>
          <w:rFonts w:cs="Arial"/>
          <w:szCs w:val="24"/>
        </w:rPr>
        <w:t xml:space="preserve"> to suggest that if qualification, cultural acceptability, and professional experience influence the participants’ role perception in this study, these could only </w:t>
      </w:r>
      <w:r w:rsidR="00EA2ED7">
        <w:rPr>
          <w:rFonts w:cs="Arial"/>
          <w:szCs w:val="24"/>
        </w:rPr>
        <w:t xml:space="preserve">be </w:t>
      </w:r>
      <w:r w:rsidR="004A18D3">
        <w:rPr>
          <w:rFonts w:cs="Arial"/>
          <w:szCs w:val="24"/>
        </w:rPr>
        <w:t xml:space="preserve">factors partly contributing to shaping such perceptions. </w:t>
      </w:r>
      <w:r w:rsidR="00903DD2">
        <w:rPr>
          <w:rFonts w:cs="Arial"/>
          <w:szCs w:val="24"/>
        </w:rPr>
        <w:t>Nevertheless, t</w:t>
      </w:r>
      <w:r w:rsidR="00075F30">
        <w:rPr>
          <w:rFonts w:cs="Arial"/>
          <w:szCs w:val="24"/>
        </w:rPr>
        <w:t xml:space="preserve">he recurring denominator when analysing the interviews seems to be the extent to which the participants </w:t>
      </w:r>
      <w:r w:rsidR="00771838">
        <w:rPr>
          <w:rFonts w:cs="Arial"/>
          <w:szCs w:val="24"/>
        </w:rPr>
        <w:t>felt that</w:t>
      </w:r>
      <w:r w:rsidR="00075F30">
        <w:rPr>
          <w:rFonts w:cs="Arial"/>
          <w:szCs w:val="24"/>
        </w:rPr>
        <w:t xml:space="preserve"> the use of VC equ</w:t>
      </w:r>
      <w:r w:rsidR="002049E7">
        <w:rPr>
          <w:rFonts w:cs="Arial"/>
          <w:szCs w:val="24"/>
        </w:rPr>
        <w:t xml:space="preserve">ipment </w:t>
      </w:r>
      <w:r w:rsidR="00771838">
        <w:rPr>
          <w:rFonts w:cs="Arial"/>
          <w:szCs w:val="24"/>
        </w:rPr>
        <w:t xml:space="preserve">had </w:t>
      </w:r>
      <w:r w:rsidR="002049E7">
        <w:rPr>
          <w:rFonts w:cs="Arial"/>
          <w:szCs w:val="24"/>
        </w:rPr>
        <w:t xml:space="preserve">limited </w:t>
      </w:r>
      <w:r w:rsidR="00E642B2">
        <w:rPr>
          <w:rFonts w:cs="Arial"/>
          <w:szCs w:val="24"/>
        </w:rPr>
        <w:t xml:space="preserve">parts of </w:t>
      </w:r>
      <w:r w:rsidR="002049E7">
        <w:rPr>
          <w:rFonts w:cs="Arial"/>
          <w:szCs w:val="24"/>
        </w:rPr>
        <w:t>their rol</w:t>
      </w:r>
      <w:r w:rsidR="00003483">
        <w:rPr>
          <w:rFonts w:cs="Arial"/>
          <w:szCs w:val="24"/>
        </w:rPr>
        <w:t>e-space.</w:t>
      </w:r>
      <w:r w:rsidR="00FB1C83">
        <w:rPr>
          <w:rFonts w:cs="Arial"/>
          <w:szCs w:val="24"/>
        </w:rPr>
        <w:t xml:space="preserve"> </w:t>
      </w:r>
    </w:p>
    <w:p w14:paraId="1309FE17" w14:textId="1BCEE01C" w:rsidR="00A73F1C" w:rsidRDefault="00A73F1C" w:rsidP="00AF1E35">
      <w:pPr>
        <w:spacing w:line="240" w:lineRule="auto"/>
        <w:rPr>
          <w:rFonts w:cs="Arial"/>
          <w:szCs w:val="24"/>
        </w:rPr>
      </w:pPr>
      <w:r>
        <w:rPr>
          <w:rFonts w:cs="Arial"/>
          <w:szCs w:val="24"/>
        </w:rPr>
        <w:t xml:space="preserve">Due to the use of VC equipment, some participants had a very low presentation of self as they could not introduce themselves and/or be sworn-in. </w:t>
      </w:r>
      <w:r w:rsidRPr="00F017F4">
        <w:rPr>
          <w:rFonts w:cs="Arial"/>
          <w:szCs w:val="24"/>
        </w:rPr>
        <w:t>In her study,</w:t>
      </w:r>
      <w:r>
        <w:rPr>
          <w:rFonts w:cs="Arial"/>
          <w:szCs w:val="24"/>
        </w:rPr>
        <w:t xml:space="preserve"> </w:t>
      </w:r>
      <w:r w:rsidR="00771838">
        <w:rPr>
          <w:rFonts w:cs="Arial"/>
          <w:szCs w:val="24"/>
        </w:rPr>
        <w:fldChar w:fldCharType="begin"/>
      </w:r>
      <w:r w:rsidR="00771838">
        <w:rPr>
          <w:rFonts w:cs="Arial"/>
          <w:szCs w:val="24"/>
        </w:rPr>
        <w:instrText xml:space="preserve"> ADDIN EN.CITE &lt;EndNote&gt;&lt;Cite AuthorYear="1"&gt;&lt;Author&gt;Fowler&lt;/Author&gt;&lt;Year&gt;2013&lt;/Year&gt;&lt;RecNum&gt;214&lt;/RecNum&gt;&lt;DisplayText&gt;Fowler (2013)&lt;/DisplayText&gt;&lt;record&gt;&lt;rec-number&gt;214&lt;/rec-number&gt;&lt;foreign-keys&gt;&lt;key app="EN" db-id="apr5x9eeorxwd5e9swd59drcs2extvz99p2v" timestamp="1482074377"&gt;214&lt;/key&gt;&lt;/foreign-keys&gt;&lt;ref-type name="Book Section"&gt;5&lt;/ref-type&gt;&lt;contributors&gt;&lt;authors&gt;&lt;author&gt;Fowler, Yvonne&lt;/author&gt;&lt;/authors&gt;&lt;secondary-authors&gt;&lt;author&gt;Schäffner, C&lt;/author&gt;&lt;author&gt;Kredens, K&lt;/author&gt;&lt;author&gt;Fowler, Yvonne&lt;/author&gt;&lt;/secondary-authors&gt;&lt;/contributors&gt;&lt;titles&gt;&lt;title&gt;Business as usual? Prison video link in the multilingual courtroom.&lt;/title&gt;&lt;secondary-title&gt;Interpreting in a Changing Landscape. Selected papers from Critical Link 6&lt;/secondary-title&gt;&lt;/titles&gt;&lt;pages&gt;226-248&lt;/pages&gt;&lt;dates&gt;&lt;year&gt;2013&lt;/year&gt;&lt;/dates&gt;&lt;pub-location&gt;Amsterdam&lt;/pub-location&gt;&lt;publisher&gt;John Benjamins&lt;/publisher&gt;&lt;urls&gt;&lt;/urls&gt;&lt;/record&gt;&lt;/Cite&gt;&lt;/EndNote&gt;</w:instrText>
      </w:r>
      <w:r w:rsidR="00771838">
        <w:rPr>
          <w:rFonts w:cs="Arial"/>
          <w:szCs w:val="24"/>
        </w:rPr>
        <w:fldChar w:fldCharType="separate"/>
      </w:r>
      <w:r w:rsidR="00771838">
        <w:rPr>
          <w:rFonts w:cs="Arial"/>
          <w:noProof/>
          <w:szCs w:val="24"/>
        </w:rPr>
        <w:t>Fowler (2013)</w:t>
      </w:r>
      <w:r w:rsidR="00771838">
        <w:rPr>
          <w:rFonts w:cs="Arial"/>
          <w:szCs w:val="24"/>
        </w:rPr>
        <w:fldChar w:fldCharType="end"/>
      </w:r>
      <w:r w:rsidR="00771838">
        <w:rPr>
          <w:rFonts w:cs="Arial"/>
          <w:szCs w:val="24"/>
        </w:rPr>
        <w:t xml:space="preserve"> </w:t>
      </w:r>
      <w:r w:rsidRPr="00F017F4">
        <w:rPr>
          <w:rFonts w:cs="Arial"/>
          <w:szCs w:val="24"/>
        </w:rPr>
        <w:t>observed that some interpreters were not introduced at the start of the hearing. In such instances, there was “a tendency for the interpreter to defer to the court in matters which were properly part of their own professional remit</w:t>
      </w:r>
      <w:r w:rsidR="00771838">
        <w:rPr>
          <w:rFonts w:cs="Arial"/>
          <w:szCs w:val="24"/>
        </w:rPr>
        <w:t xml:space="preserve">” </w:t>
      </w:r>
      <w:r w:rsidR="00771838">
        <w:rPr>
          <w:rFonts w:cs="Arial"/>
          <w:szCs w:val="24"/>
        </w:rPr>
        <w:fldChar w:fldCharType="begin"/>
      </w:r>
      <w:r w:rsidR="00771838">
        <w:rPr>
          <w:rFonts w:cs="Arial"/>
          <w:szCs w:val="24"/>
        </w:rPr>
        <w:instrText xml:space="preserve"> ADDIN EN.CITE &lt;EndNote&gt;&lt;Cite&gt;&lt;Author&gt;Fowler&lt;/Author&gt;&lt;Year&gt;2013&lt;/Year&gt;&lt;RecNum&gt;214&lt;/RecNum&gt;&lt;Pages&gt;245&lt;/Pages&gt;&lt;DisplayText&gt;(Fowler, 2013, p. 245)&lt;/DisplayText&gt;&lt;record&gt;&lt;rec-number&gt;214&lt;/rec-number&gt;&lt;foreign-keys&gt;&lt;key app="EN" db-id="apr5x9eeorxwd5e9swd59drcs2extvz99p2v" timestamp="1482074377"&gt;214&lt;/key&gt;&lt;/foreign-keys&gt;&lt;ref-type name="Book Section"&gt;5&lt;/ref-type&gt;&lt;contributors&gt;&lt;authors&gt;&lt;author&gt;Fowler, Yvonne&lt;/author&gt;&lt;/authors&gt;&lt;secondary-authors&gt;&lt;author&gt;Schäffner, C&lt;/author&gt;&lt;author&gt;Kredens, K&lt;/author&gt;&lt;author&gt;Fowler, Yvonne&lt;/author&gt;&lt;/secondary-authors&gt;&lt;/contributors&gt;&lt;titles&gt;&lt;title&gt;Business as usual? Prison video link in the multilingual courtroom.&lt;/title&gt;&lt;secondary-title&gt;Interpreting in a Changing Landscape. Selected papers from Critical Link 6&lt;/secondary-title&gt;&lt;/titles&gt;&lt;pages&gt;226-248&lt;/pages&gt;&lt;dates&gt;&lt;year&gt;2013&lt;/year&gt;&lt;/dates&gt;&lt;pub-location&gt;Amsterdam&lt;/pub-location&gt;&lt;publisher&gt;John Benjamins&lt;/publisher&gt;&lt;urls&gt;&lt;/urls&gt;&lt;/record&gt;&lt;/Cite&gt;&lt;/EndNote&gt;</w:instrText>
      </w:r>
      <w:r w:rsidR="00771838">
        <w:rPr>
          <w:rFonts w:cs="Arial"/>
          <w:szCs w:val="24"/>
        </w:rPr>
        <w:fldChar w:fldCharType="separate"/>
      </w:r>
      <w:r w:rsidR="00771838">
        <w:rPr>
          <w:rFonts w:cs="Arial"/>
          <w:noProof/>
          <w:szCs w:val="24"/>
        </w:rPr>
        <w:t>(Fowler, 2013, p. 245)</w:t>
      </w:r>
      <w:r w:rsidR="00771838">
        <w:rPr>
          <w:rFonts w:cs="Arial"/>
          <w:szCs w:val="24"/>
        </w:rPr>
        <w:fldChar w:fldCharType="end"/>
      </w:r>
      <w:r w:rsidR="00771838">
        <w:rPr>
          <w:rFonts w:cs="Arial"/>
          <w:szCs w:val="24"/>
        </w:rPr>
        <w:t xml:space="preserve">. </w:t>
      </w:r>
      <w:r>
        <w:rPr>
          <w:rFonts w:cs="Arial"/>
          <w:szCs w:val="24"/>
        </w:rPr>
        <w:t>P1 raised the sitting arrangement as a potential issue with being perceived as impartial. This</w:t>
      </w:r>
      <w:r w:rsidRPr="00F017F4">
        <w:rPr>
          <w:rFonts w:cs="Arial"/>
          <w:szCs w:val="24"/>
        </w:rPr>
        <w:t xml:space="preserve"> has been identified as a potential issue in the Avidicus 2’s research report</w:t>
      </w:r>
      <w:r w:rsidR="00771838">
        <w:rPr>
          <w:rFonts w:cs="Arial"/>
          <w:szCs w:val="24"/>
        </w:rPr>
        <w:t>,</w:t>
      </w:r>
      <w:r w:rsidRPr="00F017F4">
        <w:rPr>
          <w:rFonts w:cs="Arial"/>
          <w:szCs w:val="24"/>
        </w:rPr>
        <w:t xml:space="preserve"> where their findings show that “the seating arrangements gave the impression that the participants on one side of the video link spoke ‘as one’ or ‘could be perceived as one’”</w:t>
      </w:r>
      <w:r>
        <w:rPr>
          <w:rFonts w:cs="Arial"/>
          <w:szCs w:val="24"/>
        </w:rPr>
        <w:t xml:space="preserve"> </w:t>
      </w:r>
      <w:r w:rsidR="00771838">
        <w:rPr>
          <w:rFonts w:cs="Arial"/>
          <w:szCs w:val="24"/>
        </w:rPr>
        <w:fldChar w:fldCharType="begin"/>
      </w:r>
      <w:r w:rsidR="00771838">
        <w:rPr>
          <w:rFonts w:cs="Arial"/>
          <w:szCs w:val="24"/>
        </w:rPr>
        <w:instrText xml:space="preserve"> ADDIN EN.CITE &lt;EndNote&gt;&lt;Cite&gt;&lt;Author&gt;Braun&lt;/Author&gt;&lt;Year&gt;2013&lt;/Year&gt;&lt;RecNum&gt;155&lt;/RecNum&gt;&lt;Pages&gt;53&lt;/Pages&gt;&lt;DisplayText&gt;(Braun, 2013, p. 53)&lt;/DisplayText&gt;&lt;record&gt;&lt;rec-number&gt;155&lt;/rec-number&gt;&lt;foreign-keys&gt;&lt;key app="EN" db-id="apr5x9eeorxwd5e9swd59drcs2extvz99p2v" timestamp="1477389692"&gt;155&lt;/key&gt;&lt;/foreign-keys&gt;&lt;ref-type name="Report"&gt;27&lt;/ref-type&gt;&lt;contributors&gt;&lt;authors&gt;&lt;author&gt;Braun, Sabine&lt;/author&gt;&lt;/authors&gt;&lt;/contributors&gt;&lt;titles&gt;&lt;title&gt;Assessment of video-mediated interpreting in the criminal justice system: AVIDICUS 2 - Action 2 research report&lt;/title&gt;&lt;/titles&gt;&lt;pages&gt;57&lt;/pages&gt;&lt;dates&gt;&lt;year&gt;2013&lt;/year&gt;&lt;/dates&gt;&lt;urls&gt;&lt;related-urls&gt;&lt;url&gt;https://www.academia.edu/19593187/2013_AVIDICUS_2_final_research_report?auto=download&lt;/url&gt;&lt;/related-urls&gt;&lt;/urls&gt;&lt;access-date&gt;25 November, 2016&lt;/access-date&gt;&lt;/record&gt;&lt;/Cite&gt;&lt;/EndNote&gt;</w:instrText>
      </w:r>
      <w:r w:rsidR="00771838">
        <w:rPr>
          <w:rFonts w:cs="Arial"/>
          <w:szCs w:val="24"/>
        </w:rPr>
        <w:fldChar w:fldCharType="separate"/>
      </w:r>
      <w:r w:rsidR="00771838">
        <w:rPr>
          <w:rFonts w:cs="Arial"/>
          <w:noProof/>
          <w:szCs w:val="24"/>
        </w:rPr>
        <w:t>(Braun, 2013, p. 53)</w:t>
      </w:r>
      <w:r w:rsidR="00771838">
        <w:rPr>
          <w:rFonts w:cs="Arial"/>
          <w:szCs w:val="24"/>
        </w:rPr>
        <w:fldChar w:fldCharType="end"/>
      </w:r>
      <w:r w:rsidR="00771838">
        <w:rPr>
          <w:rFonts w:cs="Arial"/>
          <w:szCs w:val="24"/>
        </w:rPr>
        <w:t xml:space="preserve">. </w:t>
      </w:r>
      <w:r w:rsidR="00EA2ED7">
        <w:rPr>
          <w:rFonts w:cs="Arial"/>
          <w:szCs w:val="24"/>
        </w:rPr>
        <w:t>However, it is worth noting</w:t>
      </w:r>
      <w:r w:rsidR="00BF2C5C">
        <w:rPr>
          <w:rFonts w:cs="Arial"/>
          <w:szCs w:val="24"/>
        </w:rPr>
        <w:t xml:space="preserve"> that other participants perceived that the </w:t>
      </w:r>
      <w:r w:rsidR="00EA2ED7">
        <w:rPr>
          <w:rFonts w:cs="Arial"/>
          <w:szCs w:val="24"/>
        </w:rPr>
        <w:t>seating</w:t>
      </w:r>
      <w:r w:rsidR="00BF2C5C">
        <w:rPr>
          <w:rFonts w:cs="Arial"/>
          <w:szCs w:val="24"/>
        </w:rPr>
        <w:t xml:space="preserve"> arrangement was in fact improving aspects of </w:t>
      </w:r>
      <w:r w:rsidR="00B671BB">
        <w:rPr>
          <w:rFonts w:cs="Arial"/>
          <w:szCs w:val="24"/>
        </w:rPr>
        <w:t>their</w:t>
      </w:r>
      <w:r w:rsidR="00BF2C5C">
        <w:rPr>
          <w:rFonts w:cs="Arial"/>
          <w:szCs w:val="24"/>
        </w:rPr>
        <w:t xml:space="preserve"> role-space</w:t>
      </w:r>
      <w:r w:rsidR="005F62AD">
        <w:rPr>
          <w:rFonts w:cs="Arial"/>
          <w:szCs w:val="24"/>
        </w:rPr>
        <w:t xml:space="preserve"> as they were no longer interpreting from the dock at the back of the courtroom.</w:t>
      </w:r>
    </w:p>
    <w:p w14:paraId="1E999AF8" w14:textId="2EF7FB22" w:rsidR="002D2B3E" w:rsidRDefault="002D2B3E" w:rsidP="00AF1E35">
      <w:pPr>
        <w:spacing w:line="240" w:lineRule="auto"/>
        <w:rPr>
          <w:rFonts w:cs="Arial"/>
          <w:szCs w:val="24"/>
        </w:rPr>
      </w:pPr>
      <w:r>
        <w:rPr>
          <w:rFonts w:cs="Arial"/>
          <w:szCs w:val="24"/>
        </w:rPr>
        <w:t>Some participants also aligned more towards one party</w:t>
      </w:r>
      <w:r w:rsidR="00B12BDE">
        <w:rPr>
          <w:rFonts w:cs="Arial"/>
          <w:szCs w:val="24"/>
        </w:rPr>
        <w:t xml:space="preserve"> as</w:t>
      </w:r>
      <w:r w:rsidR="00A77A36">
        <w:rPr>
          <w:rFonts w:cs="Arial"/>
          <w:szCs w:val="24"/>
        </w:rPr>
        <w:t xml:space="preserve"> they</w:t>
      </w:r>
      <w:r w:rsidR="00B12BDE" w:rsidRPr="00F017F4">
        <w:rPr>
          <w:rFonts w:cs="Arial"/>
          <w:szCs w:val="24"/>
        </w:rPr>
        <w:t xml:space="preserve"> felt that the technical difficulties encountered, and/or the lack of feedback or back-channelling </w:t>
      </w:r>
      <w:r w:rsidR="00B12BDE" w:rsidRPr="00F017F4">
        <w:rPr>
          <w:rFonts w:cs="Arial"/>
          <w:szCs w:val="24"/>
        </w:rPr>
        <w:lastRenderedPageBreak/>
        <w:t>opportunities</w:t>
      </w:r>
      <w:r w:rsidR="00D7530E">
        <w:rPr>
          <w:rFonts w:cs="Arial"/>
          <w:szCs w:val="24"/>
        </w:rPr>
        <w:t>,</w:t>
      </w:r>
      <w:r w:rsidR="00B12BDE" w:rsidRPr="00F017F4">
        <w:rPr>
          <w:rFonts w:cs="Arial"/>
          <w:szCs w:val="24"/>
        </w:rPr>
        <w:t xml:space="preserve"> had not enabled them to establish a rapport with the court participant(s) on the other side of the screen. As a result, their participant alignment with the remote party had been lower. These findings align with </w:t>
      </w:r>
      <w:r w:rsidR="00B12BDE" w:rsidRPr="00771838">
        <w:rPr>
          <w:rFonts w:cs="Arial"/>
          <w:szCs w:val="24"/>
        </w:rPr>
        <w:fldChar w:fldCharType="begin"/>
      </w:r>
      <w:r w:rsidR="00B12BDE" w:rsidRPr="00771838">
        <w:rPr>
          <w:rFonts w:cs="Arial"/>
          <w:szCs w:val="24"/>
        </w:rPr>
        <w:instrText xml:space="preserve"> ADDIN EN.CITE &lt;EndNote&gt;&lt;Cite AuthorYear="1"&gt;&lt;Author&gt;Rombouts&lt;/Author&gt;&lt;Year&gt;2011&lt;/Year&gt;&lt;RecNum&gt;134&lt;/RecNum&gt;&lt;DisplayText&gt;Rombouts (2011)&lt;/DisplayText&gt;&lt;record&gt;&lt;rec-number&gt;134&lt;/rec-number&gt;&lt;foreign-keys&gt;&lt;key app="EN" db-id="apr5x9eeorxwd5e9swd59drcs2extvz99p2v" timestamp="1471532317"&gt;134&lt;/key&gt;&lt;/foreign-keys&gt;&lt;ref-type name="Book Section"&gt;5&lt;/ref-type&gt;&lt;contributors&gt;&lt;authors&gt;&lt;author&gt;Rombouts, Dirk&lt;/author&gt;&lt;/authors&gt;&lt;secondary-authors&gt;&lt;author&gt;Braun, Sabine&lt;/author&gt;&lt;author&gt;Taylor, Judith&lt;/author&gt;&lt;/secondary-authors&gt;&lt;/contributors&gt;&lt;titles&gt;&lt;title&gt;The police interview using videoconferencing with a legal interpreter: A critical view from the perspective of interview technique&lt;/title&gt;&lt;secondary-title&gt;Videoconference and Remote Interpreting in Criminal Proceedings&lt;/secondary-title&gt;&lt;/titles&gt;&lt;pages&gt;159-166&lt;/pages&gt;&lt;dates&gt;&lt;year&gt;2011&lt;/year&gt;&lt;/dates&gt;&lt;pub-location&gt;Guildford&lt;/pub-location&gt;&lt;publisher&gt;University of Surrey&lt;/publisher&gt;&lt;urls&gt;&lt;related-urls&gt;&lt;url&gt;http://www.videoconference-interpreting.net/wp-content/uploads/2014/04/08_Rombouts.pdf&lt;/url&gt;&lt;/related-urls&gt;&lt;/urls&gt;&lt;access-date&gt;18 August 2016&lt;/access-date&gt;&lt;/record&gt;&lt;/Cite&gt;&lt;/EndNote&gt;</w:instrText>
      </w:r>
      <w:r w:rsidR="00B12BDE" w:rsidRPr="00771838">
        <w:rPr>
          <w:rFonts w:cs="Arial"/>
          <w:szCs w:val="24"/>
        </w:rPr>
        <w:fldChar w:fldCharType="separate"/>
      </w:r>
      <w:r w:rsidR="00B12BDE" w:rsidRPr="00771838">
        <w:rPr>
          <w:rFonts w:cs="Arial"/>
          <w:noProof/>
          <w:szCs w:val="24"/>
        </w:rPr>
        <w:t>Rombouts (2011)</w:t>
      </w:r>
      <w:r w:rsidR="00B12BDE" w:rsidRPr="00771838">
        <w:rPr>
          <w:rFonts w:cs="Arial"/>
          <w:szCs w:val="24"/>
        </w:rPr>
        <w:fldChar w:fldCharType="end"/>
      </w:r>
      <w:r w:rsidR="00B12BDE" w:rsidRPr="00F017F4">
        <w:rPr>
          <w:rFonts w:cs="Arial"/>
          <w:szCs w:val="24"/>
        </w:rPr>
        <w:t xml:space="preserve">’s and </w:t>
      </w:r>
      <w:r w:rsidR="00B12BDE" w:rsidRPr="00771838">
        <w:rPr>
          <w:rFonts w:cs="Arial"/>
          <w:szCs w:val="24"/>
        </w:rPr>
        <w:fldChar w:fldCharType="begin"/>
      </w:r>
      <w:r w:rsidR="006650B7" w:rsidRPr="00771838">
        <w:rPr>
          <w:rFonts w:cs="Arial"/>
          <w:szCs w:val="24"/>
        </w:rPr>
        <w:instrText xml:space="preserve"> ADDIN EN.CITE &lt;EndNote&gt;&lt;Cite AuthorYear="1"&gt;&lt;Author&gt;Napier&lt;/Author&gt;&lt;Year&gt;2011&lt;/Year&gt;&lt;RecNum&gt;135&lt;/RecNum&gt;&lt;DisplayText&gt;Napier (2011)&lt;/DisplayText&gt;&lt;record&gt;&lt;rec-number&gt;135&lt;/rec-number&gt;&lt;foreign-keys&gt;&lt;key app="EN" db-id="apr5x9eeorxwd5e9swd59drcs2extvz99p2v" timestamp="1471532555"&gt;135&lt;/key&gt;&lt;/foreign-keys&gt;&lt;ref-type name="Book Section"&gt;5&lt;/ref-type&gt;&lt;contributors&gt;&lt;authors&gt;&lt;author&gt;Napier, Jemina&lt;/author&gt;&lt;/authors&gt;&lt;secondary-authors&gt;&lt;author&gt;Braun, Sabine&lt;/author&gt;&lt;author&gt;Taylor, Judith L.&lt;/author&gt;&lt;/secondary-authors&gt;&lt;/contributors&gt;&lt;titles&gt;&lt;title&gt;Here or there? An assessment of video remote signed language interpreter-mediated interaction in court&lt;/title&gt;&lt;secondary-title&gt;Videoconference and Remote Interpreting in Criminal Proceedings.&lt;/secondary-title&gt;&lt;/titles&gt;&lt;pages&gt;145-185&lt;/pages&gt;&lt;dates&gt;&lt;year&gt;2011&lt;/year&gt;&lt;/dates&gt;&lt;pub-location&gt;Guildford&lt;/pub-location&gt;&lt;publisher&gt;University of Surrey&lt;/publisher&gt;&lt;urls&gt;&lt;related-urls&gt;&lt;url&gt;http://www.videoconference-interpreting.net/wp-content/uploads/2014/04/09_Napier.pdf&lt;/url&gt;&lt;/related-urls&gt;&lt;/urls&gt;&lt;access-date&gt;12 November 2016&lt;/access-date&gt;&lt;/record&gt;&lt;/Cite&gt;&lt;/EndNote&gt;</w:instrText>
      </w:r>
      <w:r w:rsidR="00B12BDE" w:rsidRPr="00771838">
        <w:rPr>
          <w:rFonts w:cs="Arial"/>
          <w:szCs w:val="24"/>
        </w:rPr>
        <w:fldChar w:fldCharType="separate"/>
      </w:r>
      <w:r w:rsidR="006650B7" w:rsidRPr="00771838">
        <w:rPr>
          <w:rFonts w:cs="Arial"/>
          <w:noProof/>
          <w:szCs w:val="24"/>
        </w:rPr>
        <w:t>Napier (2011)</w:t>
      </w:r>
      <w:r w:rsidR="00B12BDE" w:rsidRPr="00771838">
        <w:rPr>
          <w:rFonts w:cs="Arial"/>
          <w:szCs w:val="24"/>
        </w:rPr>
        <w:fldChar w:fldCharType="end"/>
      </w:r>
      <w:r w:rsidR="00B12BDE" w:rsidRPr="00F017F4">
        <w:rPr>
          <w:rFonts w:cs="Arial"/>
          <w:szCs w:val="24"/>
        </w:rPr>
        <w:t>’s studies</w:t>
      </w:r>
      <w:r w:rsidR="00D7530E">
        <w:rPr>
          <w:rFonts w:cs="Arial"/>
          <w:szCs w:val="24"/>
        </w:rPr>
        <w:t>,</w:t>
      </w:r>
      <w:r w:rsidR="00B12BDE" w:rsidRPr="00F017F4">
        <w:rPr>
          <w:rFonts w:cs="Arial"/>
          <w:szCs w:val="24"/>
        </w:rPr>
        <w:t xml:space="preserve"> which reveal that it is more difficult to establish a rapport with the remote party, or with</w:t>
      </w:r>
      <w:r w:rsidR="00771838">
        <w:rPr>
          <w:rFonts w:cs="Arial"/>
          <w:szCs w:val="24"/>
        </w:rPr>
        <w:t xml:space="preserve"> Braun (2016, p.4)</w:t>
      </w:r>
      <w:r w:rsidR="00D7530E">
        <w:rPr>
          <w:rFonts w:cs="Arial"/>
          <w:szCs w:val="24"/>
        </w:rPr>
        <w:t>,</w:t>
      </w:r>
      <w:r w:rsidR="00B12BDE" w:rsidRPr="00F017F4">
        <w:rPr>
          <w:rFonts w:cs="Arial"/>
          <w:szCs w:val="24"/>
        </w:rPr>
        <w:t xml:space="preserve"> who asserts that VCI “entail[s] a reduction in the quality of the intersubjective relations between the participants.” </w:t>
      </w:r>
      <w:r w:rsidR="00D6523F">
        <w:rPr>
          <w:rFonts w:cs="Arial"/>
          <w:szCs w:val="24"/>
        </w:rPr>
        <w:t>T</w:t>
      </w:r>
      <w:r w:rsidR="001F38AD">
        <w:rPr>
          <w:rFonts w:cs="Arial"/>
          <w:szCs w:val="24"/>
        </w:rPr>
        <w:t>his study also shows that</w:t>
      </w:r>
      <w:r w:rsidR="00B12BDE" w:rsidRPr="00F017F4">
        <w:rPr>
          <w:rFonts w:cs="Arial"/>
          <w:szCs w:val="24"/>
        </w:rPr>
        <w:t xml:space="preserve"> when the interpreters’ participant alignment differs</w:t>
      </w:r>
      <w:r w:rsidR="001F38AD">
        <w:rPr>
          <w:rFonts w:cs="Arial"/>
          <w:szCs w:val="24"/>
        </w:rPr>
        <w:t xml:space="preserve"> </w:t>
      </w:r>
      <w:r w:rsidR="00B12BDE" w:rsidRPr="00F017F4">
        <w:rPr>
          <w:rFonts w:cs="Arial"/>
          <w:szCs w:val="24"/>
        </w:rPr>
        <w:t>between actors, there had been a greater tendency to align towards the participants in court, rather than the witness or, to even a lesser extent, the defendant</w:t>
      </w:r>
      <w:r w:rsidR="00B12BDE">
        <w:rPr>
          <w:rFonts w:cs="Arial"/>
          <w:szCs w:val="24"/>
        </w:rPr>
        <w:t xml:space="preserve">. </w:t>
      </w:r>
      <w:r w:rsidR="00B12BDE" w:rsidRPr="00F017F4">
        <w:rPr>
          <w:rFonts w:cs="Arial"/>
          <w:szCs w:val="24"/>
        </w:rPr>
        <w:t xml:space="preserve">Although </w:t>
      </w:r>
      <w:r w:rsidR="001F38AD">
        <w:rPr>
          <w:rFonts w:cs="Arial"/>
          <w:szCs w:val="24"/>
        </w:rPr>
        <w:t>the</w:t>
      </w:r>
      <w:r w:rsidR="00B12BDE" w:rsidRPr="00F017F4">
        <w:rPr>
          <w:rFonts w:cs="Arial"/>
          <w:szCs w:val="24"/>
        </w:rPr>
        <w:t xml:space="preserve"> findings partly corroborate the difficulty to establish a rapport with the remote party, they also suggest that there are alignment disparities between the court actors and</w:t>
      </w:r>
      <w:r w:rsidR="00EF767D">
        <w:rPr>
          <w:rFonts w:cs="Arial"/>
          <w:szCs w:val="24"/>
        </w:rPr>
        <w:t>,</w:t>
      </w:r>
      <w:r w:rsidR="00B12BDE" w:rsidRPr="00F017F4">
        <w:rPr>
          <w:rFonts w:cs="Arial"/>
          <w:szCs w:val="24"/>
        </w:rPr>
        <w:t xml:space="preserve"> amongst all the participants, the defendant is the party that the interpreter may be the least willing to over-align towards.</w:t>
      </w:r>
    </w:p>
    <w:p w14:paraId="62BFFDE9" w14:textId="0C49F402" w:rsidR="002C03BC" w:rsidRDefault="00B12BDE" w:rsidP="00B12BDE">
      <w:pPr>
        <w:spacing w:line="240" w:lineRule="auto"/>
        <w:rPr>
          <w:rFonts w:cs="Arial"/>
          <w:szCs w:val="24"/>
        </w:rPr>
      </w:pPr>
      <w:r>
        <w:rPr>
          <w:rFonts w:cs="Arial"/>
          <w:szCs w:val="24"/>
        </w:rPr>
        <w:t>Finally, a</w:t>
      </w:r>
      <w:r w:rsidRPr="00F017F4">
        <w:rPr>
          <w:rFonts w:cs="Arial"/>
          <w:szCs w:val="24"/>
        </w:rPr>
        <w:t xml:space="preserve"> few participants believed that the use of VC equipment had slightly reduced their interaction management, but overall it had remained quite high, which is similar to </w:t>
      </w:r>
      <w:r w:rsidRPr="00F017F4">
        <w:rPr>
          <w:rFonts w:cs="Arial"/>
          <w:szCs w:val="24"/>
        </w:rPr>
        <w:fldChar w:fldCharType="begin"/>
      </w:r>
      <w:r w:rsidRPr="00F017F4">
        <w:rPr>
          <w:rFonts w:cs="Arial"/>
          <w:szCs w:val="24"/>
        </w:rPr>
        <w:instrText xml:space="preserve"> ADDIN EN.CITE &lt;EndNote&gt;&lt;Cite AuthorYear="1"&gt;&lt;Author&gt;Llewellyn-Jones&lt;/Author&gt;&lt;Year&gt;2014&lt;/Year&gt;&lt;RecNum&gt;33&lt;/RecNum&gt;&lt;DisplayText&gt;Llewellyn-Jones and Lee (2014)&lt;/DisplayText&gt;&lt;record&gt;&lt;rec-number&gt;33&lt;/rec-number&gt;&lt;foreign-keys&gt;&lt;key app="EN" db-id="apr5x9eeorxwd5e9swd59drcs2extvz99p2v" timestamp="1456509977"&gt;33&lt;/key&gt;&lt;/foreign-keys&gt;&lt;ref-type name="Book"&gt;6&lt;/ref-type&gt;&lt;contributors&gt;&lt;authors&gt;&lt;author&gt;Llewellyn-Jones, Peter&lt;/author&gt;&lt;author&gt;Lee, Robert G. &lt;/author&gt;&lt;/authors&gt;&lt;/contributors&gt;&lt;titles&gt;&lt;title&gt;Redefining the role of the community interpreter : The concept of role-space&lt;/title&gt;&lt;/titles&gt;&lt;keywords&gt;&lt;keyword&gt;Public service interpreting&lt;/keyword&gt;&lt;keyword&gt;Translating and interpreting&lt;/keyword&gt;&lt;keyword&gt;Translating and interpreting -- Social aspects&lt;/keyword&gt;&lt;keyword&gt;Translating and interpreting -- Technological innovations&lt;/keyword&gt;&lt;/keywords&gt;&lt;dates&gt;&lt;year&gt;2014&lt;/year&gt;&lt;/dates&gt;&lt;publisher&gt;Carlton-le-Moorland, Lincoln, United Kingdom : SLI Press&lt;/publisher&gt;&lt;urls&gt;&lt;/urls&gt;&lt;/record&gt;&lt;/Cite&gt;&lt;/EndNote&gt;</w:instrText>
      </w:r>
      <w:r w:rsidRPr="00F017F4">
        <w:rPr>
          <w:rFonts w:cs="Arial"/>
          <w:szCs w:val="24"/>
        </w:rPr>
        <w:fldChar w:fldCharType="separate"/>
      </w:r>
      <w:r w:rsidRPr="00F017F4">
        <w:rPr>
          <w:rFonts w:cs="Arial"/>
          <w:noProof/>
          <w:szCs w:val="24"/>
        </w:rPr>
        <w:t>Llewellyn-Jones and Lee (2014)</w:t>
      </w:r>
      <w:r w:rsidRPr="00F017F4">
        <w:rPr>
          <w:rFonts w:cs="Arial"/>
          <w:szCs w:val="24"/>
        </w:rPr>
        <w:fldChar w:fldCharType="end"/>
      </w:r>
      <w:r w:rsidRPr="00F017F4">
        <w:rPr>
          <w:rFonts w:cs="Arial"/>
          <w:szCs w:val="24"/>
        </w:rPr>
        <w:t>’s experience a</w:t>
      </w:r>
      <w:r w:rsidR="007C6B77">
        <w:rPr>
          <w:rFonts w:cs="Arial"/>
          <w:szCs w:val="24"/>
        </w:rPr>
        <w:t>s court interpreters. O</w:t>
      </w:r>
      <w:r w:rsidRPr="00F017F4">
        <w:rPr>
          <w:rFonts w:cs="Arial"/>
          <w:szCs w:val="24"/>
        </w:rPr>
        <w:t xml:space="preserve">ther participants had a high interaction management, whilst others had perceived it as ranging from low to high. Only a few participants had felt that their interaction management had been low. To some extent, the data gathered in this </w:t>
      </w:r>
      <w:r w:rsidR="00BF2C5C">
        <w:rPr>
          <w:rFonts w:cs="Arial"/>
          <w:szCs w:val="24"/>
        </w:rPr>
        <w:t>study</w:t>
      </w:r>
      <w:r w:rsidRPr="00F017F4">
        <w:rPr>
          <w:rFonts w:cs="Arial"/>
          <w:szCs w:val="24"/>
        </w:rPr>
        <w:t xml:space="preserve"> concurs partially with the liter</w:t>
      </w:r>
      <w:r>
        <w:rPr>
          <w:rFonts w:cs="Arial"/>
          <w:szCs w:val="24"/>
        </w:rPr>
        <w:t>ature review</w:t>
      </w:r>
      <w:r w:rsidRPr="00F017F4">
        <w:rPr>
          <w:rFonts w:cs="Arial"/>
          <w:szCs w:val="24"/>
        </w:rPr>
        <w:t xml:space="preserve">, in the sense that court interpreters have to manage the interaction by giving turns, for instance </w:t>
      </w:r>
      <w:r w:rsidRPr="00E77717">
        <w:rPr>
          <w:rFonts w:cs="Arial"/>
          <w:szCs w:val="24"/>
        </w:rPr>
        <w:fldChar w:fldCharType="begin">
          <w:fldData xml:space="preserve">PEVuZE5vdGU+PENpdGU+PEF1dGhvcj5BbmdlbGVsbGk8L0F1dGhvcj48WWVhcj4yMDAzPC9ZZWFy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</w:fldData>
        </w:fldChar>
      </w:r>
      <w:r w:rsidRPr="00E77717">
        <w:rPr>
          <w:rFonts w:cs="Arial"/>
          <w:szCs w:val="24"/>
        </w:rPr>
        <w:instrText xml:space="preserve"> ADDIN EN.CITE </w:instrText>
      </w:r>
      <w:r w:rsidRPr="00E77717">
        <w:rPr>
          <w:rFonts w:cs="Arial"/>
          <w:szCs w:val="24"/>
        </w:rPr>
        <w:fldChar w:fldCharType="begin">
          <w:fldData xml:space="preserve">PEVuZE5vdGU+PENpdGU+PEF1dGhvcj5BbmdlbGVsbGk8L0F1dGhvcj48WWVhcj4yMDAzPC9ZZWFy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</w:fldData>
        </w:fldChar>
      </w:r>
      <w:r w:rsidRPr="00E77717">
        <w:rPr>
          <w:rFonts w:cs="Arial"/>
          <w:szCs w:val="24"/>
        </w:rPr>
        <w:instrText xml:space="preserve"> ADDIN EN.CITE.DATA </w:instrText>
      </w:r>
      <w:r w:rsidRPr="00E77717">
        <w:rPr>
          <w:rFonts w:cs="Arial"/>
          <w:szCs w:val="24"/>
        </w:rPr>
      </w:r>
      <w:r w:rsidRPr="00E77717">
        <w:rPr>
          <w:rFonts w:cs="Arial"/>
          <w:szCs w:val="24"/>
        </w:rPr>
        <w:fldChar w:fldCharType="end"/>
      </w:r>
      <w:r w:rsidRPr="00E77717">
        <w:rPr>
          <w:rFonts w:cs="Arial"/>
          <w:szCs w:val="24"/>
        </w:rPr>
      </w:r>
      <w:r w:rsidRPr="00E77717">
        <w:rPr>
          <w:rFonts w:cs="Arial"/>
          <w:szCs w:val="24"/>
        </w:rPr>
        <w:fldChar w:fldCharType="separate"/>
      </w:r>
      <w:r w:rsidRPr="00E77717">
        <w:rPr>
          <w:rFonts w:cs="Arial"/>
          <w:noProof/>
          <w:szCs w:val="24"/>
        </w:rPr>
        <w:t>(Angelelli, 2003; Llewellyn-Jones &amp; Lee, 2014; Martin &amp; Abril Martí, 2008)</w:t>
      </w:r>
      <w:r w:rsidRPr="00E77717">
        <w:rPr>
          <w:rFonts w:cs="Arial"/>
          <w:szCs w:val="24"/>
        </w:rPr>
        <w:fldChar w:fldCharType="end"/>
      </w:r>
      <w:r w:rsidRPr="00F017F4">
        <w:rPr>
          <w:rFonts w:cs="Arial"/>
          <w:szCs w:val="24"/>
        </w:rPr>
        <w:t xml:space="preserve">, and they have to do so even more when technologies are used, to the extent that they become fully-fledged independent actors </w:t>
      </w:r>
      <w:r w:rsidRPr="00F017F4">
        <w:rPr>
          <w:rFonts w:cs="Arial"/>
          <w:szCs w:val="24"/>
        </w:rPr>
        <w:fldChar w:fldCharType="begin"/>
      </w:r>
      <w:r w:rsidR="00B06B01">
        <w:rPr>
          <w:rFonts w:cs="Arial"/>
          <w:szCs w:val="24"/>
        </w:rPr>
        <w:instrText xml:space="preserve"> ADDIN EN.CITE &lt;EndNote&gt;&lt;Cite&gt;&lt;Author&gt;Rosenberg&lt;/Author&gt;&lt;Year&gt;2007&lt;/Year&gt;&lt;RecNum&gt;120&lt;/RecNum&gt;&lt;DisplayText&gt;(Lee, 2007; Rosenberg, 2007)&lt;/DisplayText&gt;&lt;record&gt;&lt;rec-number&gt;120&lt;/rec-number&gt;&lt;foreign-keys&gt;&lt;key app="EN" db-id="apr5x9eeorxwd5e9swd59drcs2extvz99p2v" timestamp="1470928994"&gt;120&lt;/key&gt;&lt;/foreign-keys&gt;&lt;ref-type name="Book Section"&gt;5&lt;/ref-type&gt;&lt;contributors&gt;&lt;authors&gt;&lt;author&gt;Rosenberg, Brett Allen&lt;/author&gt;&lt;/authors&gt;&lt;secondary-authors&gt;&lt;author&gt;Cecilia Wadensjö&lt;/author&gt;&lt;author&gt;Birgitta Englund Dimitrova&lt;/author&gt;&lt;author&gt;Nilsson Anna-Lena&lt;/author&gt;&lt;/secondary-authors&gt;&lt;/contributors&gt;&lt;titles&gt;&lt;title&gt;A data-driven analysis of telephone interpreting&lt;/title&gt;&lt;secondary-title&gt;The Critical Link 4: Professionalisation of interpreting in the community&lt;/secondary-title&gt;&lt;/titles&gt;&lt;pages&gt;65-76&lt;/pages&gt;&lt;dates&gt;&lt;year&gt;2007&lt;/year&gt;&lt;/dates&gt;&lt;pub-location&gt;Amsterdam/Philadelphia&lt;/pub-location&gt;&lt;publisher&gt;John Benjamins&lt;/publisher&gt;&lt;urls&gt;&lt;/urls&gt;&lt;/record&gt;&lt;/Cite&gt;&lt;Cite&gt;&lt;Author&gt;Lee&lt;/Author&gt;&lt;Year&gt;2007&lt;/Year&gt;&lt;RecNum&gt;137&lt;/RecNum&gt;&lt;record&gt;&lt;rec-number&gt;137&lt;/rec-number&gt;&lt;foreign-keys&gt;&lt;key app="EN" db-id="apr5x9eeorxwd5e9swd59drcs2extvz99p2v" timestamp="1471535663"&gt;137&lt;/key&gt;&lt;/foreign-keys&gt;&lt;ref-type name="Journal Article"&gt;17&lt;/ref-type&gt;&lt;contributors&gt;&lt;authors&gt;&lt;author&gt;Lee, Jieun&lt;/author&gt;&lt;/authors&gt;&lt;/contributors&gt;&lt;titles&gt;&lt;title&gt;Telephone interpreting: Seen from the interpreters’ perspective&lt;/title&gt;&lt;secondary-title&gt;Interpreting&lt;/secondary-title&gt;&lt;/titles&gt;&lt;periodical&gt;&lt;full-title&gt;Interpreting&lt;/full-title&gt;&lt;/periodical&gt;&lt;pages&gt;231-252&lt;/pages&gt;&lt;volume&gt;9&lt;/volume&gt;&lt;number&gt;2&lt;/number&gt;&lt;dates&gt;&lt;year&gt;2007&lt;/year&gt;&lt;/dates&gt;&lt;urls&gt;&lt;/urls&gt;&lt;/record&gt;&lt;/Cite&gt;&lt;/EndNote&gt;</w:instrText>
      </w:r>
      <w:r w:rsidRPr="00F017F4">
        <w:rPr>
          <w:rFonts w:cs="Arial"/>
          <w:szCs w:val="24"/>
        </w:rPr>
        <w:fldChar w:fldCharType="separate"/>
      </w:r>
      <w:r w:rsidR="00B06B01">
        <w:rPr>
          <w:rFonts w:cs="Arial"/>
          <w:noProof/>
          <w:szCs w:val="24"/>
        </w:rPr>
        <w:t>(Lee, 2007; Rosenberg, 2007)</w:t>
      </w:r>
      <w:r w:rsidRPr="00F017F4">
        <w:rPr>
          <w:rFonts w:cs="Arial"/>
          <w:szCs w:val="24"/>
        </w:rPr>
        <w:fldChar w:fldCharType="end"/>
      </w:r>
      <w:r w:rsidRPr="00F017F4">
        <w:rPr>
          <w:rFonts w:cs="Arial"/>
          <w:szCs w:val="24"/>
        </w:rPr>
        <w:t>. Similarly,</w:t>
      </w:r>
      <w:r w:rsidR="00771838">
        <w:rPr>
          <w:rFonts w:cs="Arial"/>
          <w:szCs w:val="24"/>
        </w:rPr>
        <w:t xml:space="preserve"> Braun (2016)</w:t>
      </w:r>
      <w:r w:rsidRPr="00F017F4">
        <w:rPr>
          <w:rFonts w:cs="Arial"/>
          <w:szCs w:val="24"/>
        </w:rPr>
        <w:t xml:space="preserve"> argues that the discourse is more fragmented in VCI-conducted legal proceedings, and it is therefore not surprising that many participants had a quite high or high interaction management. </w:t>
      </w:r>
      <w:r w:rsidR="00D6523F">
        <w:rPr>
          <w:rFonts w:cs="Arial"/>
          <w:szCs w:val="24"/>
        </w:rPr>
        <w:t>What remains unclear, though, is</w:t>
      </w:r>
      <w:r w:rsidR="00BF2C5C">
        <w:rPr>
          <w:rFonts w:cs="Arial"/>
          <w:szCs w:val="24"/>
        </w:rPr>
        <w:t xml:space="preserve"> the reason why some court interpreters </w:t>
      </w:r>
      <w:r w:rsidR="00880D1D">
        <w:rPr>
          <w:rFonts w:cs="Arial"/>
          <w:szCs w:val="24"/>
        </w:rPr>
        <w:t>failed to</w:t>
      </w:r>
      <w:r w:rsidR="00BF2C5C">
        <w:rPr>
          <w:rFonts w:cs="Arial"/>
          <w:szCs w:val="24"/>
        </w:rPr>
        <w:t xml:space="preserve"> intervene </w:t>
      </w:r>
      <w:r w:rsidR="00DF0234">
        <w:rPr>
          <w:rFonts w:cs="Arial"/>
          <w:szCs w:val="24"/>
        </w:rPr>
        <w:t xml:space="preserve">in order </w:t>
      </w:r>
      <w:r w:rsidR="00BF2C5C">
        <w:rPr>
          <w:rFonts w:cs="Arial"/>
          <w:szCs w:val="24"/>
        </w:rPr>
        <w:t xml:space="preserve">to re-balance </w:t>
      </w:r>
      <w:r w:rsidR="00DF0234">
        <w:rPr>
          <w:rFonts w:cs="Arial"/>
          <w:szCs w:val="24"/>
        </w:rPr>
        <w:t>their interaction management</w:t>
      </w:r>
      <w:r w:rsidR="00BF2C5C">
        <w:rPr>
          <w:rFonts w:cs="Arial"/>
          <w:szCs w:val="24"/>
        </w:rPr>
        <w:t xml:space="preserve">. </w:t>
      </w:r>
    </w:p>
    <w:p w14:paraId="497426F4" w14:textId="590720CD" w:rsidR="00A41E96" w:rsidRDefault="00A41E96" w:rsidP="00B12BDE">
      <w:pPr>
        <w:spacing w:line="240" w:lineRule="auto"/>
        <w:rPr>
          <w:rFonts w:cs="Arial"/>
          <w:szCs w:val="24"/>
        </w:rPr>
      </w:pPr>
      <w:r w:rsidRPr="00202D7D">
        <w:rPr>
          <w:rFonts w:cs="Arial"/>
          <w:szCs w:val="24"/>
        </w:rPr>
        <w:t xml:space="preserve">The use of VC equipment affected </w:t>
      </w:r>
      <w:r w:rsidR="000C634E" w:rsidRPr="00202D7D">
        <w:rPr>
          <w:rFonts w:cs="Arial"/>
          <w:szCs w:val="24"/>
        </w:rPr>
        <w:t>the</w:t>
      </w:r>
      <w:r w:rsidRPr="00202D7D">
        <w:rPr>
          <w:rFonts w:cs="Arial"/>
          <w:szCs w:val="24"/>
        </w:rPr>
        <w:t xml:space="preserve"> participants’ axes to varying degrees</w:t>
      </w:r>
      <w:r w:rsidR="00B671BB" w:rsidRPr="00202D7D">
        <w:rPr>
          <w:rFonts w:cs="Arial"/>
          <w:szCs w:val="24"/>
        </w:rPr>
        <w:t xml:space="preserve"> and very few participants’ role-space was similar to Llewellyn-Jones and Lee (2014)’s court experience (Figure 2). </w:t>
      </w:r>
      <w:r w:rsidRPr="00202D7D">
        <w:rPr>
          <w:rFonts w:cs="Arial"/>
          <w:szCs w:val="24"/>
        </w:rPr>
        <w:t xml:space="preserve">Despite </w:t>
      </w:r>
      <w:r w:rsidR="00040E45" w:rsidRPr="00202D7D">
        <w:rPr>
          <w:rFonts w:cs="Arial"/>
          <w:szCs w:val="24"/>
        </w:rPr>
        <w:t>such</w:t>
      </w:r>
      <w:r w:rsidRPr="00202D7D">
        <w:rPr>
          <w:rFonts w:cs="Arial"/>
          <w:szCs w:val="24"/>
        </w:rPr>
        <w:t xml:space="preserve"> differences</w:t>
      </w:r>
      <w:r w:rsidR="005E2DE5" w:rsidRPr="00202D7D">
        <w:rPr>
          <w:rFonts w:cs="Arial"/>
          <w:szCs w:val="24"/>
        </w:rPr>
        <w:t xml:space="preserve"> the shapes of</w:t>
      </w:r>
      <w:r w:rsidRPr="00202D7D">
        <w:rPr>
          <w:rFonts w:cs="Arial"/>
          <w:szCs w:val="24"/>
        </w:rPr>
        <w:t xml:space="preserve"> most participants</w:t>
      </w:r>
      <w:r w:rsidR="005E2DE5" w:rsidRPr="00202D7D">
        <w:rPr>
          <w:rFonts w:cs="Arial"/>
          <w:szCs w:val="24"/>
        </w:rPr>
        <w:t xml:space="preserve">’ </w:t>
      </w:r>
      <w:r w:rsidRPr="00202D7D">
        <w:rPr>
          <w:rFonts w:cs="Arial"/>
          <w:szCs w:val="24"/>
        </w:rPr>
        <w:t>role-space models were similar to th</w:t>
      </w:r>
      <w:r w:rsidR="005E2DE5" w:rsidRPr="00202D7D">
        <w:rPr>
          <w:rFonts w:cs="Arial"/>
          <w:szCs w:val="24"/>
        </w:rPr>
        <w:t xml:space="preserve">e types </w:t>
      </w:r>
      <w:r w:rsidRPr="00202D7D">
        <w:rPr>
          <w:rFonts w:cs="Arial"/>
          <w:szCs w:val="24"/>
        </w:rPr>
        <w:t xml:space="preserve">discussed </w:t>
      </w:r>
      <w:r w:rsidR="00515ACE" w:rsidRPr="00202D7D">
        <w:rPr>
          <w:rFonts w:cs="Arial"/>
          <w:szCs w:val="24"/>
        </w:rPr>
        <w:t>in</w:t>
      </w:r>
      <w:r w:rsidRPr="00202D7D">
        <w:rPr>
          <w:rFonts w:cs="Arial"/>
          <w:szCs w:val="24"/>
        </w:rPr>
        <w:t xml:space="preserve"> Llewellyn-Jones and Lee (2014)</w:t>
      </w:r>
      <w:r w:rsidR="00892F2D" w:rsidRPr="00202D7D">
        <w:rPr>
          <w:rFonts w:cs="Arial"/>
          <w:szCs w:val="24"/>
        </w:rPr>
        <w:t>’s work</w:t>
      </w:r>
      <w:r w:rsidRPr="00202D7D">
        <w:rPr>
          <w:rFonts w:cs="Arial"/>
          <w:szCs w:val="24"/>
        </w:rPr>
        <w:t>.</w:t>
      </w:r>
      <w:r>
        <w:rPr>
          <w:rFonts w:cs="Arial"/>
          <w:szCs w:val="24"/>
        </w:rPr>
        <w:t xml:space="preserve"> </w:t>
      </w:r>
      <w:r w:rsidR="00515ACE">
        <w:rPr>
          <w:rFonts w:cs="Arial"/>
          <w:szCs w:val="24"/>
        </w:rPr>
        <w:t xml:space="preserve">Indeed, </w:t>
      </w:r>
      <w:r w:rsidR="00515ACE">
        <w:t>some interpreters perceive</w:t>
      </w:r>
      <w:r w:rsidR="00370284">
        <w:t>d</w:t>
      </w:r>
      <w:r w:rsidR="00515ACE">
        <w:t xml:space="preserve"> their role as a 3-D fixed entity, whilst other create</w:t>
      </w:r>
      <w:r w:rsidR="00DE7680">
        <w:t>d</w:t>
      </w:r>
      <w:r w:rsidR="00515ACE">
        <w:t xml:space="preserve"> a 3-D continuum. However,</w:t>
      </w:r>
      <w:r w:rsidR="00B22DF9">
        <w:t xml:space="preserve"> unlike Llewellyn-Jones and Lee (2014)’s models in face-to-face settings,</w:t>
      </w:r>
      <w:r w:rsidR="00515ACE">
        <w:t xml:space="preserve"> this study </w:t>
      </w:r>
      <w:r w:rsidR="000C634E">
        <w:t>reveals</w:t>
      </w:r>
      <w:r w:rsidR="00515ACE">
        <w:t xml:space="preserve"> that </w:t>
      </w:r>
      <w:r w:rsidR="00DE7680">
        <w:t>the interpreter</w:t>
      </w:r>
      <w:r w:rsidR="00515ACE">
        <w:t xml:space="preserve"> can adopt a third type o</w:t>
      </w:r>
      <w:r w:rsidR="000C634E">
        <w:t>f model, where</w:t>
      </w:r>
      <w:r w:rsidR="00370284">
        <w:t>by</w:t>
      </w:r>
      <w:r w:rsidR="00892F2D">
        <w:t xml:space="preserve"> she</w:t>
      </w:r>
      <w:r w:rsidR="00DE7680">
        <w:t xml:space="preserve"> spl</w:t>
      </w:r>
      <w:r w:rsidR="000C634E">
        <w:t>its her role-space</w:t>
      </w:r>
      <w:r w:rsidR="00B671BB">
        <w:t xml:space="preserve"> into two sub-spaces</w:t>
      </w:r>
      <w:r w:rsidR="00B22DF9">
        <w:t>.</w:t>
      </w:r>
      <w:r w:rsidR="007B19C1">
        <w:t xml:space="preserve"> </w:t>
      </w:r>
      <w:r w:rsidR="00DE7680">
        <w:t>In these instances, t</w:t>
      </w:r>
      <w:r w:rsidR="00992958">
        <w:t>his s</w:t>
      </w:r>
      <w:r w:rsidR="00D17609">
        <w:t>t</w:t>
      </w:r>
      <w:r w:rsidR="00992958">
        <w:t>udy’s</w:t>
      </w:r>
      <w:r w:rsidR="00DE7680">
        <w:t xml:space="preserve"> participants </w:t>
      </w:r>
      <w:r w:rsidR="007B19C1">
        <w:t xml:space="preserve">felt that the use of technology </w:t>
      </w:r>
      <w:r w:rsidR="00892F2D">
        <w:t>had a limited impact</w:t>
      </w:r>
      <w:r w:rsidR="007B19C1">
        <w:t xml:space="preserve"> on their role perceptions with the</w:t>
      </w:r>
      <w:r w:rsidR="00DE7680">
        <w:t>ir</w:t>
      </w:r>
      <w:r w:rsidR="00892F2D">
        <w:t xml:space="preserve"> co-located party</w:t>
      </w:r>
      <w:r w:rsidR="007B19C1">
        <w:t xml:space="preserve">, but it restricted aspects of their role-space with the remote </w:t>
      </w:r>
      <w:r w:rsidR="00892F2D">
        <w:t>party.</w:t>
      </w:r>
      <w:r w:rsidR="00DE7680">
        <w:t xml:space="preserve"> </w:t>
      </w:r>
    </w:p>
    <w:p w14:paraId="21FED871" w14:textId="3AFF69E2" w:rsidR="002049E7" w:rsidRPr="00F017F4" w:rsidRDefault="002049E7" w:rsidP="00B12BDE">
      <w:pPr>
        <w:spacing w:line="240" w:lineRule="auto"/>
        <w:rPr>
          <w:rFonts w:cs="Arial"/>
          <w:szCs w:val="24"/>
        </w:rPr>
      </w:pPr>
      <w:r>
        <w:rPr>
          <w:rFonts w:cs="Arial"/>
          <w:szCs w:val="24"/>
        </w:rPr>
        <w:tab/>
      </w:r>
      <w:r w:rsidR="00EC55B9">
        <w:rPr>
          <w:rFonts w:cs="Arial"/>
          <w:szCs w:val="24"/>
        </w:rPr>
        <w:t>6</w:t>
      </w:r>
      <w:r>
        <w:rPr>
          <w:rFonts w:cs="Arial"/>
          <w:szCs w:val="24"/>
        </w:rPr>
        <w:t>.3 Recommendations for training</w:t>
      </w:r>
    </w:p>
    <w:p w14:paraId="7F545598" w14:textId="14CA3A3D" w:rsidR="00A73F1C" w:rsidRPr="00F017F4" w:rsidRDefault="0068684D" w:rsidP="0068684D">
      <w:pPr>
        <w:spacing w:line="240" w:lineRule="auto"/>
        <w:rPr>
          <w:rFonts w:cs="Arial"/>
          <w:szCs w:val="24"/>
        </w:rPr>
      </w:pPr>
      <w:r>
        <w:rPr>
          <w:rFonts w:cs="Arial"/>
          <w:szCs w:val="24"/>
        </w:rPr>
        <w:t>As</w:t>
      </w:r>
      <w:r w:rsidR="00A73F1C" w:rsidRPr="00F017F4">
        <w:rPr>
          <w:rFonts w:cs="Arial"/>
          <w:szCs w:val="24"/>
        </w:rPr>
        <w:t xml:space="preserve"> mentioned by some participants and as confirmed</w:t>
      </w:r>
      <w:r w:rsidR="00DF0234">
        <w:rPr>
          <w:rFonts w:cs="Arial"/>
          <w:szCs w:val="24"/>
        </w:rPr>
        <w:t xml:space="preserve"> when examining</w:t>
      </w:r>
      <w:r w:rsidR="00A73F1C" w:rsidRPr="00F017F4">
        <w:rPr>
          <w:rFonts w:cs="Arial"/>
          <w:szCs w:val="24"/>
        </w:rPr>
        <w:t xml:space="preserve"> the </w:t>
      </w:r>
      <w:r w:rsidR="00A73F1C" w:rsidRPr="00E77717">
        <w:rPr>
          <w:rFonts w:cs="Arial"/>
          <w:szCs w:val="24"/>
        </w:rPr>
        <w:fldChar w:fldCharType="begin"/>
      </w:r>
      <w:r w:rsidR="00A73F1C" w:rsidRPr="00E77717">
        <w:rPr>
          <w:rFonts w:cs="Arial"/>
          <w:szCs w:val="24"/>
        </w:rPr>
        <w:instrText xml:space="preserve"> ADDIN EN.CITE &lt;EndNote&gt;&lt;Cite AuthorYear="1"&gt;&lt;Author&gt;IoL Educational Trust&lt;/Author&gt;&lt;Year&gt;2015&lt;/Year&gt;&lt;RecNum&gt;152&lt;/RecNum&gt;&lt;DisplayText&gt;IoL Educational Trust (2015)&lt;/DisplayText&gt;&lt;record&gt;&lt;rec-number&gt;152&lt;/rec-number&gt;&lt;foreign-keys&gt;&lt;key app="EN" db-id="apr5x9eeorxwd5e9swd59drcs2extvz99p2v" timestamp="1476779912"&gt;152&lt;/key&gt;&lt;/foreign-keys&gt;&lt;ref-type name="Electronic Article"&gt;43&lt;/ref-type&gt;&lt;contributors&gt;&lt;authors&gt;&lt;author&gt;IoL Educational Trust,&lt;/author&gt;&lt;/authors&gt;&lt;/contributors&gt;&lt;titles&gt;&lt;title&gt;Diploma in Public Service Interpreting: Handbook for candidates&lt;/title&gt;&lt;/titles&gt;&lt;dates&gt;&lt;year&gt;2015&lt;/year&gt;&lt;pub-dates&gt;&lt;date&gt;18 October, 2016&lt;/date&gt;&lt;/pub-dates&gt;&lt;/dates&gt;&lt;urls&gt;&lt;related-urls&gt;&lt;url&gt;http://www.ciol.org.uk/sites/default/files/DPSI%20Handbook%20Oct-15.pdf&lt;/url&gt;&lt;/related-urls&gt;&lt;/urls&gt;&lt;custom5&gt;12 October, 2015&lt;/custom5&gt;&lt;/record&gt;&lt;/Cite&gt;&lt;/EndNote&gt;</w:instrText>
      </w:r>
      <w:r w:rsidR="00A73F1C" w:rsidRPr="00E77717">
        <w:rPr>
          <w:rFonts w:cs="Arial"/>
          <w:szCs w:val="24"/>
        </w:rPr>
        <w:fldChar w:fldCharType="separate"/>
      </w:r>
      <w:r w:rsidR="00A73F1C" w:rsidRPr="00E77717">
        <w:rPr>
          <w:rFonts w:cs="Arial"/>
          <w:noProof/>
          <w:szCs w:val="24"/>
        </w:rPr>
        <w:t>IoL Educational Trust (2015)</w:t>
      </w:r>
      <w:r w:rsidR="00A73F1C" w:rsidRPr="00E77717">
        <w:rPr>
          <w:rFonts w:cs="Arial"/>
          <w:szCs w:val="24"/>
        </w:rPr>
        <w:fldChar w:fldCharType="end"/>
      </w:r>
      <w:r w:rsidR="00A73F1C" w:rsidRPr="00E77717">
        <w:rPr>
          <w:rFonts w:cs="Arial"/>
          <w:szCs w:val="24"/>
        </w:rPr>
        <w:t xml:space="preserve">’s </w:t>
      </w:r>
      <w:r w:rsidR="00A73F1C" w:rsidRPr="00E77717">
        <w:rPr>
          <w:rFonts w:cs="Arial"/>
          <w:i/>
          <w:szCs w:val="24"/>
        </w:rPr>
        <w:t>Handbook for Candidates</w:t>
      </w:r>
      <w:r>
        <w:rPr>
          <w:rFonts w:cs="Arial"/>
          <w:szCs w:val="24"/>
        </w:rPr>
        <w:t xml:space="preserve"> sitting the DPSI examination, it seems that </w:t>
      </w:r>
      <w:r w:rsidR="00A73F1C" w:rsidRPr="00F017F4">
        <w:rPr>
          <w:rFonts w:cs="Arial"/>
          <w:szCs w:val="24"/>
        </w:rPr>
        <w:t>VCI training does not form an integral part of the DPSI curriculum. Therefore, given the fact that VCI is used in court</w:t>
      </w:r>
      <w:r>
        <w:rPr>
          <w:rFonts w:cs="Arial"/>
          <w:szCs w:val="24"/>
        </w:rPr>
        <w:t xml:space="preserve">, and </w:t>
      </w:r>
      <w:r w:rsidR="00EF767D">
        <w:rPr>
          <w:rFonts w:cs="Arial"/>
          <w:szCs w:val="24"/>
        </w:rPr>
        <w:t xml:space="preserve">given </w:t>
      </w:r>
      <w:r>
        <w:rPr>
          <w:rFonts w:cs="Arial"/>
          <w:szCs w:val="24"/>
        </w:rPr>
        <w:t xml:space="preserve">the impact </w:t>
      </w:r>
      <w:r w:rsidR="00EF767D">
        <w:rPr>
          <w:rFonts w:cs="Arial"/>
          <w:szCs w:val="24"/>
        </w:rPr>
        <w:t xml:space="preserve">that </w:t>
      </w:r>
      <w:r>
        <w:rPr>
          <w:rFonts w:cs="Arial"/>
          <w:szCs w:val="24"/>
        </w:rPr>
        <w:t>the equipment can have on the interpreter’s perception of her role</w:t>
      </w:r>
      <w:r w:rsidR="00A73F1C" w:rsidRPr="00F017F4">
        <w:rPr>
          <w:rFonts w:cs="Arial"/>
          <w:szCs w:val="24"/>
        </w:rPr>
        <w:t xml:space="preserve">, it is recommended that </w:t>
      </w:r>
      <w:r w:rsidR="00DC1CE3">
        <w:rPr>
          <w:rFonts w:cs="Arial"/>
          <w:szCs w:val="24"/>
        </w:rPr>
        <w:t>training in the use of VCI in court be offered</w:t>
      </w:r>
      <w:r w:rsidR="00A73F1C" w:rsidRPr="00F017F4">
        <w:rPr>
          <w:rFonts w:cs="Arial"/>
          <w:szCs w:val="24"/>
        </w:rPr>
        <w:t xml:space="preserve">.  </w:t>
      </w:r>
    </w:p>
    <w:p w14:paraId="61649233" w14:textId="75C1D7BF" w:rsidR="00A73F1C" w:rsidRPr="00F017F4" w:rsidRDefault="00A73F1C" w:rsidP="0068684D">
      <w:pPr>
        <w:spacing w:line="240" w:lineRule="auto"/>
        <w:rPr>
          <w:rFonts w:cs="Arial"/>
          <w:szCs w:val="24"/>
        </w:rPr>
      </w:pPr>
      <w:r w:rsidRPr="00F017F4">
        <w:rPr>
          <w:rFonts w:cs="Arial"/>
          <w:szCs w:val="24"/>
        </w:rPr>
        <w:lastRenderedPageBreak/>
        <w:t xml:space="preserve">In order to ensure that prospective court interpreters possess more than a conceptual understanding of VCI, DPSI centres should give students the opportunity to observe proceedings taking place in both VCI A and B modes. It is also important that </w:t>
      </w:r>
      <w:r w:rsidR="00EF767D">
        <w:rPr>
          <w:rFonts w:cs="Arial"/>
          <w:szCs w:val="24"/>
        </w:rPr>
        <w:t>trainees</w:t>
      </w:r>
      <w:r w:rsidR="00EF767D" w:rsidRPr="00F017F4">
        <w:rPr>
          <w:rFonts w:cs="Arial"/>
          <w:szCs w:val="24"/>
        </w:rPr>
        <w:t xml:space="preserve"> </w:t>
      </w:r>
      <w:r w:rsidRPr="00F017F4">
        <w:rPr>
          <w:rFonts w:cs="Arial"/>
          <w:szCs w:val="24"/>
        </w:rPr>
        <w:t xml:space="preserve">are given the opportunity to practise role-plays in these two modes. Although centres may not be equipped with VC technologies meeting the </w:t>
      </w:r>
      <w:r w:rsidRPr="00E77717">
        <w:rPr>
          <w:rFonts w:cs="Arial"/>
          <w:szCs w:val="24"/>
        </w:rPr>
        <w:fldChar w:fldCharType="begin"/>
      </w:r>
      <w:r w:rsidRPr="00E77717">
        <w:rPr>
          <w:rFonts w:cs="Arial"/>
          <w:szCs w:val="24"/>
        </w:rPr>
        <w:instrText xml:space="preserve"> ADDIN EN.CITE &lt;EndNote&gt;&lt;Cite AuthorYear="1"&gt;&lt;Author&gt;International Telecommunication Union&lt;/Author&gt;&lt;Year&gt;2009&lt;/Year&gt;&lt;RecNum&gt;151&lt;/RecNum&gt;&lt;DisplayText&gt;International Telecommunication Union (2009)&lt;/DisplayText&gt;&lt;record&gt;&lt;rec-number&gt;151&lt;/rec-number&gt;&lt;foreign-keys&gt;&lt;key app="EN" db-id="apr5x9eeorxwd5e9swd59drcs2extvz99p2v" timestamp="1476775855"&gt;151&lt;/key&gt;&lt;/foreign-keys&gt;&lt;ref-type name="Standard"&gt;58&lt;/ref-type&gt;&lt;contributors&gt;&lt;authors&gt;&lt;author&gt;International Telecommunication Union,&lt;/author&gt;&lt;/authors&gt;&lt;/contributors&gt;&lt;titles&gt;&lt;title&gt;Series H: Audiovisual and multimedia Systems - Infrastructure of audiovisual services&lt;/title&gt;&lt;/titles&gt;&lt;dates&gt;&lt;year&gt;2009&lt;/year&gt;&lt;/dates&gt;&lt;urls&gt;&lt;related-urls&gt;&lt;url&gt;https://www.itu.int/rec/T-REC-H.323-200912-I/en&lt;/url&gt;&lt;/related-urls&gt;&lt;/urls&gt;&lt;access-date&gt;18 October 2016&lt;/access-date&gt;&lt;/record&gt;&lt;/Cite&gt;&lt;/EndNote&gt;</w:instrText>
      </w:r>
      <w:r w:rsidRPr="00E77717">
        <w:rPr>
          <w:rFonts w:cs="Arial"/>
          <w:szCs w:val="24"/>
        </w:rPr>
        <w:fldChar w:fldCharType="separate"/>
      </w:r>
      <w:r w:rsidRPr="00E77717">
        <w:rPr>
          <w:rFonts w:cs="Arial"/>
          <w:noProof/>
          <w:szCs w:val="24"/>
        </w:rPr>
        <w:t>International Telecommunication Union (2009)</w:t>
      </w:r>
      <w:r w:rsidRPr="00E77717">
        <w:rPr>
          <w:rFonts w:cs="Arial"/>
          <w:szCs w:val="24"/>
        </w:rPr>
        <w:fldChar w:fldCharType="end"/>
      </w:r>
      <w:r w:rsidRPr="00E77717">
        <w:rPr>
          <w:rFonts w:cs="Arial"/>
          <w:szCs w:val="24"/>
        </w:rPr>
        <w:t>’s</w:t>
      </w:r>
      <w:r w:rsidRPr="00F017F4">
        <w:rPr>
          <w:rFonts w:cs="Arial"/>
          <w:szCs w:val="24"/>
        </w:rPr>
        <w:t xml:space="preserve"> H323 Recommendation, </w:t>
      </w:r>
      <w:r w:rsidR="00EF767D">
        <w:rPr>
          <w:rFonts w:cs="Arial"/>
          <w:szCs w:val="24"/>
        </w:rPr>
        <w:t>trainees</w:t>
      </w:r>
      <w:r w:rsidR="00EF767D" w:rsidRPr="00F017F4">
        <w:rPr>
          <w:rFonts w:cs="Arial"/>
          <w:szCs w:val="24"/>
        </w:rPr>
        <w:t xml:space="preserve"> </w:t>
      </w:r>
      <w:r w:rsidRPr="00F017F4">
        <w:rPr>
          <w:rFonts w:cs="Arial"/>
          <w:szCs w:val="24"/>
        </w:rPr>
        <w:t xml:space="preserve">could nonetheless practise role-plays using cruder technologies such as Skype. Furthermore, the aim of this </w:t>
      </w:r>
      <w:r w:rsidR="00BF2C5C">
        <w:rPr>
          <w:rFonts w:cs="Arial"/>
          <w:szCs w:val="24"/>
        </w:rPr>
        <w:t>article</w:t>
      </w:r>
      <w:r w:rsidRPr="00F017F4">
        <w:rPr>
          <w:rFonts w:cs="Arial"/>
          <w:szCs w:val="24"/>
        </w:rPr>
        <w:t xml:space="preserve"> was not to develop or assess a curriculum for trainee PSIs. However, centres could </w:t>
      </w:r>
      <w:r w:rsidR="00EF767D">
        <w:rPr>
          <w:rFonts w:cs="Arial"/>
          <w:szCs w:val="24"/>
        </w:rPr>
        <w:t xml:space="preserve">usefully </w:t>
      </w:r>
      <w:r w:rsidRPr="00F017F4">
        <w:rPr>
          <w:rFonts w:cs="Arial"/>
          <w:szCs w:val="24"/>
        </w:rPr>
        <w:t xml:space="preserve">develop resources based on the </w:t>
      </w:r>
      <w:r w:rsidRPr="00E77717">
        <w:rPr>
          <w:rFonts w:cs="Arial"/>
          <w:szCs w:val="24"/>
        </w:rPr>
        <w:fldChar w:fldCharType="begin"/>
      </w:r>
      <w:r w:rsidRPr="00E77717">
        <w:rPr>
          <w:rFonts w:cs="Arial"/>
          <w:szCs w:val="24"/>
        </w:rPr>
        <w:instrText xml:space="preserve"> ADDIN EN.CITE &lt;EndNote&gt;&lt;Cite AuthorYear="1"&gt;&lt;Author&gt;Braun&lt;/Author&gt;&lt;Year&gt;2011&lt;/Year&gt;&lt;RecNum&gt;153&lt;/RecNum&gt;&lt;DisplayText&gt;Braun et al. (2011)&lt;/DisplayText&gt;&lt;record&gt;&lt;rec-number&gt;153&lt;/rec-number&gt;&lt;foreign-keys&gt;&lt;key app="EN" db-id="apr5x9eeorxwd5e9swd59drcs2extvz99p2v" timestamp="1476780953"&gt;153&lt;/key&gt;&lt;/foreign-keys&gt;&lt;ref-type name="Book Section"&gt;5&lt;/ref-type&gt;&lt;contributors&gt;&lt;authors&gt;&lt;author&gt;Braun, Sabine&lt;/author&gt;&lt;author&gt;Taylor, Judith L.&lt;/author&gt;&lt;author&gt;Miler-Cassino, Joanna&lt;/author&gt;&lt;author&gt;&lt;style face="normal" font="default" size="100%"&gt;Rybi&lt;/style&gt;&lt;style face="normal" font="default" charset="238" size="100%"&gt;ń&lt;/style&gt;&lt;style face="normal" font="default" size="100%"&gt;ska, Zofia&lt;/style&gt;&lt;/author&gt;&lt;author&gt;Balogh, Katalin&lt;/author&gt;&lt;author&gt;Hertog, Erik&lt;/author&gt;&lt;author&gt;vanden Bosch, Yolanda&lt;/author&gt;&lt;author&gt;Rombouts, Dirk&lt;/author&gt;&lt;/authors&gt;&lt;secondary-authors&gt;&lt;author&gt;Braun, Sabine&lt;/author&gt;&lt;author&gt;Taylor, Judith&lt;/author&gt;&lt;/secondary-authors&gt;&lt;/contributors&gt;&lt;titles&gt;&lt;title&gt;Training in video-mediated interpreting in legal proceedings: modules for interpreting students, legal interpreters and legal practitioners&lt;/title&gt;&lt;secondary-title&gt;Videoconference and Remote Interpreting in Criminal Proceedings&lt;/secondary-title&gt;&lt;/titles&gt;&lt;pages&gt;233-288&lt;/pages&gt;&lt;dates&gt;&lt;year&gt;2011&lt;/year&gt;&lt;/dates&gt;&lt;pub-location&gt;Guildford&lt;/pub-location&gt;&lt;publisher&gt;University of Surrey&lt;/publisher&gt;&lt;urls&gt;&lt;/urls&gt;&lt;/record&gt;&lt;/Cite&gt;&lt;/EndNote&gt;</w:instrText>
      </w:r>
      <w:r w:rsidRPr="00E77717">
        <w:rPr>
          <w:rFonts w:cs="Arial"/>
          <w:szCs w:val="24"/>
        </w:rPr>
        <w:fldChar w:fldCharType="separate"/>
      </w:r>
      <w:r w:rsidRPr="00E77717">
        <w:rPr>
          <w:rFonts w:cs="Arial"/>
          <w:noProof/>
          <w:szCs w:val="24"/>
        </w:rPr>
        <w:t xml:space="preserve">Braun </w:t>
      </w:r>
      <w:r w:rsidRPr="00E77717">
        <w:rPr>
          <w:rFonts w:cs="Arial"/>
          <w:i/>
          <w:noProof/>
          <w:szCs w:val="24"/>
        </w:rPr>
        <w:t>et al.</w:t>
      </w:r>
      <w:r w:rsidRPr="00E77717">
        <w:rPr>
          <w:rFonts w:cs="Arial"/>
          <w:noProof/>
          <w:szCs w:val="24"/>
        </w:rPr>
        <w:t xml:space="preserve"> (2011)</w:t>
      </w:r>
      <w:r w:rsidRPr="00E77717">
        <w:rPr>
          <w:rFonts w:cs="Arial"/>
          <w:szCs w:val="24"/>
        </w:rPr>
        <w:fldChar w:fldCharType="end"/>
      </w:r>
      <w:r w:rsidRPr="00E77717">
        <w:rPr>
          <w:rFonts w:cs="Arial"/>
          <w:szCs w:val="24"/>
        </w:rPr>
        <w:t xml:space="preserve"> </w:t>
      </w:r>
      <w:r w:rsidRPr="0068684D">
        <w:rPr>
          <w:rFonts w:cs="Arial"/>
          <w:szCs w:val="24"/>
        </w:rPr>
        <w:t xml:space="preserve">or </w:t>
      </w:r>
      <w:r w:rsidRPr="0068684D">
        <w:rPr>
          <w:rFonts w:cs="Arial"/>
          <w:color w:val="000000" w:themeColor="text1"/>
          <w:szCs w:val="24"/>
        </w:rPr>
        <w:t>Avidicus 3</w:t>
      </w:r>
      <w:r w:rsidRPr="0068684D">
        <w:rPr>
          <w:rFonts w:cs="Arial"/>
          <w:szCs w:val="24"/>
        </w:rPr>
        <w:t xml:space="preserve"> training outline</w:t>
      </w:r>
      <w:r w:rsidRPr="00F017F4">
        <w:rPr>
          <w:rFonts w:cs="Arial"/>
          <w:szCs w:val="24"/>
        </w:rPr>
        <w:t xml:space="preserve">. </w:t>
      </w:r>
    </w:p>
    <w:p w14:paraId="26C9D8BB" w14:textId="53183707" w:rsidR="00A73F1C" w:rsidRPr="00F017F4" w:rsidRDefault="00EF767D" w:rsidP="0068684D">
      <w:pPr>
        <w:spacing w:line="240" w:lineRule="auto"/>
        <w:rPr>
          <w:rFonts w:cs="Arial"/>
          <w:szCs w:val="24"/>
        </w:rPr>
      </w:pPr>
      <w:r>
        <w:rPr>
          <w:rFonts w:cs="Arial"/>
          <w:szCs w:val="24"/>
        </w:rPr>
        <w:t>P</w:t>
      </w:r>
      <w:r w:rsidR="00A73F1C" w:rsidRPr="00F017F4">
        <w:rPr>
          <w:rFonts w:cs="Arial"/>
          <w:szCs w:val="24"/>
        </w:rPr>
        <w:t xml:space="preserve">articipants also reported that court actors sometimes lack etiquette in terms of VC equipment and its use, making it more difficult for the interpreter to hear the proceedings. For instance, court staff or members of the public would leave the courtroom mid-hearing, court members would rustle papers near their microphone, or they would not speak in their microphone. Therefore, it is essential that legal practitioners also receive training in using VC equipment. Such training would need to make specific reference to conducting a bilingual VC hearing in the presence of an interpreter. </w:t>
      </w:r>
      <w:r w:rsidR="00916BD1">
        <w:rPr>
          <w:rFonts w:cs="Arial"/>
          <w:szCs w:val="24"/>
        </w:rPr>
        <w:t>A</w:t>
      </w:r>
      <w:r w:rsidR="00A73F1C" w:rsidRPr="00F017F4">
        <w:rPr>
          <w:rFonts w:cs="Arial"/>
          <w:szCs w:val="24"/>
        </w:rPr>
        <w:t xml:space="preserve">s mentioned by some </w:t>
      </w:r>
      <w:r w:rsidR="00DF0234">
        <w:rPr>
          <w:rFonts w:cs="Arial"/>
          <w:szCs w:val="24"/>
        </w:rPr>
        <w:t>interpreters</w:t>
      </w:r>
      <w:r w:rsidR="00A73F1C" w:rsidRPr="00F017F4">
        <w:rPr>
          <w:rFonts w:cs="Arial"/>
          <w:szCs w:val="24"/>
        </w:rPr>
        <w:t xml:space="preserve">, training should not take place independently from the other </w:t>
      </w:r>
      <w:r w:rsidR="00DF0234">
        <w:rPr>
          <w:rFonts w:cs="Arial"/>
          <w:szCs w:val="24"/>
        </w:rPr>
        <w:t>participants</w:t>
      </w:r>
      <w:r w:rsidR="00A73F1C" w:rsidRPr="00F017F4">
        <w:rPr>
          <w:rFonts w:cs="Arial"/>
          <w:szCs w:val="24"/>
        </w:rPr>
        <w:t xml:space="preserve">, but rather all the court </w:t>
      </w:r>
      <w:r w:rsidR="00DF0234">
        <w:rPr>
          <w:rFonts w:cs="Arial"/>
          <w:szCs w:val="24"/>
        </w:rPr>
        <w:t>participants</w:t>
      </w:r>
      <w:r w:rsidR="00A73F1C" w:rsidRPr="00F017F4">
        <w:rPr>
          <w:rFonts w:cs="Arial"/>
          <w:szCs w:val="24"/>
        </w:rPr>
        <w:t xml:space="preserve"> should also jointly train in using VC equipment. </w:t>
      </w:r>
      <w:r w:rsidR="00DF0234">
        <w:rPr>
          <w:rFonts w:cs="Arial"/>
          <w:szCs w:val="24"/>
        </w:rPr>
        <w:t>This confirms the</w:t>
      </w:r>
      <w:r w:rsidR="00A73F1C" w:rsidRPr="00F017F4">
        <w:rPr>
          <w:rFonts w:cs="Arial"/>
          <w:szCs w:val="24"/>
        </w:rPr>
        <w:t xml:space="preserve"> recommendation</w:t>
      </w:r>
      <w:r w:rsidR="00DF0234">
        <w:rPr>
          <w:rFonts w:cs="Arial"/>
          <w:szCs w:val="24"/>
        </w:rPr>
        <w:t xml:space="preserve">s put forward </w:t>
      </w:r>
      <w:r w:rsidR="00A73F1C" w:rsidRPr="00F017F4">
        <w:rPr>
          <w:rFonts w:cs="Arial"/>
          <w:szCs w:val="24"/>
        </w:rPr>
        <w:t xml:space="preserve">by other scholars such </w:t>
      </w:r>
      <w:r w:rsidR="00A73F1C" w:rsidRPr="00E77717">
        <w:rPr>
          <w:rFonts w:cs="Arial"/>
          <w:szCs w:val="24"/>
        </w:rPr>
        <w:t xml:space="preserve">as </w:t>
      </w:r>
      <w:r w:rsidR="00A73F1C" w:rsidRPr="00E77717">
        <w:rPr>
          <w:rFonts w:cs="Arial"/>
          <w:szCs w:val="24"/>
        </w:rPr>
        <w:fldChar w:fldCharType="begin"/>
      </w:r>
      <w:r w:rsidR="00A73F1C" w:rsidRPr="00E77717">
        <w:rPr>
          <w:rFonts w:cs="Arial"/>
          <w:szCs w:val="24"/>
        </w:rPr>
        <w:instrText xml:space="preserve"> ADDIN EN.CITE &lt;EndNote&gt;&lt;Cite AuthorYear="1"&gt;&lt;Author&gt;Braun&lt;/Author&gt;&lt;Year&gt;2011&lt;/Year&gt;&lt;RecNum&gt;144&lt;/RecNum&gt;&lt;DisplayText&gt;Braun (2011)&lt;/DisplayText&gt;&lt;record&gt;&lt;rec-number&gt;144&lt;/rec-number&gt;&lt;foreign-keys&gt;&lt;key app="EN" db-id="apr5x9eeorxwd5e9swd59drcs2extvz99p2v" timestamp="1475051791"&gt;144&lt;/key&gt;&lt;/foreign-keys&gt;&lt;ref-type name="Book Section"&gt;5&lt;/ref-type&gt;&lt;contributors&gt;&lt;authors&gt;&lt;author&gt;Braun, Sabine&lt;/author&gt;&lt;/authors&gt;&lt;secondary-authors&gt;&lt;author&gt;Braun, Sabine&lt;/author&gt;&lt;author&gt;Taylor, Judith&lt;/author&gt;&lt;/secondary-authors&gt;&lt;/contributors&gt;&lt;titles&gt;&lt;title&gt;Recommendations for the use of video-mediated interpreting in criminal proceedings&lt;/title&gt;&lt;secondary-title&gt;Videoconference and remote interpreting in criminal proceedings&lt;/secondary-title&gt;&lt;/titles&gt;&lt;pages&gt;265-87&lt;/pages&gt;&lt;dates&gt;&lt;year&gt;2011&lt;/year&gt;&lt;/dates&gt;&lt;pub-location&gt;Guildford&lt;/pub-location&gt;&lt;publisher&gt;University of Surrey&lt;/publisher&gt;&lt;urls&gt;&lt;/urls&gt;&lt;/record&gt;&lt;/Cite&gt;&lt;/EndNote&gt;</w:instrText>
      </w:r>
      <w:r w:rsidR="00A73F1C" w:rsidRPr="00E77717">
        <w:rPr>
          <w:rFonts w:cs="Arial"/>
          <w:szCs w:val="24"/>
        </w:rPr>
        <w:fldChar w:fldCharType="separate"/>
      </w:r>
      <w:r w:rsidR="00A73F1C" w:rsidRPr="00E77717">
        <w:rPr>
          <w:rFonts w:cs="Arial"/>
          <w:noProof/>
          <w:szCs w:val="24"/>
        </w:rPr>
        <w:t>Braun (2011)</w:t>
      </w:r>
      <w:r w:rsidR="00A73F1C" w:rsidRPr="00E77717">
        <w:rPr>
          <w:rFonts w:cs="Arial"/>
          <w:szCs w:val="24"/>
        </w:rPr>
        <w:fldChar w:fldCharType="end"/>
      </w:r>
      <w:r w:rsidR="00A73F1C" w:rsidRPr="00E77717">
        <w:rPr>
          <w:rFonts w:cs="Arial"/>
          <w:szCs w:val="24"/>
        </w:rPr>
        <w:t xml:space="preserve"> and </w:t>
      </w:r>
      <w:r w:rsidR="00A73F1C" w:rsidRPr="00E77717">
        <w:rPr>
          <w:rFonts w:cs="Arial"/>
          <w:szCs w:val="24"/>
        </w:rPr>
        <w:fldChar w:fldCharType="begin"/>
      </w:r>
      <w:r w:rsidR="00A73F1C" w:rsidRPr="00E77717">
        <w:rPr>
          <w:rFonts w:cs="Arial"/>
          <w:szCs w:val="24"/>
        </w:rPr>
        <w:instrText xml:space="preserve"> ADDIN EN.CITE &lt;EndNote&gt;&lt;Cite AuthorYear="1"&gt;&lt;Author&gt;Fowler&lt;/Author&gt;&lt;Year&gt;2012&lt;/Year&gt;&lt;RecNum&gt;56&lt;/RecNum&gt;&lt;DisplayText&gt;Fowler (2012)&lt;/DisplayText&gt;&lt;record&gt;&lt;rec-number&gt;56&lt;/rec-number&gt;&lt;foreign-keys&gt;&lt;key app="EN" db-id="apr5x9eeorxwd5e9swd59drcs2extvz99p2v" timestamp="1456769741"&gt;56&lt;/key&gt;&lt;/foreign-keys&gt;&lt;ref-type name="Thesis"&gt;32&lt;/ref-type&gt;&lt;contributors&gt;&lt;authors&gt;&lt;author&gt;Fowler, Yvonne&lt;/author&gt;&lt;/authors&gt;&lt;tertiary-authors&gt;&lt;author&gt;Dr. Krzysztof Kredens&lt;/author&gt;&lt;/tertiary-authors&gt;&lt;/contributors&gt;&lt;titles&gt;&lt;title&gt;Non-English-speaking defendants in the Magistrates&amp;apos; Court: A comparative study of face-to-face and prison video link interpreter-mediated hearings in England&lt;/title&gt;&lt;secondary-title&gt;Centre for Forensic Linguistics&lt;/secondary-title&gt;&lt;/titles&gt;&lt;pages&gt;431&lt;/pages&gt;&lt;volume&gt;Doctoral Thesis&lt;/volume&gt;&lt;dates&gt;&lt;year&gt;2012&lt;/year&gt;&lt;pub-dates&gt;&lt;date&gt;31 March 2012&lt;/date&gt;&lt;/pub-dates&gt;&lt;/dates&gt;&lt;pub-location&gt;Birmingham&lt;/pub-location&gt;&lt;publisher&gt;Aston University&lt;/publisher&gt;&lt;urls&gt;&lt;related-urls&gt;&lt;url&gt;http://eprints.aston.ac.uk/19442/1/Studentthesis-2013.pdf&lt;/url&gt;&lt;/related-urls&gt;&lt;/urls&gt;&lt;access-date&gt;12 November 2014&lt;/access-date&gt;&lt;/record&gt;&lt;/Cite&gt;&lt;/EndNote&gt;</w:instrText>
      </w:r>
      <w:r w:rsidR="00A73F1C" w:rsidRPr="00E77717">
        <w:rPr>
          <w:rFonts w:cs="Arial"/>
          <w:szCs w:val="24"/>
        </w:rPr>
        <w:fldChar w:fldCharType="separate"/>
      </w:r>
      <w:r w:rsidR="00A73F1C" w:rsidRPr="00E77717">
        <w:rPr>
          <w:rFonts w:cs="Arial"/>
          <w:noProof/>
          <w:szCs w:val="24"/>
        </w:rPr>
        <w:t>Fowler (2012)</w:t>
      </w:r>
      <w:r w:rsidR="00A73F1C" w:rsidRPr="00E77717">
        <w:rPr>
          <w:rFonts w:cs="Arial"/>
          <w:szCs w:val="24"/>
        </w:rPr>
        <w:fldChar w:fldCharType="end"/>
      </w:r>
      <w:r w:rsidR="00A73F1C" w:rsidRPr="00E77717">
        <w:rPr>
          <w:rFonts w:cs="Arial"/>
          <w:szCs w:val="24"/>
        </w:rPr>
        <w:t>.</w:t>
      </w:r>
      <w:r w:rsidR="00A73F1C" w:rsidRPr="00F017F4">
        <w:rPr>
          <w:rFonts w:cs="Arial"/>
          <w:szCs w:val="24"/>
        </w:rPr>
        <w:t xml:space="preserve"> </w:t>
      </w:r>
    </w:p>
    <w:p w14:paraId="269DCBD1" w14:textId="738DD9CA" w:rsidR="00A73F1C" w:rsidRDefault="00A73F1C" w:rsidP="0068684D">
      <w:pPr>
        <w:spacing w:line="240" w:lineRule="auto"/>
        <w:rPr>
          <w:rFonts w:cs="Arial"/>
          <w:szCs w:val="24"/>
        </w:rPr>
      </w:pPr>
      <w:r w:rsidRPr="00F017F4">
        <w:rPr>
          <w:rFonts w:cs="Arial"/>
          <w:szCs w:val="24"/>
        </w:rPr>
        <w:t xml:space="preserve">It is worth noting that </w:t>
      </w:r>
      <w:r w:rsidR="00DF0234">
        <w:rPr>
          <w:rFonts w:cs="Arial"/>
          <w:szCs w:val="24"/>
        </w:rPr>
        <w:t>such training may also be relevant to practising court interpreters.</w:t>
      </w:r>
      <w:r w:rsidRPr="00F017F4">
        <w:rPr>
          <w:rFonts w:cs="Arial"/>
          <w:szCs w:val="24"/>
        </w:rPr>
        <w:t xml:space="preserve"> </w:t>
      </w:r>
      <w:r w:rsidR="00DF0234">
        <w:rPr>
          <w:rFonts w:cs="Arial"/>
          <w:szCs w:val="24"/>
        </w:rPr>
        <w:t>T</w:t>
      </w:r>
      <w:r w:rsidRPr="00F017F4">
        <w:rPr>
          <w:rFonts w:cs="Arial"/>
          <w:szCs w:val="24"/>
        </w:rPr>
        <w:t xml:space="preserve">he NRPSI has more than 2,000 registrants who are dispersed over a </w:t>
      </w:r>
      <w:r w:rsidR="00145915">
        <w:rPr>
          <w:rFonts w:cs="Arial"/>
          <w:szCs w:val="24"/>
        </w:rPr>
        <w:t>large</w:t>
      </w:r>
      <w:r w:rsidRPr="00F017F4">
        <w:rPr>
          <w:rFonts w:cs="Arial"/>
          <w:szCs w:val="24"/>
        </w:rPr>
        <w:t xml:space="preserve"> geographical zone. A means to ensure that the</w:t>
      </w:r>
      <w:r w:rsidR="00DF0234">
        <w:rPr>
          <w:rFonts w:cs="Arial"/>
          <w:szCs w:val="24"/>
        </w:rPr>
        <w:t>y</w:t>
      </w:r>
      <w:r w:rsidRPr="00F017F4">
        <w:rPr>
          <w:rFonts w:cs="Arial"/>
          <w:szCs w:val="24"/>
        </w:rPr>
        <w:t xml:space="preserve"> are trained in VCI mode could be</w:t>
      </w:r>
      <w:r w:rsidR="00DF0234">
        <w:rPr>
          <w:rFonts w:cs="Arial"/>
          <w:szCs w:val="24"/>
        </w:rPr>
        <w:t xml:space="preserve"> for the NRPSI</w:t>
      </w:r>
      <w:r w:rsidRPr="00F017F4">
        <w:rPr>
          <w:rFonts w:cs="Arial"/>
          <w:szCs w:val="24"/>
        </w:rPr>
        <w:t xml:space="preserve"> to offer CPD sessions</w:t>
      </w:r>
      <w:r w:rsidR="00DF0234">
        <w:rPr>
          <w:rFonts w:cs="Arial"/>
          <w:szCs w:val="24"/>
        </w:rPr>
        <w:t xml:space="preserve"> to its members</w:t>
      </w:r>
      <w:r w:rsidRPr="00F017F4">
        <w:rPr>
          <w:rFonts w:cs="Arial"/>
          <w:szCs w:val="24"/>
        </w:rPr>
        <w:t xml:space="preserve"> on this in</w:t>
      </w:r>
      <w:r w:rsidR="00145915">
        <w:rPr>
          <w:rFonts w:cs="Arial"/>
          <w:szCs w:val="24"/>
        </w:rPr>
        <w:t>terpreting mode</w:t>
      </w:r>
      <w:r w:rsidRPr="00F017F4">
        <w:rPr>
          <w:rFonts w:cs="Arial"/>
          <w:szCs w:val="24"/>
        </w:rPr>
        <w:t xml:space="preserve">. </w:t>
      </w:r>
    </w:p>
    <w:p w14:paraId="23E920A8" w14:textId="1C4FD0CE" w:rsidR="00EC55B9" w:rsidRPr="00F017F4" w:rsidRDefault="00EC55B9" w:rsidP="0068684D">
      <w:pPr>
        <w:spacing w:line="240" w:lineRule="auto"/>
        <w:rPr>
          <w:rFonts w:cs="Arial"/>
          <w:szCs w:val="24"/>
        </w:rPr>
      </w:pPr>
      <w:r>
        <w:rPr>
          <w:rFonts w:cs="Arial"/>
          <w:szCs w:val="24"/>
        </w:rPr>
        <w:t>7. Conclusions</w:t>
      </w:r>
    </w:p>
    <w:p w14:paraId="4040657E" w14:textId="70344B13" w:rsidR="00A73F1C" w:rsidRPr="00586AD5" w:rsidRDefault="00DC1CE3" w:rsidP="0068684D">
      <w:pPr>
        <w:spacing w:line="240" w:lineRule="auto"/>
        <w:rPr>
          <w:rFonts w:cs="Arial"/>
          <w:color w:val="000000" w:themeColor="text1"/>
          <w:szCs w:val="24"/>
        </w:rPr>
      </w:pPr>
      <w:r w:rsidRPr="00586AD5">
        <w:rPr>
          <w:rFonts w:cs="Arial"/>
          <w:color w:val="000000" w:themeColor="text1"/>
          <w:szCs w:val="24"/>
        </w:rPr>
        <w:t xml:space="preserve">This article reported on the findings arising </w:t>
      </w:r>
      <w:r w:rsidRPr="009E4B86">
        <w:rPr>
          <w:rFonts w:cs="Arial"/>
          <w:color w:val="000000" w:themeColor="text1"/>
          <w:szCs w:val="24"/>
        </w:rPr>
        <w:t>from</w:t>
      </w:r>
      <w:r w:rsidR="00F83C79" w:rsidRPr="009E4B86">
        <w:rPr>
          <w:rFonts w:cs="Arial"/>
          <w:color w:val="000000" w:themeColor="text1"/>
          <w:szCs w:val="24"/>
        </w:rPr>
        <w:t xml:space="preserve"> </w:t>
      </w:r>
      <w:r w:rsidR="009E4B86">
        <w:rPr>
          <w:rFonts w:cs="Arial"/>
          <w:color w:val="000000" w:themeColor="text1"/>
          <w:szCs w:val="24"/>
        </w:rPr>
        <w:t>Devaux (2017b)’</w:t>
      </w:r>
      <w:r w:rsidR="001F2A35" w:rsidRPr="009E4B86">
        <w:rPr>
          <w:rFonts w:cs="Arial"/>
          <w:color w:val="000000" w:themeColor="text1"/>
          <w:szCs w:val="24"/>
        </w:rPr>
        <w:t>s</w:t>
      </w:r>
      <w:r w:rsidRPr="00586AD5">
        <w:rPr>
          <w:rFonts w:cs="Arial"/>
          <w:color w:val="000000" w:themeColor="text1"/>
          <w:szCs w:val="24"/>
        </w:rPr>
        <w:t xml:space="preserve"> doctoral thesis. Based </w:t>
      </w:r>
      <w:r w:rsidR="00586AD5" w:rsidRPr="00586AD5">
        <w:rPr>
          <w:rFonts w:cs="Arial"/>
          <w:color w:val="000000" w:themeColor="text1"/>
          <w:szCs w:val="24"/>
        </w:rPr>
        <w:t xml:space="preserve">on the analysis of </w:t>
      </w:r>
      <w:r w:rsidRPr="00586AD5">
        <w:rPr>
          <w:rFonts w:cs="Arial"/>
          <w:color w:val="000000" w:themeColor="text1"/>
          <w:szCs w:val="24"/>
        </w:rPr>
        <w:t xml:space="preserve">eighteen interviews </w:t>
      </w:r>
      <w:r w:rsidR="00586AD5" w:rsidRPr="00586AD5">
        <w:rPr>
          <w:rFonts w:cs="Arial"/>
          <w:color w:val="000000" w:themeColor="text1"/>
          <w:szCs w:val="24"/>
        </w:rPr>
        <w:t xml:space="preserve">conducted </w:t>
      </w:r>
      <w:r w:rsidRPr="00586AD5">
        <w:rPr>
          <w:rFonts w:cs="Arial"/>
          <w:color w:val="000000" w:themeColor="text1"/>
          <w:szCs w:val="24"/>
        </w:rPr>
        <w:t>with court interpreters in Englan</w:t>
      </w:r>
      <w:r w:rsidR="00A3443D" w:rsidRPr="00586AD5">
        <w:rPr>
          <w:rFonts w:cs="Arial"/>
          <w:color w:val="000000" w:themeColor="text1"/>
          <w:szCs w:val="24"/>
        </w:rPr>
        <w:t xml:space="preserve">d and Wales, it emerged </w:t>
      </w:r>
      <w:r w:rsidR="008D740C" w:rsidRPr="00586AD5">
        <w:rPr>
          <w:rFonts w:cs="Arial"/>
          <w:color w:val="000000" w:themeColor="text1"/>
          <w:szCs w:val="24"/>
        </w:rPr>
        <w:t xml:space="preserve">that the </w:t>
      </w:r>
      <w:r w:rsidR="00DF0234">
        <w:rPr>
          <w:rFonts w:cs="Arial"/>
          <w:color w:val="000000" w:themeColor="text1"/>
          <w:szCs w:val="24"/>
        </w:rPr>
        <w:t>interpreters</w:t>
      </w:r>
      <w:r w:rsidR="008D740C" w:rsidRPr="00586AD5">
        <w:rPr>
          <w:rFonts w:cs="Arial"/>
          <w:color w:val="000000" w:themeColor="text1"/>
          <w:szCs w:val="24"/>
        </w:rPr>
        <w:t xml:space="preserve"> </w:t>
      </w:r>
      <w:r w:rsidR="001F2A35" w:rsidRPr="00586AD5">
        <w:rPr>
          <w:rFonts w:cs="Arial"/>
          <w:color w:val="000000" w:themeColor="text1"/>
          <w:szCs w:val="24"/>
        </w:rPr>
        <w:t xml:space="preserve">perceived their role differently in VCI, and they </w:t>
      </w:r>
      <w:r w:rsidR="008D740C" w:rsidRPr="00586AD5">
        <w:rPr>
          <w:rFonts w:cs="Arial"/>
          <w:color w:val="000000" w:themeColor="text1"/>
          <w:szCs w:val="24"/>
        </w:rPr>
        <w:t>created differ</w:t>
      </w:r>
      <w:r w:rsidR="001F2A35" w:rsidRPr="00586AD5">
        <w:rPr>
          <w:rFonts w:cs="Arial"/>
          <w:color w:val="000000" w:themeColor="text1"/>
          <w:szCs w:val="24"/>
        </w:rPr>
        <w:t>ent role-space models. T</w:t>
      </w:r>
      <w:r w:rsidR="008D740C" w:rsidRPr="00586AD5">
        <w:rPr>
          <w:rFonts w:cs="Arial"/>
          <w:color w:val="000000" w:themeColor="text1"/>
          <w:szCs w:val="24"/>
        </w:rPr>
        <w:t xml:space="preserve">he use of VC equipment affected </w:t>
      </w:r>
      <w:r w:rsidR="001F2A35" w:rsidRPr="00586AD5">
        <w:rPr>
          <w:rFonts w:cs="Arial"/>
          <w:color w:val="000000" w:themeColor="text1"/>
          <w:szCs w:val="24"/>
        </w:rPr>
        <w:t xml:space="preserve">various </w:t>
      </w:r>
      <w:r w:rsidR="008D740C" w:rsidRPr="00586AD5">
        <w:rPr>
          <w:rFonts w:cs="Arial"/>
          <w:color w:val="000000" w:themeColor="text1"/>
          <w:szCs w:val="24"/>
        </w:rPr>
        <w:t xml:space="preserve">aspects of their presentation of self, participant alignment, and/or interaction management. </w:t>
      </w:r>
      <w:bookmarkStart w:id="24" w:name="_GoBack"/>
      <w:bookmarkEnd w:id="24"/>
      <w:r w:rsidR="00586AD5" w:rsidRPr="00586AD5">
        <w:rPr>
          <w:rFonts w:cs="Arial"/>
          <w:color w:val="000000" w:themeColor="text1"/>
          <w:szCs w:val="24"/>
        </w:rPr>
        <w:t>Given the increasing use of VC equipment in court, this article also</w:t>
      </w:r>
      <w:r w:rsidR="00426ECF">
        <w:rPr>
          <w:rFonts w:cs="Arial"/>
          <w:color w:val="000000" w:themeColor="text1"/>
          <w:szCs w:val="24"/>
        </w:rPr>
        <w:t xml:space="preserve"> made some</w:t>
      </w:r>
      <w:r w:rsidR="00586AD5" w:rsidRPr="00586AD5">
        <w:rPr>
          <w:rFonts w:cs="Arial"/>
          <w:color w:val="000000" w:themeColor="text1"/>
          <w:szCs w:val="24"/>
        </w:rPr>
        <w:t xml:space="preserve"> recommendation</w:t>
      </w:r>
      <w:r w:rsidR="00DF0234">
        <w:rPr>
          <w:rFonts w:cs="Arial"/>
          <w:color w:val="000000" w:themeColor="text1"/>
          <w:szCs w:val="24"/>
        </w:rPr>
        <w:t>s</w:t>
      </w:r>
      <w:r w:rsidR="00586AD5" w:rsidRPr="00586AD5">
        <w:rPr>
          <w:rFonts w:cs="Arial"/>
          <w:color w:val="000000" w:themeColor="text1"/>
          <w:szCs w:val="24"/>
        </w:rPr>
        <w:t xml:space="preserve"> for training court interpreters. </w:t>
      </w:r>
      <w:r w:rsidR="00DF0234">
        <w:rPr>
          <w:rFonts w:cs="Arial"/>
          <w:color w:val="000000" w:themeColor="text1"/>
          <w:szCs w:val="24"/>
        </w:rPr>
        <w:t>Although t</w:t>
      </w:r>
      <w:r w:rsidR="00D11858" w:rsidRPr="00586AD5">
        <w:rPr>
          <w:rFonts w:cs="Arial"/>
          <w:color w:val="000000" w:themeColor="text1"/>
          <w:szCs w:val="24"/>
        </w:rPr>
        <w:t>his study include</w:t>
      </w:r>
      <w:r w:rsidR="00AD0C20">
        <w:rPr>
          <w:rFonts w:cs="Arial"/>
          <w:color w:val="000000" w:themeColor="text1"/>
          <w:szCs w:val="24"/>
        </w:rPr>
        <w:t>s</w:t>
      </w:r>
      <w:r w:rsidR="00D11858" w:rsidRPr="00586AD5">
        <w:rPr>
          <w:rFonts w:cs="Arial"/>
          <w:color w:val="000000" w:themeColor="text1"/>
          <w:szCs w:val="24"/>
        </w:rPr>
        <w:t xml:space="preserve"> </w:t>
      </w:r>
      <w:r w:rsidR="00FE4D68">
        <w:rPr>
          <w:rFonts w:cs="Arial"/>
          <w:color w:val="000000" w:themeColor="text1"/>
          <w:szCs w:val="24"/>
        </w:rPr>
        <w:t>some limitations (</w:t>
      </w:r>
      <w:r w:rsidR="00426ECF">
        <w:rPr>
          <w:rFonts w:cs="Arial"/>
          <w:color w:val="000000" w:themeColor="text1"/>
          <w:szCs w:val="24"/>
        </w:rPr>
        <w:t xml:space="preserve">e.g. </w:t>
      </w:r>
      <w:r w:rsidR="00D11858" w:rsidRPr="00586AD5">
        <w:rPr>
          <w:rFonts w:cs="Arial"/>
          <w:color w:val="000000" w:themeColor="text1"/>
          <w:szCs w:val="24"/>
        </w:rPr>
        <w:t>a limited number of participants, who were all DPSI qualified</w:t>
      </w:r>
      <w:r w:rsidR="00FE4D68">
        <w:rPr>
          <w:rFonts w:cs="Arial"/>
          <w:color w:val="000000" w:themeColor="text1"/>
          <w:szCs w:val="24"/>
        </w:rPr>
        <w:t xml:space="preserve">), </w:t>
      </w:r>
      <w:r w:rsidR="00916BD1">
        <w:rPr>
          <w:rFonts w:cs="Arial"/>
          <w:color w:val="000000" w:themeColor="text1"/>
          <w:szCs w:val="24"/>
        </w:rPr>
        <w:t>it</w:t>
      </w:r>
      <w:r w:rsidR="00916BD1" w:rsidRPr="00586AD5">
        <w:rPr>
          <w:rFonts w:cs="Arial"/>
          <w:color w:val="000000" w:themeColor="text1"/>
          <w:szCs w:val="24"/>
        </w:rPr>
        <w:t xml:space="preserve"> </w:t>
      </w:r>
      <w:r w:rsidR="00AD0C20">
        <w:rPr>
          <w:rFonts w:cs="Arial"/>
          <w:color w:val="000000" w:themeColor="text1"/>
          <w:szCs w:val="24"/>
        </w:rPr>
        <w:t xml:space="preserve">paves the way to </w:t>
      </w:r>
      <w:r w:rsidR="001264C3">
        <w:rPr>
          <w:rFonts w:cs="Arial"/>
          <w:color w:val="000000" w:themeColor="text1"/>
          <w:szCs w:val="24"/>
        </w:rPr>
        <w:t xml:space="preserve">avenues for further research. </w:t>
      </w:r>
      <w:r w:rsidR="005A3D1F">
        <w:rPr>
          <w:rFonts w:cs="Arial"/>
          <w:color w:val="000000" w:themeColor="text1"/>
          <w:szCs w:val="24"/>
        </w:rPr>
        <w:t xml:space="preserve">To give a more generic picture of the court interpreter’s role, this study’s findings could be complemented by recruiting court interpreters without a DPSI (or equivalent). Another avenue to complement this study would be to observe court interpreters’ role when VCI is used, and </w:t>
      </w:r>
      <w:r w:rsidR="00B26F27">
        <w:rPr>
          <w:rFonts w:cs="Arial"/>
          <w:color w:val="000000" w:themeColor="text1"/>
          <w:szCs w:val="24"/>
        </w:rPr>
        <w:t xml:space="preserve">to </w:t>
      </w:r>
      <w:r w:rsidR="005A3D1F">
        <w:rPr>
          <w:rFonts w:cs="Arial"/>
          <w:color w:val="000000" w:themeColor="text1"/>
          <w:szCs w:val="24"/>
        </w:rPr>
        <w:t xml:space="preserve">interview the other court participants so that </w:t>
      </w:r>
      <w:r w:rsidR="00245917">
        <w:rPr>
          <w:rFonts w:cs="Arial"/>
          <w:color w:val="000000" w:themeColor="text1"/>
          <w:szCs w:val="24"/>
        </w:rPr>
        <w:t>the impact of the interpreter’s role in VCI could be examined.</w:t>
      </w:r>
      <w:r w:rsidR="00892F2D">
        <w:rPr>
          <w:rFonts w:cs="Arial"/>
          <w:color w:val="000000" w:themeColor="text1"/>
          <w:szCs w:val="24"/>
        </w:rPr>
        <w:t xml:space="preserve"> Furthermore, role-space is a </w:t>
      </w:r>
      <w:r w:rsidR="00426ECF">
        <w:rPr>
          <w:rFonts w:cs="Arial"/>
          <w:color w:val="000000" w:themeColor="text1"/>
          <w:szCs w:val="24"/>
        </w:rPr>
        <w:t xml:space="preserve">relatively </w:t>
      </w:r>
      <w:r w:rsidR="00892F2D">
        <w:rPr>
          <w:rFonts w:cs="Arial"/>
          <w:color w:val="000000" w:themeColor="text1"/>
          <w:szCs w:val="24"/>
        </w:rPr>
        <w:t>new theoretical framework and</w:t>
      </w:r>
      <w:r w:rsidR="00426ECF">
        <w:rPr>
          <w:rFonts w:cs="Arial"/>
          <w:color w:val="000000" w:themeColor="text1"/>
          <w:szCs w:val="24"/>
        </w:rPr>
        <w:t>,</w:t>
      </w:r>
      <w:r w:rsidR="00892F2D">
        <w:rPr>
          <w:rFonts w:cs="Arial"/>
          <w:color w:val="000000" w:themeColor="text1"/>
          <w:szCs w:val="24"/>
        </w:rPr>
        <w:t xml:space="preserve"> as such</w:t>
      </w:r>
      <w:r w:rsidR="00426ECF">
        <w:rPr>
          <w:rFonts w:cs="Arial"/>
          <w:color w:val="000000" w:themeColor="text1"/>
          <w:szCs w:val="24"/>
        </w:rPr>
        <w:t>,</w:t>
      </w:r>
      <w:r w:rsidR="00892F2D">
        <w:rPr>
          <w:rFonts w:cs="Arial"/>
          <w:color w:val="000000" w:themeColor="text1"/>
          <w:szCs w:val="24"/>
        </w:rPr>
        <w:t xml:space="preserve"> it would benefit from further empirical studies across various settings.</w:t>
      </w:r>
      <w:r w:rsidR="00245917">
        <w:rPr>
          <w:rFonts w:cs="Arial"/>
          <w:color w:val="000000" w:themeColor="text1"/>
          <w:szCs w:val="24"/>
        </w:rPr>
        <w:t xml:space="preserve"> </w:t>
      </w:r>
      <w:r w:rsidR="00590111" w:rsidRPr="00202D7D">
        <w:rPr>
          <w:rFonts w:cs="Arial"/>
          <w:color w:val="000000" w:themeColor="text1"/>
          <w:szCs w:val="24"/>
        </w:rPr>
        <w:t>Finally, i</w:t>
      </w:r>
      <w:r w:rsidR="00245917" w:rsidRPr="00202D7D">
        <w:rPr>
          <w:rFonts w:cs="Arial"/>
          <w:color w:val="000000" w:themeColor="text1"/>
          <w:szCs w:val="24"/>
        </w:rPr>
        <w:t xml:space="preserve">t </w:t>
      </w:r>
      <w:r w:rsidR="000B40C2" w:rsidRPr="00202D7D">
        <w:rPr>
          <w:rFonts w:cs="Arial"/>
          <w:color w:val="000000" w:themeColor="text1"/>
          <w:szCs w:val="24"/>
        </w:rPr>
        <w:t>emerges</w:t>
      </w:r>
      <w:r w:rsidR="00245917" w:rsidRPr="00202D7D">
        <w:rPr>
          <w:rFonts w:cs="Arial"/>
          <w:color w:val="000000" w:themeColor="text1"/>
          <w:szCs w:val="24"/>
        </w:rPr>
        <w:t xml:space="preserve"> </w:t>
      </w:r>
      <w:r w:rsidR="00B62593" w:rsidRPr="00202D7D">
        <w:rPr>
          <w:rFonts w:cs="Arial"/>
          <w:color w:val="000000" w:themeColor="text1"/>
          <w:szCs w:val="24"/>
        </w:rPr>
        <w:t xml:space="preserve">from this study </w:t>
      </w:r>
      <w:r w:rsidR="00245917" w:rsidRPr="00202D7D">
        <w:rPr>
          <w:rFonts w:cs="Arial"/>
          <w:color w:val="000000" w:themeColor="text1"/>
          <w:szCs w:val="24"/>
        </w:rPr>
        <w:t xml:space="preserve">that some interpreters </w:t>
      </w:r>
      <w:r w:rsidR="00595697" w:rsidRPr="00202D7D">
        <w:rPr>
          <w:rFonts w:cs="Arial"/>
          <w:color w:val="000000" w:themeColor="text1"/>
          <w:szCs w:val="24"/>
        </w:rPr>
        <w:t>created</w:t>
      </w:r>
      <w:r w:rsidR="00231F89" w:rsidRPr="00202D7D">
        <w:rPr>
          <w:rFonts w:cs="Arial"/>
          <w:color w:val="000000" w:themeColor="text1"/>
          <w:szCs w:val="24"/>
        </w:rPr>
        <w:t xml:space="preserve"> a</w:t>
      </w:r>
      <w:r w:rsidR="00595697" w:rsidRPr="00202D7D">
        <w:rPr>
          <w:rFonts w:cs="Arial"/>
          <w:color w:val="000000" w:themeColor="text1"/>
          <w:szCs w:val="24"/>
        </w:rPr>
        <w:t xml:space="preserve"> split-role model</w:t>
      </w:r>
      <w:r w:rsidR="00245917" w:rsidRPr="00202D7D">
        <w:rPr>
          <w:rFonts w:cs="Arial"/>
          <w:color w:val="000000" w:themeColor="text1"/>
          <w:szCs w:val="24"/>
        </w:rPr>
        <w:t xml:space="preserve">. </w:t>
      </w:r>
      <w:r w:rsidR="007C6B77" w:rsidRPr="00202D7D">
        <w:rPr>
          <w:rFonts w:cs="Arial"/>
          <w:color w:val="000000" w:themeColor="text1"/>
          <w:szCs w:val="24"/>
        </w:rPr>
        <w:t>T</w:t>
      </w:r>
      <w:r w:rsidR="00595697" w:rsidRPr="00202D7D">
        <w:rPr>
          <w:rFonts w:cs="Arial"/>
          <w:color w:val="000000" w:themeColor="text1"/>
          <w:szCs w:val="24"/>
        </w:rPr>
        <w:t xml:space="preserve">he effect </w:t>
      </w:r>
      <w:r w:rsidR="00231F89" w:rsidRPr="00202D7D">
        <w:rPr>
          <w:rFonts w:cs="Arial"/>
          <w:color w:val="000000" w:themeColor="text1"/>
          <w:szCs w:val="24"/>
        </w:rPr>
        <w:t>that this new model</w:t>
      </w:r>
      <w:r w:rsidR="00245917" w:rsidRPr="00202D7D">
        <w:rPr>
          <w:rFonts w:cs="Arial"/>
          <w:color w:val="000000" w:themeColor="text1"/>
          <w:szCs w:val="24"/>
        </w:rPr>
        <w:t xml:space="preserve"> may have</w:t>
      </w:r>
      <w:r w:rsidR="00FE4D68" w:rsidRPr="00202D7D">
        <w:rPr>
          <w:rFonts w:cs="Arial"/>
          <w:color w:val="000000" w:themeColor="text1"/>
          <w:szCs w:val="24"/>
        </w:rPr>
        <w:t xml:space="preserve"> on the court participants </w:t>
      </w:r>
      <w:r w:rsidR="00892F2D" w:rsidRPr="00202D7D">
        <w:rPr>
          <w:rFonts w:cs="Arial"/>
          <w:color w:val="000000" w:themeColor="text1"/>
          <w:szCs w:val="24"/>
        </w:rPr>
        <w:t>and on the overall interaction</w:t>
      </w:r>
      <w:r w:rsidR="00595697" w:rsidRPr="00202D7D">
        <w:rPr>
          <w:rFonts w:cs="Arial"/>
          <w:color w:val="000000" w:themeColor="text1"/>
          <w:szCs w:val="24"/>
        </w:rPr>
        <w:t xml:space="preserve"> is unknown and </w:t>
      </w:r>
      <w:r w:rsidR="00231F89" w:rsidRPr="00202D7D">
        <w:rPr>
          <w:rFonts w:cs="Arial"/>
          <w:color w:val="000000" w:themeColor="text1"/>
          <w:szCs w:val="24"/>
        </w:rPr>
        <w:t>it</w:t>
      </w:r>
      <w:r w:rsidR="00245917" w:rsidRPr="00202D7D">
        <w:rPr>
          <w:rFonts w:cs="Arial"/>
          <w:color w:val="000000" w:themeColor="text1"/>
          <w:szCs w:val="24"/>
        </w:rPr>
        <w:t xml:space="preserve"> wo</w:t>
      </w:r>
      <w:r w:rsidR="00892F2D" w:rsidRPr="00202D7D">
        <w:rPr>
          <w:rFonts w:cs="Arial"/>
          <w:color w:val="000000" w:themeColor="text1"/>
          <w:szCs w:val="24"/>
        </w:rPr>
        <w:t>uld deserve further exploration</w:t>
      </w:r>
      <w:r w:rsidR="00245917" w:rsidRPr="00202D7D">
        <w:rPr>
          <w:rFonts w:cs="Arial"/>
          <w:color w:val="000000" w:themeColor="text1"/>
          <w:szCs w:val="24"/>
        </w:rPr>
        <w:t>.</w:t>
      </w:r>
      <w:r w:rsidR="00245917">
        <w:rPr>
          <w:rFonts w:cs="Arial"/>
          <w:color w:val="000000" w:themeColor="text1"/>
          <w:szCs w:val="24"/>
        </w:rPr>
        <w:t xml:space="preserve"> </w:t>
      </w:r>
    </w:p>
    <w:p w14:paraId="32EFDB5B" w14:textId="77777777" w:rsidR="005B416A" w:rsidRDefault="005B416A" w:rsidP="0068684D">
      <w:pPr>
        <w:spacing w:line="240" w:lineRule="auto"/>
        <w:rPr>
          <w:rFonts w:cs="Arial"/>
          <w:szCs w:val="24"/>
        </w:rPr>
      </w:pPr>
    </w:p>
    <w:p w14:paraId="77467E5E" w14:textId="77777777" w:rsidR="00093E0C" w:rsidRDefault="00093E0C"/>
    <w:p w14:paraId="2AEACD95" w14:textId="77777777" w:rsidR="00093E0C" w:rsidRDefault="00093E0C"/>
    <w:p w14:paraId="2EBFE53E" w14:textId="77777777" w:rsidR="00093E0C" w:rsidRDefault="00093E0C"/>
    <w:p w14:paraId="72CA358A" w14:textId="77777777" w:rsidR="00093E0C" w:rsidRDefault="00093E0C"/>
    <w:p w14:paraId="0A90BDAB" w14:textId="12CA37C5" w:rsidR="006650B7" w:rsidRDefault="007C36FB">
      <w:r>
        <w:t>Bibliography</w:t>
      </w:r>
    </w:p>
    <w:p w14:paraId="478EE134" w14:textId="10329F7E" w:rsidR="00771838" w:rsidRPr="00771838" w:rsidRDefault="006650B7" w:rsidP="00771838">
      <w:pPr>
        <w:pStyle w:val="EndNoteBibliography"/>
        <w:spacing w:after="0"/>
        <w:ind w:left="720" w:hanging="720"/>
      </w:pPr>
      <w:r>
        <w:fldChar w:fldCharType="begin"/>
      </w:r>
      <w:r>
        <w:instrText xml:space="preserve"> ADDIN EN.REFLIST </w:instrText>
      </w:r>
      <w:r>
        <w:fldChar w:fldCharType="separate"/>
      </w:r>
      <w:r w:rsidR="00771838" w:rsidRPr="00771838">
        <w:t>Angelelli, C</w:t>
      </w:r>
      <w:r w:rsidR="00E77717">
        <w:t>laudia</w:t>
      </w:r>
      <w:r w:rsidR="00771838" w:rsidRPr="00771838">
        <w:t xml:space="preserve"> (2003). The interpersonal role of the interpreter in cross-cultural communication: A survey of conference,court and medical interpreters in the US, Canada, Mexico. In L. Brunette, G. Bastin, I. Hemlin, &amp; H. Clarke (Eds.), </w:t>
      </w:r>
      <w:r w:rsidR="00771838" w:rsidRPr="00771838">
        <w:rPr>
          <w:i/>
        </w:rPr>
        <w:t>The Critical Link 3: Interpreters in the Community</w:t>
      </w:r>
      <w:r w:rsidR="00771838" w:rsidRPr="00771838">
        <w:t>. Amsterdam/Philadelphia: John Benjamins.</w:t>
      </w:r>
    </w:p>
    <w:p w14:paraId="0BDED986" w14:textId="229BDABE" w:rsidR="00771838" w:rsidRPr="00771838" w:rsidRDefault="00771838" w:rsidP="00771838">
      <w:pPr>
        <w:pStyle w:val="EndNoteBibliography"/>
        <w:spacing w:after="0"/>
        <w:ind w:left="720" w:hanging="720"/>
      </w:pPr>
      <w:r w:rsidRPr="00771838">
        <w:t>Angelelli, C</w:t>
      </w:r>
      <w:r w:rsidR="00E77717">
        <w:t>laudia</w:t>
      </w:r>
      <w:r w:rsidRPr="00771838">
        <w:t xml:space="preserve"> (2004). </w:t>
      </w:r>
      <w:r w:rsidRPr="00771838">
        <w:rPr>
          <w:i/>
        </w:rPr>
        <w:t>Medical interpreting and cross-cultural communication</w:t>
      </w:r>
      <w:r w:rsidRPr="00771838">
        <w:t>. Cambridge: Cambridge University Press.</w:t>
      </w:r>
    </w:p>
    <w:p w14:paraId="4427946C" w14:textId="4F304001" w:rsidR="00771838" w:rsidRPr="00771838" w:rsidRDefault="00771838" w:rsidP="00771838">
      <w:pPr>
        <w:pStyle w:val="EndNoteBibliography"/>
        <w:spacing w:after="0"/>
        <w:ind w:left="720" w:hanging="720"/>
      </w:pPr>
      <w:r w:rsidRPr="00771838">
        <w:t xml:space="preserve">Bail for Immigration Detainees and the British Refugee Council. (2008). </w:t>
      </w:r>
      <w:r w:rsidRPr="00771838">
        <w:rPr>
          <w:i/>
        </w:rPr>
        <w:t>Immigration bail hearings by video link: a monitoring exercise by Bail for Immigration Detainees and the Refugee Council</w:t>
      </w:r>
      <w:r w:rsidRPr="00771838">
        <w:t xml:space="preserve">. Retrieved on 15 April, 2012, from </w:t>
      </w:r>
      <w:hyperlink r:id="rId29" w:history="1">
        <w:r w:rsidRPr="00771838">
          <w:rPr>
            <w:rStyle w:val="Hyperlink"/>
          </w:rPr>
          <w:t>http://www.refugeecouncil.org.uk/assets/0001/7078/RC_and_BID_report_on_Bail_hearings_and_video_links_Mar_08</w:t>
        </w:r>
      </w:hyperlink>
    </w:p>
    <w:p w14:paraId="6BDA9573" w14:textId="2A8410C7" w:rsidR="00771838" w:rsidRPr="00771838" w:rsidRDefault="00771838" w:rsidP="00771838">
      <w:pPr>
        <w:pStyle w:val="EndNoteBibliography"/>
        <w:spacing w:after="0"/>
        <w:ind w:left="720" w:hanging="720"/>
      </w:pPr>
      <w:r w:rsidRPr="00771838">
        <w:t>Balogh, K</w:t>
      </w:r>
      <w:r w:rsidR="00B47587">
        <w:t>atalin</w:t>
      </w:r>
      <w:r w:rsidRPr="00771838">
        <w:t>, &amp; Hertog, E</w:t>
      </w:r>
      <w:r w:rsidR="00B47587">
        <w:t>ric</w:t>
      </w:r>
      <w:r w:rsidRPr="00771838">
        <w:t xml:space="preserve"> (2011). AVIDICUS comparative studies - part II: Traditional, video-conference and remote intepreting in police interviews. In S. Braun &amp; J. L. Taylor (Eds.), </w:t>
      </w:r>
      <w:r w:rsidRPr="00771838">
        <w:rPr>
          <w:i/>
        </w:rPr>
        <w:t>Videoconference and remote interpreting in criminal proceedings</w:t>
      </w:r>
      <w:r w:rsidRPr="00771838">
        <w:t xml:space="preserve"> (pp. 101-116). Guildford: University of Surrey.</w:t>
      </w:r>
    </w:p>
    <w:p w14:paraId="27570B8F" w14:textId="3B54C1D6" w:rsidR="00771838" w:rsidRPr="00771838" w:rsidRDefault="00771838" w:rsidP="00771838">
      <w:pPr>
        <w:pStyle w:val="EndNoteBibliography"/>
        <w:spacing w:after="0"/>
        <w:ind w:left="720" w:hanging="720"/>
      </w:pPr>
      <w:r w:rsidRPr="00771838">
        <w:t>Berk-Seligson, S</w:t>
      </w:r>
      <w:r w:rsidR="00B47587">
        <w:t>usan</w:t>
      </w:r>
      <w:r w:rsidRPr="00771838">
        <w:t xml:space="preserve"> (1990). </w:t>
      </w:r>
      <w:r w:rsidRPr="00771838">
        <w:rPr>
          <w:i/>
        </w:rPr>
        <w:t>The bilingual courtroom : court interpreters in the judicial process</w:t>
      </w:r>
      <w:r w:rsidRPr="00771838">
        <w:t>. Chicago/London: University of Chicago Press.</w:t>
      </w:r>
    </w:p>
    <w:p w14:paraId="5EDD3213" w14:textId="3A65BD95" w:rsidR="00771838" w:rsidRPr="00771838" w:rsidRDefault="00771838" w:rsidP="00771838">
      <w:pPr>
        <w:pStyle w:val="EndNoteBibliography"/>
        <w:spacing w:after="0"/>
        <w:ind w:left="720" w:hanging="720"/>
      </w:pPr>
      <w:r w:rsidRPr="00771838">
        <w:t>Bonner, W</w:t>
      </w:r>
      <w:r w:rsidR="00B47587">
        <w:t>illiam</w:t>
      </w:r>
      <w:r w:rsidRPr="00771838">
        <w:t xml:space="preserve"> (2013). History and IS - Broadening our view and understanding: Actor-Network Theory as a methodology. </w:t>
      </w:r>
      <w:r w:rsidRPr="00771838">
        <w:rPr>
          <w:i/>
        </w:rPr>
        <w:t>Journal of Information Technology, 28</w:t>
      </w:r>
      <w:r w:rsidRPr="00771838">
        <w:t>(2), 111-123. doi:10.1057/jit.2013.6</w:t>
      </w:r>
    </w:p>
    <w:p w14:paraId="63AC0810" w14:textId="4D6A3944" w:rsidR="00771838" w:rsidRPr="00771838" w:rsidRDefault="00771838" w:rsidP="00771838">
      <w:pPr>
        <w:pStyle w:val="EndNoteBibliography"/>
        <w:spacing w:after="0"/>
        <w:ind w:left="720" w:hanging="720"/>
      </w:pPr>
      <w:r w:rsidRPr="00771838">
        <w:t>Bot, H</w:t>
      </w:r>
      <w:r w:rsidR="00B47587">
        <w:t>anneke</w:t>
      </w:r>
      <w:r w:rsidRPr="00771838">
        <w:t xml:space="preserve"> (2009). Role models in mental health interpreting. In R. De Pedro Ricoy, I. Perez, &amp; C. Wilson (Eds.), </w:t>
      </w:r>
      <w:r w:rsidRPr="00771838">
        <w:rPr>
          <w:i/>
        </w:rPr>
        <w:t>Interpreting and Translating in Public Service Settings – Policy, Practice, Pedagogy</w:t>
      </w:r>
      <w:r w:rsidRPr="00771838">
        <w:t xml:space="preserve"> (pp. 115-126). Manchester: St Jerome.</w:t>
      </w:r>
    </w:p>
    <w:p w14:paraId="09C8C0F5" w14:textId="41A3ACC2" w:rsidR="00771838" w:rsidRPr="00771838" w:rsidRDefault="00771838" w:rsidP="00771838">
      <w:pPr>
        <w:pStyle w:val="EndNoteBibliography"/>
        <w:spacing w:after="0"/>
        <w:ind w:left="720" w:hanging="720"/>
      </w:pPr>
      <w:r w:rsidRPr="00771838">
        <w:t>Braun, S</w:t>
      </w:r>
      <w:r w:rsidR="00B47587">
        <w:t>abine</w:t>
      </w:r>
      <w:r w:rsidRPr="00771838">
        <w:t xml:space="preserve"> (2011). Recommendations for the use of video-mediated interpreting in criminal proceedings. In S. Braun &amp; J. Taylor (Eds.), </w:t>
      </w:r>
      <w:r w:rsidRPr="00771838">
        <w:rPr>
          <w:i/>
        </w:rPr>
        <w:t>Videoconference and remote interpreting in criminal proceedings</w:t>
      </w:r>
      <w:r w:rsidRPr="00771838">
        <w:t xml:space="preserve"> (pp. 265-287). Guildford: University of Surrey.</w:t>
      </w:r>
    </w:p>
    <w:p w14:paraId="5EEC8817" w14:textId="551265B3" w:rsidR="00771838" w:rsidRPr="00771838" w:rsidRDefault="00771838" w:rsidP="00771838">
      <w:pPr>
        <w:pStyle w:val="EndNoteBibliography"/>
        <w:spacing w:after="0"/>
        <w:ind w:left="720" w:hanging="720"/>
      </w:pPr>
      <w:r w:rsidRPr="00771838">
        <w:t>Braun, S</w:t>
      </w:r>
      <w:r w:rsidR="00B47587">
        <w:t>abine</w:t>
      </w:r>
      <w:r w:rsidRPr="00771838">
        <w:t xml:space="preserve"> (2013). </w:t>
      </w:r>
      <w:r w:rsidRPr="00771838">
        <w:rPr>
          <w:i/>
        </w:rPr>
        <w:t>Assessment of video-mediated interpreting in the criminal justice system: AVIDICUS 2 - Action 2 research report</w:t>
      </w:r>
      <w:r w:rsidRPr="00771838">
        <w:t xml:space="preserve">. Retrieved on 25 November, 2016, from </w:t>
      </w:r>
      <w:hyperlink r:id="rId30" w:history="1">
        <w:r w:rsidRPr="00771838">
          <w:rPr>
            <w:rStyle w:val="Hyperlink"/>
          </w:rPr>
          <w:t>https://www.academia.edu/19593187/2013_AVIDICUS_2_final_research_report?auto=download</w:t>
        </w:r>
      </w:hyperlink>
    </w:p>
    <w:p w14:paraId="7477D623" w14:textId="5C02751E" w:rsidR="00771838" w:rsidRPr="00B60FFB" w:rsidRDefault="00771838" w:rsidP="00771838">
      <w:pPr>
        <w:pStyle w:val="EndNoteBibliography"/>
        <w:spacing w:after="0"/>
        <w:ind w:left="720" w:hanging="720"/>
        <w:rPr>
          <w:lang w:val="it-IT"/>
        </w:rPr>
      </w:pPr>
      <w:r w:rsidRPr="00771838">
        <w:t>Braun, S</w:t>
      </w:r>
      <w:r w:rsidR="00B47587">
        <w:t>abine</w:t>
      </w:r>
      <w:r w:rsidRPr="00771838">
        <w:t xml:space="preserve"> (2016). The European AVIDICUS projects: Collaborating to assess the viability of video-mediated interpreting in legal proceedings. </w:t>
      </w:r>
      <w:r w:rsidRPr="00B60FFB">
        <w:rPr>
          <w:i/>
          <w:lang w:val="it-IT"/>
        </w:rPr>
        <w:t>European Journal of Applied Linguistics, 4</w:t>
      </w:r>
      <w:r w:rsidRPr="00B60FFB">
        <w:rPr>
          <w:lang w:val="it-IT"/>
        </w:rPr>
        <w:t xml:space="preserve">(1), 173-180. </w:t>
      </w:r>
    </w:p>
    <w:p w14:paraId="4F88B11A" w14:textId="11493CFF" w:rsidR="00771838" w:rsidRPr="00771838" w:rsidRDefault="00771838" w:rsidP="00771838">
      <w:pPr>
        <w:pStyle w:val="EndNoteBibliography"/>
        <w:spacing w:after="0"/>
        <w:ind w:left="720" w:hanging="720"/>
      </w:pPr>
      <w:r w:rsidRPr="00B60FFB">
        <w:rPr>
          <w:lang w:val="it-IT"/>
        </w:rPr>
        <w:t>Braun, S</w:t>
      </w:r>
      <w:r w:rsidR="00B47587" w:rsidRPr="00B60FFB">
        <w:rPr>
          <w:lang w:val="it-IT"/>
        </w:rPr>
        <w:t>abine</w:t>
      </w:r>
      <w:r w:rsidRPr="00B60FFB">
        <w:rPr>
          <w:lang w:val="it-IT"/>
        </w:rPr>
        <w:t>, Davitti, E</w:t>
      </w:r>
      <w:r w:rsidR="00B47587" w:rsidRPr="00B60FFB">
        <w:rPr>
          <w:lang w:val="it-IT"/>
        </w:rPr>
        <w:t>lena</w:t>
      </w:r>
      <w:r w:rsidRPr="00B60FFB">
        <w:rPr>
          <w:lang w:val="it-IT"/>
        </w:rPr>
        <w:t>, &amp; Dicerto, S</w:t>
      </w:r>
      <w:r w:rsidR="00B47587" w:rsidRPr="00B60FFB">
        <w:rPr>
          <w:lang w:val="it-IT"/>
        </w:rPr>
        <w:t>ara</w:t>
      </w:r>
      <w:r w:rsidRPr="00B60FFB">
        <w:rPr>
          <w:lang w:val="it-IT"/>
        </w:rPr>
        <w:t xml:space="preserve"> (2016). </w:t>
      </w:r>
      <w:r w:rsidRPr="00771838">
        <w:rPr>
          <w:i/>
        </w:rPr>
        <w:t>Research report: The use of videoconferencing in proceedings conducted with the assistance of an interpreter</w:t>
      </w:r>
      <w:r w:rsidRPr="00771838">
        <w:t xml:space="preserve">. Retrieved on 18 November, 2016, from </w:t>
      </w:r>
      <w:hyperlink r:id="rId31" w:history="1">
        <w:r w:rsidRPr="00771838">
          <w:rPr>
            <w:rStyle w:val="Hyperlink"/>
          </w:rPr>
          <w:t>http://www.videoconference-interpreting.net/wp-content/uploads/2016/11/AVIDICUS3_Research_Report.pdf</w:t>
        </w:r>
      </w:hyperlink>
    </w:p>
    <w:p w14:paraId="5F7BA615" w14:textId="77777777" w:rsidR="00B60FFB" w:rsidRDefault="00771838" w:rsidP="00B60FFB">
      <w:pPr>
        <w:pStyle w:val="EndNoteBibliography"/>
        <w:spacing w:after="0"/>
        <w:ind w:left="720" w:hanging="720"/>
        <w:rPr>
          <w:highlight w:val="yellow"/>
        </w:rPr>
      </w:pPr>
      <w:r w:rsidRPr="00771838">
        <w:lastRenderedPageBreak/>
        <w:t>Braun, S</w:t>
      </w:r>
      <w:r w:rsidR="00B47587">
        <w:t>abine</w:t>
      </w:r>
      <w:r w:rsidRPr="00771838">
        <w:t>, Taylor, J</w:t>
      </w:r>
      <w:r w:rsidR="00B47587">
        <w:t>udith</w:t>
      </w:r>
      <w:r w:rsidRPr="00771838">
        <w:t xml:space="preserve"> L., Miler-Cassino, J</w:t>
      </w:r>
      <w:r w:rsidR="00B47587">
        <w:t>oanna</w:t>
      </w:r>
      <w:r w:rsidRPr="00771838">
        <w:t>, Rybińska, Z</w:t>
      </w:r>
      <w:r w:rsidR="00B47587">
        <w:t>ofia</w:t>
      </w:r>
      <w:r w:rsidRPr="00771838">
        <w:t>, Balogh, K</w:t>
      </w:r>
      <w:r w:rsidR="00B47587">
        <w:t>atalin</w:t>
      </w:r>
      <w:r w:rsidRPr="00771838">
        <w:t>, Hertog, E</w:t>
      </w:r>
      <w:r w:rsidR="00B47587">
        <w:t>ric</w:t>
      </w:r>
      <w:r w:rsidRPr="00771838">
        <w:t>, . . . Rombouts, D</w:t>
      </w:r>
      <w:r w:rsidR="00B47587">
        <w:t>irk</w:t>
      </w:r>
      <w:r w:rsidRPr="00771838">
        <w:t xml:space="preserve"> (2011). Training in video-mediated interpreting in legal proceedings: modules for interpreting students, legal interpreters and legal practitioners. In S. Braun &amp; J. Taylor (Eds.), </w:t>
      </w:r>
      <w:r w:rsidRPr="00771838">
        <w:rPr>
          <w:i/>
        </w:rPr>
        <w:t>Videoconference and Remote Interpreting in Criminal Proceedings</w:t>
      </w:r>
      <w:r w:rsidRPr="00771838">
        <w:t xml:space="preserve"> (pp. 233-288). Guildford: University of Surrey.</w:t>
      </w:r>
    </w:p>
    <w:p w14:paraId="69F799A8" w14:textId="5EFF871E" w:rsidR="00771838" w:rsidRPr="007553DA" w:rsidRDefault="00B60FFB" w:rsidP="00B60FFB">
      <w:pPr>
        <w:pStyle w:val="EndNoteBibliography"/>
        <w:spacing w:after="0"/>
        <w:ind w:left="720" w:hanging="720"/>
      </w:pPr>
      <w:r w:rsidRPr="007553DA">
        <w:t>Devaux, Jérôme (2017</w:t>
      </w:r>
      <w:r w:rsidR="001000A4" w:rsidRPr="007553DA">
        <w:t>a</w:t>
      </w:r>
      <w:r w:rsidRPr="007553DA">
        <w:t xml:space="preserve">). Virtual presence, ethics and videoconference interpreting: Insights from court settings. In C. Valero Garcés &amp; R. Tipton (Eds.), </w:t>
      </w:r>
      <w:r w:rsidRPr="002D6E56">
        <w:rPr>
          <w:i/>
        </w:rPr>
        <w:t xml:space="preserve">Ideology, </w:t>
      </w:r>
      <w:r w:rsidRPr="007553DA">
        <w:rPr>
          <w:i/>
        </w:rPr>
        <w:t>Ethics and Policy Development in Public Service Interpreting and Translation</w:t>
      </w:r>
      <w:r w:rsidRPr="002D6E56">
        <w:t xml:space="preserve"> (pp. 131-150). Bristol: Multilingual Ma</w:t>
      </w:r>
      <w:r w:rsidRPr="00D7795B">
        <w:t>tters</w:t>
      </w:r>
      <w:r w:rsidRPr="00A646D1">
        <w:t>.</w:t>
      </w:r>
      <w:r w:rsidR="00771838" w:rsidRPr="007553DA">
        <w:t xml:space="preserve"> </w:t>
      </w:r>
    </w:p>
    <w:p w14:paraId="4D567284" w14:textId="4C999547" w:rsidR="00771838" w:rsidRPr="00B60FFB" w:rsidRDefault="00B60FFB" w:rsidP="00771838">
      <w:pPr>
        <w:pStyle w:val="EndNoteBibliography"/>
        <w:spacing w:after="0"/>
        <w:ind w:left="720" w:hanging="720"/>
        <w:rPr>
          <w:lang w:val="en-GB"/>
        </w:rPr>
      </w:pPr>
      <w:r w:rsidRPr="007553DA">
        <w:rPr>
          <w:lang w:val="en-GB"/>
        </w:rPr>
        <w:t>Devaux, Jérôme (2017</w:t>
      </w:r>
      <w:r w:rsidR="001000A4" w:rsidRPr="007553DA">
        <w:rPr>
          <w:lang w:val="en-GB"/>
        </w:rPr>
        <w:t>b</w:t>
      </w:r>
      <w:r w:rsidRPr="007553DA">
        <w:rPr>
          <w:lang w:val="en-GB"/>
        </w:rPr>
        <w:t xml:space="preserve">). </w:t>
      </w:r>
      <w:r w:rsidRPr="007553DA">
        <w:rPr>
          <w:i/>
          <w:lang w:val="en-GB"/>
        </w:rPr>
        <w:t>Technologies in Interpreter-Mediated Criminal Court hearings:An Actor-Network Theory Account of the Interpreter's Role-Space</w:t>
      </w:r>
      <w:r w:rsidRPr="007553DA">
        <w:rPr>
          <w:lang w:val="en-GB"/>
        </w:rPr>
        <w:t xml:space="preserve">. (Doctoral Thesis), The University of Salford, Salford. Retrieved </w:t>
      </w:r>
      <w:r w:rsidR="00162AE5" w:rsidRPr="007553DA">
        <w:rPr>
          <w:lang w:val="en-GB"/>
        </w:rPr>
        <w:t xml:space="preserve">on 01/05/2018 </w:t>
      </w:r>
      <w:r w:rsidRPr="007553DA">
        <w:rPr>
          <w:lang w:val="en-GB"/>
        </w:rPr>
        <w:t>from</w:t>
      </w:r>
      <w:r>
        <w:rPr>
          <w:lang w:val="en-GB"/>
        </w:rPr>
        <w:t xml:space="preserve"> </w:t>
      </w:r>
      <w:r w:rsidR="00162AE5" w:rsidRPr="00162AE5">
        <w:rPr>
          <w:lang w:val="en-GB"/>
        </w:rPr>
        <w:t>https://open.academia.edu/JeromeDevaux</w:t>
      </w:r>
      <w:r w:rsidR="002D6E56">
        <w:rPr>
          <w:lang w:val="en-GB"/>
        </w:rPr>
        <w:t xml:space="preserve"> </w:t>
      </w:r>
    </w:p>
    <w:p w14:paraId="02CE2BF3" w14:textId="4F021C15" w:rsidR="00771838" w:rsidRPr="00771838" w:rsidRDefault="00771838" w:rsidP="00771838">
      <w:pPr>
        <w:pStyle w:val="EndNoteBibliography"/>
        <w:spacing w:after="0"/>
        <w:ind w:left="720" w:hanging="720"/>
      </w:pPr>
      <w:r w:rsidRPr="007553DA">
        <w:rPr>
          <w:lang w:val="en-GB"/>
        </w:rPr>
        <w:t xml:space="preserve">Ellis, </w:t>
      </w:r>
      <w:r w:rsidR="00B47587" w:rsidRPr="007553DA">
        <w:rPr>
          <w:lang w:val="en-GB"/>
        </w:rPr>
        <w:t>Ronald</w:t>
      </w:r>
      <w:r w:rsidRPr="007553DA">
        <w:rPr>
          <w:lang w:val="en-GB"/>
        </w:rPr>
        <w:t xml:space="preserve"> (2004). </w:t>
      </w:r>
      <w:r w:rsidRPr="00771838">
        <w:rPr>
          <w:i/>
        </w:rPr>
        <w:t>Videoconferencing in refugee hearings</w:t>
      </w:r>
      <w:r w:rsidRPr="00771838">
        <w:t xml:space="preserve">. Retrieved on 17 December, 2016, from </w:t>
      </w:r>
      <w:hyperlink r:id="rId32" w:anchor="author" w:history="1">
        <w:r w:rsidRPr="00771838">
          <w:rPr>
            <w:rStyle w:val="Hyperlink"/>
          </w:rPr>
          <w:t>http://www.irb-cisr.gc.ca/Eng/transp/ReviewEval/Pages/Video.aspx#author</w:t>
        </w:r>
      </w:hyperlink>
    </w:p>
    <w:p w14:paraId="43A873CE" w14:textId="62BA253D" w:rsidR="00771838" w:rsidRPr="00771838" w:rsidRDefault="00771838" w:rsidP="00771838">
      <w:pPr>
        <w:pStyle w:val="EndNoteBibliography"/>
        <w:spacing w:after="0"/>
        <w:ind w:left="720" w:hanging="720"/>
      </w:pPr>
      <w:r w:rsidRPr="00771838">
        <w:t>Fowler, Y</w:t>
      </w:r>
      <w:r w:rsidR="00B47587">
        <w:t>vonne</w:t>
      </w:r>
      <w:r w:rsidRPr="00771838">
        <w:t xml:space="preserve"> (2012). </w:t>
      </w:r>
      <w:r w:rsidRPr="00771838">
        <w:rPr>
          <w:i/>
        </w:rPr>
        <w:t>Non-English-speaking defendants in the Magistrates' Court: A comparative study of face-to-face and prison video link interpreter-mediated hearings in England.</w:t>
      </w:r>
      <w:r w:rsidRPr="00771838">
        <w:t xml:space="preserve"> (Doctoral Thesis), Aston University, Birmingham. Retrieved from </w:t>
      </w:r>
      <w:hyperlink r:id="rId33" w:history="1">
        <w:r w:rsidRPr="00771838">
          <w:rPr>
            <w:rStyle w:val="Hyperlink"/>
          </w:rPr>
          <w:t>http://eprints.aston.ac.uk/19442/1/Studentthesis-2013.pdf</w:t>
        </w:r>
      </w:hyperlink>
      <w:r w:rsidRPr="00771838">
        <w:t xml:space="preserve">  </w:t>
      </w:r>
    </w:p>
    <w:p w14:paraId="5931F7DA" w14:textId="4D0387CA" w:rsidR="00771838" w:rsidRPr="00771838" w:rsidRDefault="00771838" w:rsidP="00771838">
      <w:pPr>
        <w:pStyle w:val="EndNoteBibliography"/>
        <w:spacing w:after="0"/>
        <w:ind w:left="720" w:hanging="720"/>
      </w:pPr>
      <w:r w:rsidRPr="00771838">
        <w:t>Fowler, Y</w:t>
      </w:r>
      <w:r w:rsidR="00B47587">
        <w:t>vonne</w:t>
      </w:r>
      <w:r w:rsidRPr="00771838">
        <w:t xml:space="preserve"> (2013). Business as usual? Prison video link in the multilingual courtroom. In C. Schäffner, K. Kredens, &amp; Y. Fowler (Eds.), </w:t>
      </w:r>
      <w:r w:rsidRPr="00771838">
        <w:rPr>
          <w:i/>
        </w:rPr>
        <w:t>Interpreting in a Changing Landscape. Selected papers from Critical Link 6</w:t>
      </w:r>
      <w:r w:rsidRPr="00771838">
        <w:t xml:space="preserve"> (pp. 226-248). Amsterdam: John Benjamins.</w:t>
      </w:r>
    </w:p>
    <w:p w14:paraId="666AD39C" w14:textId="4C6C1D77" w:rsidR="00771838" w:rsidRPr="00771838" w:rsidRDefault="00771838" w:rsidP="00771838">
      <w:pPr>
        <w:pStyle w:val="EndNoteBibliography"/>
        <w:spacing w:after="0"/>
        <w:ind w:left="720" w:hanging="720"/>
      </w:pPr>
      <w:r w:rsidRPr="00771838">
        <w:t>Fullwood, C</w:t>
      </w:r>
      <w:r w:rsidR="00B47587">
        <w:t>hris</w:t>
      </w:r>
      <w:r w:rsidRPr="00771838">
        <w:t>, Judd, A</w:t>
      </w:r>
      <w:r w:rsidR="00B47587">
        <w:t>my</w:t>
      </w:r>
      <w:r w:rsidRPr="00771838">
        <w:t>, &amp; Finn, M</w:t>
      </w:r>
      <w:r w:rsidR="00B47587">
        <w:t>andy</w:t>
      </w:r>
      <w:r w:rsidRPr="00771838">
        <w:t xml:space="preserve"> (2008). The effect of initial meeting context and video-mediation on jury perceptions of an eyewitness. </w:t>
      </w:r>
      <w:r w:rsidRPr="00771838">
        <w:rPr>
          <w:i/>
        </w:rPr>
        <w:t>Internet Journal of Criminology</w:t>
      </w:r>
      <w:r w:rsidRPr="00771838">
        <w:t xml:space="preserve">. Retrieved on 1 August, 2012, from </w:t>
      </w:r>
      <w:hyperlink r:id="rId34" w:history="1">
        <w:r w:rsidRPr="00771838">
          <w:rPr>
            <w:rStyle w:val="Hyperlink"/>
          </w:rPr>
          <w:t>http://www.internetjournalofcriminology.com/Fullwood,%20Judd%20&amp;%20Finn%20-%20Video%20Mediation.pdf</w:t>
        </w:r>
      </w:hyperlink>
    </w:p>
    <w:p w14:paraId="20270DDD" w14:textId="76B450D3" w:rsidR="00771838" w:rsidRPr="00771838" w:rsidRDefault="00771838" w:rsidP="00771838">
      <w:pPr>
        <w:pStyle w:val="EndNoteBibliography"/>
        <w:spacing w:after="0"/>
        <w:ind w:left="720" w:hanging="720"/>
      </w:pPr>
      <w:r w:rsidRPr="00327798">
        <w:rPr>
          <w:lang w:val="en-GB"/>
        </w:rPr>
        <w:t>Gentile, A</w:t>
      </w:r>
      <w:r w:rsidR="00B47587" w:rsidRPr="00327798">
        <w:rPr>
          <w:lang w:val="en-GB"/>
        </w:rPr>
        <w:t>dolfo</w:t>
      </w:r>
      <w:r w:rsidRPr="00327798">
        <w:rPr>
          <w:lang w:val="en-GB"/>
        </w:rPr>
        <w:t>, Ozolins, U</w:t>
      </w:r>
      <w:r w:rsidR="00B47587" w:rsidRPr="00327798">
        <w:rPr>
          <w:lang w:val="en-GB"/>
        </w:rPr>
        <w:t>ldis</w:t>
      </w:r>
      <w:r w:rsidRPr="00327798">
        <w:rPr>
          <w:lang w:val="en-GB"/>
        </w:rPr>
        <w:t>, &amp; Vasilako</w:t>
      </w:r>
      <w:r w:rsidR="00B47587" w:rsidRPr="00327798">
        <w:rPr>
          <w:lang w:val="en-GB"/>
        </w:rPr>
        <w:t>s</w:t>
      </w:r>
      <w:r w:rsidRPr="00327798">
        <w:rPr>
          <w:lang w:val="en-GB"/>
        </w:rPr>
        <w:t>, M</w:t>
      </w:r>
      <w:r w:rsidR="00B47587" w:rsidRPr="00327798">
        <w:rPr>
          <w:lang w:val="en-GB"/>
        </w:rPr>
        <w:t xml:space="preserve">ary </w:t>
      </w:r>
      <w:r w:rsidRPr="00327798">
        <w:rPr>
          <w:lang w:val="en-GB"/>
        </w:rPr>
        <w:t xml:space="preserve">(1996). </w:t>
      </w:r>
      <w:r w:rsidRPr="00771838">
        <w:rPr>
          <w:i/>
        </w:rPr>
        <w:t>Liaison interpreting: A handbook</w:t>
      </w:r>
      <w:r w:rsidRPr="00771838">
        <w:t>. Melbourne: Melbourne University Press.</w:t>
      </w:r>
    </w:p>
    <w:p w14:paraId="11D46173" w14:textId="7D6E5012" w:rsidR="00771838" w:rsidRPr="00771838" w:rsidRDefault="00771838" w:rsidP="00771838">
      <w:pPr>
        <w:pStyle w:val="EndNoteBibliography"/>
        <w:spacing w:after="0"/>
        <w:ind w:left="720" w:hanging="720"/>
      </w:pPr>
      <w:r w:rsidRPr="00771838">
        <w:t>Grbic, N</w:t>
      </w:r>
      <w:r w:rsidR="00B47587">
        <w:t>adja</w:t>
      </w:r>
      <w:r w:rsidRPr="00771838">
        <w:t xml:space="preserve"> (2001). First steps on firmer ground: A project for the further training of sign language interpreters in Austria. In I. Mason (Ed.), </w:t>
      </w:r>
      <w:r w:rsidRPr="00771838">
        <w:rPr>
          <w:i/>
        </w:rPr>
        <w:t>Triadic Exchanges - Studies in Dialogue Interpreting</w:t>
      </w:r>
      <w:r w:rsidRPr="00771838">
        <w:t xml:space="preserve"> (pp. 149-171). Manchester: St Jerome </w:t>
      </w:r>
    </w:p>
    <w:p w14:paraId="08ED32C7" w14:textId="2ACDDAE2" w:rsidR="00771838" w:rsidRPr="00771838" w:rsidRDefault="00771838" w:rsidP="00771838">
      <w:pPr>
        <w:pStyle w:val="EndNoteBibliography"/>
        <w:spacing w:after="0"/>
        <w:ind w:left="720" w:hanging="720"/>
      </w:pPr>
      <w:r w:rsidRPr="00771838">
        <w:t>Haas, A</w:t>
      </w:r>
      <w:r w:rsidR="00B47587">
        <w:t>aron</w:t>
      </w:r>
      <w:r w:rsidRPr="00771838">
        <w:t xml:space="preserve"> (2006). Videoconferencing in immigration proceedings. </w:t>
      </w:r>
      <w:r w:rsidRPr="00771838">
        <w:rPr>
          <w:i/>
        </w:rPr>
        <w:t>Pierce Law Review, 5</w:t>
      </w:r>
      <w:r w:rsidRPr="00771838">
        <w:t xml:space="preserve">(1), 59-90. </w:t>
      </w:r>
    </w:p>
    <w:p w14:paraId="28D8ABCC" w14:textId="1B185F4F" w:rsidR="00771838" w:rsidRPr="00771838" w:rsidRDefault="00771838" w:rsidP="00771838">
      <w:pPr>
        <w:pStyle w:val="EndNoteBibliography"/>
        <w:spacing w:after="0"/>
        <w:ind w:left="720" w:hanging="720"/>
      </w:pPr>
      <w:r w:rsidRPr="00771838">
        <w:t>Hale, S</w:t>
      </w:r>
      <w:r w:rsidR="00B47587">
        <w:t>andra</w:t>
      </w:r>
      <w:r w:rsidRPr="00771838">
        <w:t xml:space="preserve"> (2008). Controversies over the role of the court interpreter. In C. Valero Garcés &amp; A. Martin (Eds.), </w:t>
      </w:r>
      <w:r w:rsidRPr="00771838">
        <w:rPr>
          <w:i/>
        </w:rPr>
        <w:t xml:space="preserve">Crossing Borders in Community Interpreting – definitions and dilemmas </w:t>
      </w:r>
      <w:r w:rsidRPr="00771838">
        <w:t>(pp. 203-230). Amsterdam / Philadelphia: John Benjamins.</w:t>
      </w:r>
    </w:p>
    <w:p w14:paraId="13E914DD" w14:textId="24391830" w:rsidR="00771838" w:rsidRPr="00771838" w:rsidRDefault="00771838" w:rsidP="00771838">
      <w:pPr>
        <w:pStyle w:val="EndNoteBibliography"/>
        <w:spacing w:after="0"/>
        <w:ind w:left="720" w:hanging="720"/>
      </w:pPr>
      <w:r w:rsidRPr="00771838">
        <w:t xml:space="preserve">Her Majesty's Courts &amp; Tribunals Service. (2016). </w:t>
      </w:r>
      <w:r w:rsidRPr="00771838">
        <w:rPr>
          <w:i/>
        </w:rPr>
        <w:t>Annual report and accounts 2015-16</w:t>
      </w:r>
      <w:r w:rsidRPr="00771838">
        <w:t xml:space="preserve">. Retrieved on 22 January, 2017, from </w:t>
      </w:r>
      <w:hyperlink r:id="rId35" w:history="1">
        <w:r w:rsidRPr="00771838">
          <w:rPr>
            <w:rStyle w:val="Hyperlink"/>
          </w:rPr>
          <w:t>https://www.gov.uk/government/uploads/system/uploads/attachment_data/file/536080/hm-courts-and-tribunals-service-annual-report-and-accounts-2015-16.pdf</w:t>
        </w:r>
      </w:hyperlink>
    </w:p>
    <w:p w14:paraId="7000FDF6" w14:textId="6DD1B31C" w:rsidR="00771838" w:rsidRPr="00771838" w:rsidRDefault="00771838" w:rsidP="00771838">
      <w:pPr>
        <w:pStyle w:val="EndNoteBibliography"/>
        <w:spacing w:after="0"/>
        <w:ind w:left="720" w:hanging="720"/>
      </w:pPr>
      <w:r w:rsidRPr="00771838">
        <w:t>Hodges, L</w:t>
      </w:r>
      <w:r w:rsidR="00B47587">
        <w:t>ouise</w:t>
      </w:r>
      <w:r w:rsidRPr="00771838">
        <w:t xml:space="preserve"> (2008). Towards a European e-Justice strategy. Retrieved on 25 November, 2014, from </w:t>
      </w:r>
      <w:hyperlink r:id="rId36" w:history="1">
        <w:r w:rsidRPr="00771838">
          <w:rPr>
            <w:rStyle w:val="Hyperlink"/>
          </w:rPr>
          <w:t>http://www.ecba.org/content/index.php?option=com_content&amp;view=article&amp;id=</w:t>
        </w:r>
        <w:r w:rsidRPr="00771838">
          <w:rPr>
            <w:rStyle w:val="Hyperlink"/>
          </w:rPr>
          <w:lastRenderedPageBreak/>
          <w:t>533:upcoming-edinburgh-scotland-spring-conference-sp-1153635615&amp;catid=88&amp;Itemid=127</w:t>
        </w:r>
      </w:hyperlink>
    </w:p>
    <w:p w14:paraId="68DC4020" w14:textId="0F4DAA18" w:rsidR="00771838" w:rsidRPr="00771838" w:rsidRDefault="00771838" w:rsidP="00771838">
      <w:pPr>
        <w:pStyle w:val="EndNoteBibliography"/>
        <w:spacing w:after="0"/>
        <w:ind w:left="720" w:hanging="720"/>
      </w:pPr>
      <w:r w:rsidRPr="00771838">
        <w:t xml:space="preserve">International Telecommunication Union. (2009). </w:t>
      </w:r>
      <w:r w:rsidRPr="00771838">
        <w:rPr>
          <w:i/>
        </w:rPr>
        <w:t>Series H: Audiovisual and multimedia Systems - Infrastructure of audiovisual services</w:t>
      </w:r>
      <w:r w:rsidRPr="00771838">
        <w:t xml:space="preserve">. Retrieved on 18 October 2016, from </w:t>
      </w:r>
      <w:hyperlink r:id="rId37" w:history="1">
        <w:r w:rsidRPr="00771838">
          <w:rPr>
            <w:rStyle w:val="Hyperlink"/>
          </w:rPr>
          <w:t>https://www.itu.int/rec/T-REC-H.323-200912-I/en</w:t>
        </w:r>
      </w:hyperlink>
    </w:p>
    <w:p w14:paraId="5875F08B" w14:textId="64C31932" w:rsidR="00771838" w:rsidRPr="00771838" w:rsidRDefault="00771838" w:rsidP="00771838">
      <w:pPr>
        <w:pStyle w:val="EndNoteBibliography"/>
        <w:spacing w:after="0"/>
        <w:ind w:left="720" w:hanging="720"/>
      </w:pPr>
      <w:r w:rsidRPr="00771838">
        <w:t xml:space="preserve">IoL Educational Trust. (2015). Diploma in Public Service Interpreting: Handbook for candidates. Retrieved on 18 October, 2016, from </w:t>
      </w:r>
      <w:hyperlink r:id="rId38" w:history="1">
        <w:r w:rsidRPr="00771838">
          <w:rPr>
            <w:rStyle w:val="Hyperlink"/>
          </w:rPr>
          <w:t>http://www.ciol.org.uk/sites/default/files/DPSI%20Handbook%20Oct-15.pdf</w:t>
        </w:r>
      </w:hyperlink>
    </w:p>
    <w:p w14:paraId="0F32410D" w14:textId="7C3BC5C7" w:rsidR="00771838" w:rsidRPr="00771838" w:rsidRDefault="00771838" w:rsidP="00771838">
      <w:pPr>
        <w:pStyle w:val="EndNoteBibliography"/>
        <w:spacing w:after="0"/>
        <w:ind w:left="720" w:hanging="720"/>
      </w:pPr>
      <w:r w:rsidRPr="00771838">
        <w:t>Johnson, M</w:t>
      </w:r>
      <w:r w:rsidR="006B3420">
        <w:t>olly</w:t>
      </w:r>
      <w:r w:rsidRPr="00771838">
        <w:t>, &amp; Wiggins, E</w:t>
      </w:r>
      <w:r w:rsidR="006B3420">
        <w:t>lizabeth</w:t>
      </w:r>
      <w:r w:rsidRPr="00771838">
        <w:t xml:space="preserve"> (2006). Videoconferencing in criminal proceedings: Legal and empirical issues and directions for research. </w:t>
      </w:r>
      <w:r w:rsidRPr="00771838">
        <w:rPr>
          <w:i/>
        </w:rPr>
        <w:t>Law &amp; Policy, 28</w:t>
      </w:r>
      <w:r w:rsidRPr="00771838">
        <w:t xml:space="preserve">(2), 211-227. </w:t>
      </w:r>
    </w:p>
    <w:p w14:paraId="67D1B95E" w14:textId="3E45BA80" w:rsidR="006B3420" w:rsidRPr="00771838" w:rsidRDefault="00771838" w:rsidP="006B3420">
      <w:pPr>
        <w:pStyle w:val="EndNoteBibliography"/>
        <w:spacing w:after="0"/>
        <w:ind w:left="720" w:hanging="720"/>
      </w:pPr>
      <w:r w:rsidRPr="00771838">
        <w:t>Laster, K</w:t>
      </w:r>
      <w:r w:rsidR="006B3420">
        <w:t>athy</w:t>
      </w:r>
      <w:r w:rsidRPr="00771838">
        <w:t>, &amp; Taylor, V</w:t>
      </w:r>
      <w:r w:rsidR="006B3420">
        <w:t>eronica</w:t>
      </w:r>
      <w:r w:rsidRPr="00771838">
        <w:t xml:space="preserve"> (1994). </w:t>
      </w:r>
      <w:r w:rsidRPr="00771838">
        <w:rPr>
          <w:i/>
        </w:rPr>
        <w:t>Interpreters and the legal system</w:t>
      </w:r>
      <w:r w:rsidRPr="00771838">
        <w:t>. Sydney: The Federation Press.</w:t>
      </w:r>
    </w:p>
    <w:p w14:paraId="1963BD8A" w14:textId="5D6A1D18" w:rsidR="00771838" w:rsidRPr="00771838" w:rsidRDefault="00771838" w:rsidP="00771838">
      <w:pPr>
        <w:pStyle w:val="EndNoteBibliography"/>
        <w:spacing w:after="0"/>
        <w:ind w:left="720" w:hanging="720"/>
      </w:pPr>
      <w:r w:rsidRPr="00771838">
        <w:t>Latour, B</w:t>
      </w:r>
      <w:r w:rsidR="006B3420">
        <w:t>runo</w:t>
      </w:r>
      <w:r w:rsidRPr="00771838">
        <w:t xml:space="preserve"> (2005). </w:t>
      </w:r>
      <w:r w:rsidRPr="00771838">
        <w:rPr>
          <w:i/>
        </w:rPr>
        <w:t>Reassembling the social: An introduction to Actor-Network Theory</w:t>
      </w:r>
      <w:r w:rsidRPr="00771838">
        <w:t>. Oxford: Oxford University Press.</w:t>
      </w:r>
    </w:p>
    <w:p w14:paraId="7FE1B013" w14:textId="3221C467" w:rsidR="00771838" w:rsidRPr="00771838" w:rsidRDefault="00771838" w:rsidP="00771838">
      <w:pPr>
        <w:pStyle w:val="EndNoteBibliography"/>
        <w:spacing w:after="0"/>
        <w:ind w:left="720" w:hanging="720"/>
      </w:pPr>
      <w:r w:rsidRPr="00771838">
        <w:t>Lee, J</w:t>
      </w:r>
      <w:r w:rsidR="006B3420">
        <w:t>ieun</w:t>
      </w:r>
      <w:r w:rsidRPr="00771838">
        <w:t xml:space="preserve"> (2007). Telephone interpreting: Seen from the interpreters’ perspective. </w:t>
      </w:r>
      <w:r w:rsidRPr="00771838">
        <w:rPr>
          <w:i/>
        </w:rPr>
        <w:t>Interpreting, 9</w:t>
      </w:r>
      <w:r w:rsidRPr="00771838">
        <w:t xml:space="preserve">(2), 231-252. </w:t>
      </w:r>
    </w:p>
    <w:p w14:paraId="673E3EF9" w14:textId="648D57E9" w:rsidR="00771838" w:rsidRPr="00771838" w:rsidRDefault="00771838" w:rsidP="00771838">
      <w:pPr>
        <w:pStyle w:val="EndNoteBibliography"/>
        <w:spacing w:after="0"/>
        <w:ind w:left="720" w:hanging="720"/>
      </w:pPr>
      <w:r w:rsidRPr="00771838">
        <w:t>Licoppe, C</w:t>
      </w:r>
      <w:r w:rsidR="006B3420">
        <w:t>hristian</w:t>
      </w:r>
      <w:r w:rsidRPr="00771838">
        <w:t xml:space="preserve"> (2014). Two modes of referring to the case file in the courtroom: The use of indirect reported text and text-as-addressed speech in case summaries. </w:t>
      </w:r>
      <w:r w:rsidRPr="00771838">
        <w:rPr>
          <w:i/>
        </w:rPr>
        <w:t>Language and Communication, 36</w:t>
      </w:r>
      <w:r w:rsidRPr="00771838">
        <w:t xml:space="preserve">, 83-96. </w:t>
      </w:r>
    </w:p>
    <w:p w14:paraId="39452967" w14:textId="10E6DA8A" w:rsidR="00771838" w:rsidRPr="00771838" w:rsidRDefault="00771838" w:rsidP="00771838">
      <w:pPr>
        <w:pStyle w:val="EndNoteBibliography"/>
        <w:spacing w:after="0"/>
        <w:ind w:left="720" w:hanging="720"/>
      </w:pPr>
      <w:r w:rsidRPr="00771838">
        <w:t>Licoppe, C</w:t>
      </w:r>
      <w:r w:rsidR="006B3420">
        <w:t>hristian</w:t>
      </w:r>
      <w:r w:rsidRPr="00771838">
        <w:t xml:space="preserve"> (2015). Video communication and 'camera actions': The production of wide video shots in courtrooms with remote defendants. </w:t>
      </w:r>
      <w:r w:rsidRPr="00771838">
        <w:rPr>
          <w:i/>
        </w:rPr>
        <w:t>Journal of Pragmatics, 76</w:t>
      </w:r>
      <w:r w:rsidRPr="00771838">
        <w:t xml:space="preserve">, 117-134. </w:t>
      </w:r>
    </w:p>
    <w:p w14:paraId="09FA8BE0" w14:textId="5FECFA18" w:rsidR="00771838" w:rsidRPr="00771838" w:rsidRDefault="00771838" w:rsidP="00771838">
      <w:pPr>
        <w:pStyle w:val="EndNoteBibliography"/>
        <w:spacing w:after="0"/>
        <w:ind w:left="720" w:hanging="720"/>
      </w:pPr>
      <w:r w:rsidRPr="00327798">
        <w:rPr>
          <w:lang w:val="en-GB"/>
        </w:rPr>
        <w:t>Licoppe, C</w:t>
      </w:r>
      <w:r w:rsidR="006B3420" w:rsidRPr="00327798">
        <w:rPr>
          <w:lang w:val="en-GB"/>
        </w:rPr>
        <w:t>hristian</w:t>
      </w:r>
      <w:r w:rsidRPr="00327798">
        <w:rPr>
          <w:lang w:val="en-GB"/>
        </w:rPr>
        <w:t>, Verdier, M</w:t>
      </w:r>
      <w:r w:rsidR="006B3420" w:rsidRPr="00327798">
        <w:rPr>
          <w:lang w:val="en-GB"/>
        </w:rPr>
        <w:t>aud</w:t>
      </w:r>
      <w:r w:rsidRPr="00327798">
        <w:rPr>
          <w:lang w:val="en-GB"/>
        </w:rPr>
        <w:t>, &amp; Dumoulin, L</w:t>
      </w:r>
      <w:r w:rsidR="006B3420" w:rsidRPr="00327798">
        <w:rPr>
          <w:lang w:val="en-GB"/>
        </w:rPr>
        <w:t>aurence</w:t>
      </w:r>
      <w:r w:rsidRPr="00327798">
        <w:rPr>
          <w:lang w:val="en-GB"/>
        </w:rPr>
        <w:t xml:space="preserve"> (2013). </w:t>
      </w:r>
      <w:r w:rsidRPr="00771838">
        <w:t xml:space="preserve">Courtoom interaction as a multimedia event: The work of producing relevant videoconference frames in French pre-trial hearings. </w:t>
      </w:r>
      <w:r w:rsidRPr="00771838">
        <w:rPr>
          <w:i/>
        </w:rPr>
        <w:t>The Electronic Journal of Communication, 23</w:t>
      </w:r>
      <w:r w:rsidRPr="00771838">
        <w:t xml:space="preserve">. Retrieved on 20 November, 2016, from </w:t>
      </w:r>
      <w:hyperlink r:id="rId39" w:history="1">
        <w:r w:rsidRPr="00771838">
          <w:rPr>
            <w:rStyle w:val="Hyperlink"/>
          </w:rPr>
          <w:t>http://www.cios.org/EJCPUBLIC/023/1/023125.HTML</w:t>
        </w:r>
      </w:hyperlink>
    </w:p>
    <w:p w14:paraId="5ED11FFE" w14:textId="01F50B68" w:rsidR="00771838" w:rsidRPr="00771838" w:rsidRDefault="00771838" w:rsidP="00771838">
      <w:pPr>
        <w:pStyle w:val="EndNoteBibliography"/>
        <w:spacing w:after="0"/>
        <w:ind w:left="720" w:hanging="720"/>
      </w:pPr>
      <w:r w:rsidRPr="00771838">
        <w:t>Llewellyn-Jones, P</w:t>
      </w:r>
      <w:r w:rsidR="006B3420">
        <w:t>eter</w:t>
      </w:r>
      <w:r w:rsidRPr="00771838">
        <w:t>, &amp; Lee, R</w:t>
      </w:r>
      <w:r w:rsidR="006B3420">
        <w:t xml:space="preserve">obert </w:t>
      </w:r>
      <w:r w:rsidRPr="00771838">
        <w:t xml:space="preserve">(2011). Re-visiting role: Arguing for a multi-dimensional analysis of interpreter behaviour. Retrieved on 29 December, 2016, from </w:t>
      </w:r>
      <w:hyperlink r:id="rId40" w:history="1">
        <w:r w:rsidRPr="00771838">
          <w:rPr>
            <w:rStyle w:val="Hyperlink"/>
          </w:rPr>
          <w:t>http://clok.uclan.ac.uk/5031/1/Lee%20and%20L-J%202011.pdf</w:t>
        </w:r>
      </w:hyperlink>
    </w:p>
    <w:p w14:paraId="4B390A53" w14:textId="23F541EF" w:rsidR="00771838" w:rsidRPr="00771838" w:rsidRDefault="00771838" w:rsidP="00771838">
      <w:pPr>
        <w:pStyle w:val="EndNoteBibliography"/>
        <w:spacing w:after="0"/>
        <w:ind w:left="720" w:hanging="720"/>
      </w:pPr>
      <w:r w:rsidRPr="00771838">
        <w:t>Llewellyn-Jones, P</w:t>
      </w:r>
      <w:r w:rsidR="006B3420">
        <w:t>eter</w:t>
      </w:r>
      <w:r w:rsidRPr="00771838">
        <w:t>, &amp; Lee, R</w:t>
      </w:r>
      <w:r w:rsidR="006B3420">
        <w:t>obert</w:t>
      </w:r>
      <w:r w:rsidRPr="00771838">
        <w:t xml:space="preserve"> (2013). Getting to the core of role: Defining interpreters' role-space. </w:t>
      </w:r>
      <w:r w:rsidRPr="00771838">
        <w:rPr>
          <w:i/>
        </w:rPr>
        <w:t>International Journal of Interpreter Education, 5</w:t>
      </w:r>
      <w:r w:rsidRPr="00771838">
        <w:t xml:space="preserve">(2), 54-72. </w:t>
      </w:r>
    </w:p>
    <w:p w14:paraId="5418DB54" w14:textId="2A23B9E2" w:rsidR="00771838" w:rsidRPr="00771838" w:rsidRDefault="00771838" w:rsidP="00771838">
      <w:pPr>
        <w:pStyle w:val="EndNoteBibliography"/>
        <w:spacing w:after="0"/>
        <w:ind w:left="720" w:hanging="720"/>
      </w:pPr>
      <w:r w:rsidRPr="00771838">
        <w:t>Llewellyn-Jones, P</w:t>
      </w:r>
      <w:r w:rsidR="006B3420">
        <w:t>eter</w:t>
      </w:r>
      <w:r w:rsidRPr="00771838">
        <w:t>, &amp; Lee, R</w:t>
      </w:r>
      <w:r w:rsidR="006B3420">
        <w:t>obert</w:t>
      </w:r>
      <w:r w:rsidRPr="00771838">
        <w:t xml:space="preserve"> (2014). </w:t>
      </w:r>
      <w:r w:rsidRPr="00771838">
        <w:rPr>
          <w:i/>
        </w:rPr>
        <w:t>Redefining the role of the community interpreter : The concept of role-space</w:t>
      </w:r>
      <w:r w:rsidRPr="00771838">
        <w:t>: Carlton-le-Moorland, Lincoln, United Kingdom : SLI Press.</w:t>
      </w:r>
    </w:p>
    <w:p w14:paraId="06798BCB" w14:textId="2929CDB3" w:rsidR="00771838" w:rsidRPr="00771838" w:rsidRDefault="00771838" w:rsidP="00771838">
      <w:pPr>
        <w:pStyle w:val="EndNoteBibliography"/>
        <w:spacing w:after="0"/>
        <w:ind w:left="720" w:hanging="720"/>
      </w:pPr>
      <w:r w:rsidRPr="00771838">
        <w:t>Martin, A</w:t>
      </w:r>
      <w:r w:rsidR="006B3420">
        <w:t>nne</w:t>
      </w:r>
      <w:r w:rsidRPr="00771838">
        <w:t>, &amp; Abril Martí, I</w:t>
      </w:r>
      <w:r w:rsidR="006B3420">
        <w:t>sabel</w:t>
      </w:r>
      <w:r w:rsidRPr="00771838">
        <w:t xml:space="preserve"> (2008). Community interpreter self-perception: A Spanish case study. In C. Valero-Garcés &amp; A. Martin (Eds.), </w:t>
      </w:r>
      <w:r w:rsidRPr="00771838">
        <w:rPr>
          <w:i/>
        </w:rPr>
        <w:t>Crossing Borders in Community Interpreting: Definitions and dilemmas</w:t>
      </w:r>
      <w:r w:rsidRPr="00771838">
        <w:t xml:space="preserve"> (pp. 203-230). Amsterdam/Philadelphia: John Benjamins.</w:t>
      </w:r>
    </w:p>
    <w:p w14:paraId="6AC3705A" w14:textId="59322479" w:rsidR="00771838" w:rsidRPr="00771838" w:rsidRDefault="00771838" w:rsidP="00771838">
      <w:pPr>
        <w:pStyle w:val="EndNoteBibliography"/>
        <w:spacing w:after="0"/>
        <w:ind w:left="720" w:hanging="720"/>
      </w:pPr>
      <w:r w:rsidRPr="00771838">
        <w:t>Martin, A</w:t>
      </w:r>
      <w:r w:rsidR="006B3420">
        <w:t>nne</w:t>
      </w:r>
      <w:r w:rsidRPr="00771838">
        <w:t>, &amp; Ortega Herráez, J</w:t>
      </w:r>
      <w:r w:rsidR="006B3420">
        <w:t>uan</w:t>
      </w:r>
      <w:r w:rsidRPr="00771838">
        <w:t xml:space="preserve"> M</w:t>
      </w:r>
      <w:r w:rsidR="006B3420">
        <w:t>iguel</w:t>
      </w:r>
      <w:r w:rsidRPr="00771838">
        <w:t xml:space="preserve"> (2009). Court interpreters' self perception: A Spanish case study. In R. de Pedro Ricoy, I. Perez, &amp; C. Wilson (Eds.), </w:t>
      </w:r>
      <w:r w:rsidRPr="00771838">
        <w:rPr>
          <w:i/>
        </w:rPr>
        <w:t>Interpreting and Translating in Public Service Settings: Policy, Practice, Pedagogy</w:t>
      </w:r>
      <w:r w:rsidRPr="00771838">
        <w:t xml:space="preserve"> (pp. 141-155). Manchester/Kinderhook: St Jerome.</w:t>
      </w:r>
    </w:p>
    <w:p w14:paraId="0C7F2614" w14:textId="30A80242" w:rsidR="00771838" w:rsidRPr="00771838" w:rsidRDefault="00771838" w:rsidP="00771838">
      <w:pPr>
        <w:pStyle w:val="EndNoteBibliography"/>
        <w:spacing w:after="0"/>
        <w:ind w:left="720" w:hanging="720"/>
      </w:pPr>
      <w:r w:rsidRPr="00771838">
        <w:t>Mason, I</w:t>
      </w:r>
      <w:r w:rsidR="006B3420">
        <w:t>an</w:t>
      </w:r>
      <w:r w:rsidRPr="00771838">
        <w:t xml:space="preserve"> (2009). Role, positioning and discourse in face-to-face interpreting. In R. De Pedro Ricoy, I. Perez, &amp; C. Wilson (Eds.), </w:t>
      </w:r>
      <w:r w:rsidRPr="00771838">
        <w:rPr>
          <w:i/>
        </w:rPr>
        <w:t>Interpreting and Translation in Public Service Settings - Policy, Practice, Pedagogy</w:t>
      </w:r>
      <w:r w:rsidRPr="00771838">
        <w:t xml:space="preserve"> (pp. 52-73). Manchester: St Jerome.</w:t>
      </w:r>
    </w:p>
    <w:p w14:paraId="728DD0BE" w14:textId="7D7E2F88" w:rsidR="00771838" w:rsidRPr="00771838" w:rsidRDefault="00771838" w:rsidP="00771838">
      <w:pPr>
        <w:pStyle w:val="EndNoteBibliography"/>
        <w:spacing w:after="0"/>
        <w:ind w:left="720" w:hanging="720"/>
      </w:pPr>
      <w:r w:rsidRPr="00771838">
        <w:lastRenderedPageBreak/>
        <w:t>McKay, C</w:t>
      </w:r>
      <w:r w:rsidR="006B3420">
        <w:t>arolyn</w:t>
      </w:r>
      <w:r w:rsidRPr="00771838">
        <w:t xml:space="preserve"> (2016). Video links from prison: Permeability and the carceral world. </w:t>
      </w:r>
      <w:r w:rsidRPr="00771838">
        <w:rPr>
          <w:i/>
        </w:rPr>
        <w:t>International Journal for Crime, Justice and Social Democracy, 5</w:t>
      </w:r>
      <w:r w:rsidRPr="00771838">
        <w:t>(1), 21-37. doi:10.5204/ijcjsd.v5i1.283</w:t>
      </w:r>
    </w:p>
    <w:p w14:paraId="0A8343CF" w14:textId="0B95D7E0" w:rsidR="00771838" w:rsidRPr="00771838" w:rsidRDefault="00771838" w:rsidP="00771838">
      <w:pPr>
        <w:pStyle w:val="EndNoteBibliography"/>
        <w:spacing w:after="0"/>
        <w:ind w:left="720" w:hanging="720"/>
      </w:pPr>
      <w:r w:rsidRPr="00771838">
        <w:t>Merlini, R</w:t>
      </w:r>
      <w:r w:rsidR="006B3420">
        <w:t>affaela</w:t>
      </w:r>
      <w:r w:rsidRPr="00771838">
        <w:t xml:space="preserve"> (2009). Interpreters in emergency wards. An empirical study of doctor-interpreter-patient interaction. In R. De Pedro Ricoy, I. Perez, &amp; C. W. L. Wilson (Eds.), </w:t>
      </w:r>
      <w:r w:rsidRPr="00771838">
        <w:rPr>
          <w:i/>
        </w:rPr>
        <w:t>Interpreting and Translating in Public Service Settings - Policy, Practice, Pedagogy</w:t>
      </w:r>
      <w:r w:rsidRPr="00771838">
        <w:t xml:space="preserve"> (pp. 89-114). Manchester: St Jerome.</w:t>
      </w:r>
    </w:p>
    <w:p w14:paraId="41C88B65" w14:textId="7D64D129" w:rsidR="00771838" w:rsidRPr="00771838" w:rsidRDefault="00771838" w:rsidP="00771838">
      <w:pPr>
        <w:pStyle w:val="EndNoteBibliography"/>
        <w:spacing w:after="0"/>
        <w:ind w:left="720" w:hanging="720"/>
      </w:pPr>
      <w:r w:rsidRPr="00771838">
        <w:t>Mikkelson, H</w:t>
      </w:r>
      <w:r w:rsidR="006B3420">
        <w:t>olly</w:t>
      </w:r>
      <w:r w:rsidRPr="00771838">
        <w:t xml:space="preserve"> (1998). Towards a redefinition of the role of the court interpreter. </w:t>
      </w:r>
      <w:r w:rsidRPr="00771838">
        <w:rPr>
          <w:i/>
        </w:rPr>
        <w:t>Interpreting, 3</w:t>
      </w:r>
      <w:r w:rsidRPr="00771838">
        <w:t xml:space="preserve">(1), 21-45. </w:t>
      </w:r>
    </w:p>
    <w:p w14:paraId="7417A70A" w14:textId="6F1DC209" w:rsidR="00771838" w:rsidRPr="00771838" w:rsidRDefault="00771838" w:rsidP="00771838">
      <w:pPr>
        <w:pStyle w:val="EndNoteBibliography"/>
        <w:spacing w:after="0"/>
        <w:ind w:left="720" w:hanging="720"/>
      </w:pPr>
      <w:r w:rsidRPr="00327798">
        <w:rPr>
          <w:lang w:val="en-GB"/>
        </w:rPr>
        <w:t>Miler-Cassino, J</w:t>
      </w:r>
      <w:r w:rsidR="006B3420" w:rsidRPr="00327798">
        <w:rPr>
          <w:lang w:val="en-GB"/>
        </w:rPr>
        <w:t>oanna</w:t>
      </w:r>
      <w:r w:rsidRPr="00327798">
        <w:rPr>
          <w:lang w:val="en-GB"/>
        </w:rPr>
        <w:t>, &amp; Rybińska, Z</w:t>
      </w:r>
      <w:r w:rsidR="006B3420" w:rsidRPr="00327798">
        <w:rPr>
          <w:lang w:val="en-GB"/>
        </w:rPr>
        <w:t>ofia</w:t>
      </w:r>
      <w:r w:rsidRPr="00327798">
        <w:rPr>
          <w:lang w:val="en-GB"/>
        </w:rPr>
        <w:t xml:space="preserve"> (2011). </w:t>
      </w:r>
      <w:r w:rsidRPr="00771838">
        <w:t xml:space="preserve">AVIDICUS comparative studies – part III: Traditional interpreting and videoconference interpreting in prosecution interviews. In S. Braun &amp; J. L. Taylor (Eds.), </w:t>
      </w:r>
      <w:r w:rsidRPr="00771838">
        <w:rPr>
          <w:i/>
        </w:rPr>
        <w:t>Videoconference and remote interpreting in criminal proceedings</w:t>
      </w:r>
      <w:r w:rsidRPr="00771838">
        <w:t xml:space="preserve"> (pp. 117-136). Guildford: University of Surrey.</w:t>
      </w:r>
    </w:p>
    <w:p w14:paraId="66BE3DAB" w14:textId="57129B11" w:rsidR="00771838" w:rsidRPr="00771838" w:rsidRDefault="00771838" w:rsidP="00771838">
      <w:pPr>
        <w:pStyle w:val="EndNoteBibliography"/>
        <w:spacing w:after="0"/>
        <w:ind w:left="720" w:hanging="720"/>
      </w:pPr>
      <w:r w:rsidRPr="00771838">
        <w:t>Napier, J</w:t>
      </w:r>
      <w:r w:rsidR="006B3420">
        <w:t>emina</w:t>
      </w:r>
      <w:r w:rsidRPr="00771838">
        <w:t xml:space="preserve"> (2011). Here or there? An assessment of video remote signed language interpreter-mediated interaction in court. In S. Braun &amp; J. L. Taylor (Eds.), </w:t>
      </w:r>
      <w:r w:rsidRPr="00771838">
        <w:rPr>
          <w:i/>
        </w:rPr>
        <w:t>Videoconference and Remote Interpreting in Criminal Proceedings.</w:t>
      </w:r>
      <w:r w:rsidRPr="00771838">
        <w:t xml:space="preserve"> (pp. 145-185). Guildford: University of Surrey.</w:t>
      </w:r>
    </w:p>
    <w:p w14:paraId="419AC588" w14:textId="107A6FBD" w:rsidR="00771838" w:rsidRPr="00771838" w:rsidRDefault="00771838" w:rsidP="00771838">
      <w:pPr>
        <w:pStyle w:val="EndNoteBibliography"/>
        <w:spacing w:after="0"/>
        <w:ind w:left="720" w:hanging="720"/>
      </w:pPr>
      <w:r w:rsidRPr="00771838">
        <w:t>Nartowska, K</w:t>
      </w:r>
      <w:r w:rsidR="006B3420">
        <w:t>arolina</w:t>
      </w:r>
      <w:r w:rsidRPr="00771838">
        <w:t xml:space="preserve"> (2016). The role of the court interpreter: A powerless or powerful participant in criminal proceedings? </w:t>
      </w:r>
      <w:r w:rsidRPr="00771838">
        <w:rPr>
          <w:i/>
        </w:rPr>
        <w:t>The Interpreters' Newsletter, 20</w:t>
      </w:r>
      <w:r w:rsidRPr="00771838">
        <w:t xml:space="preserve">, 9-32. </w:t>
      </w:r>
    </w:p>
    <w:p w14:paraId="415E05CA" w14:textId="222AAA2B" w:rsidR="00771838" w:rsidRPr="00771838" w:rsidRDefault="00771838" w:rsidP="00771838">
      <w:pPr>
        <w:pStyle w:val="EndNoteBibliography"/>
        <w:spacing w:after="0"/>
        <w:ind w:left="720" w:hanging="720"/>
      </w:pPr>
      <w:r w:rsidRPr="00771838">
        <w:t>Niska, H</w:t>
      </w:r>
      <w:r w:rsidR="006B3420">
        <w:t>elge</w:t>
      </w:r>
      <w:r w:rsidRPr="00771838">
        <w:t xml:space="preserve"> (2002). Community interpreting training: Past, present and future. In M. Viezzi &amp; G. Garzone (Eds.), </w:t>
      </w:r>
      <w:r w:rsidRPr="00771838">
        <w:rPr>
          <w:i/>
        </w:rPr>
        <w:t>Interpreting in the 21st century: Challenges and Opportunities</w:t>
      </w:r>
      <w:r w:rsidRPr="00771838">
        <w:t xml:space="preserve"> (pp. 133-144). Amsterdam: John Benjamins.</w:t>
      </w:r>
    </w:p>
    <w:p w14:paraId="588EC45C" w14:textId="08461EBB" w:rsidR="00771838" w:rsidRPr="00771838" w:rsidRDefault="00771838" w:rsidP="00771838">
      <w:pPr>
        <w:pStyle w:val="EndNoteBibliography"/>
        <w:spacing w:after="0"/>
        <w:ind w:left="720" w:hanging="720"/>
      </w:pPr>
      <w:r w:rsidRPr="00771838">
        <w:t>Plotnikoff, J</w:t>
      </w:r>
      <w:r w:rsidR="006B3420">
        <w:t>oyce</w:t>
      </w:r>
      <w:r w:rsidRPr="00771838">
        <w:t>, &amp; Woolfson, R</w:t>
      </w:r>
      <w:r w:rsidR="006B3420">
        <w:t>ichard</w:t>
      </w:r>
      <w:r w:rsidRPr="00771838">
        <w:t xml:space="preserve"> (1999). </w:t>
      </w:r>
      <w:r w:rsidRPr="00771838">
        <w:rPr>
          <w:i/>
        </w:rPr>
        <w:t>Preliminary hearings: Video links evaluation of pilot projects</w:t>
      </w:r>
      <w:r w:rsidRPr="00771838">
        <w:t xml:space="preserve">. Retrieved on 12 November, 2016, from </w:t>
      </w:r>
      <w:hyperlink r:id="rId41" w:history="1">
        <w:r w:rsidRPr="00771838">
          <w:rPr>
            <w:rStyle w:val="Hyperlink"/>
          </w:rPr>
          <w:t>http://lexiconlimited.co.uk/wp-content/uploads/2013/01/Videolink-magistrates.pdf</w:t>
        </w:r>
      </w:hyperlink>
    </w:p>
    <w:p w14:paraId="14638543" w14:textId="16AEC163" w:rsidR="00771838" w:rsidRPr="00771838" w:rsidRDefault="00771838" w:rsidP="00771838">
      <w:pPr>
        <w:pStyle w:val="EndNoteBibliography"/>
        <w:spacing w:after="0"/>
        <w:ind w:left="720" w:hanging="720"/>
      </w:pPr>
      <w:r w:rsidRPr="00771838">
        <w:t>Plotnikoff, J</w:t>
      </w:r>
      <w:r w:rsidR="006B3420">
        <w:t>oyce</w:t>
      </w:r>
      <w:r w:rsidRPr="00771838">
        <w:t>, &amp; Woolfson, R</w:t>
      </w:r>
      <w:r w:rsidR="006B3420">
        <w:t>ichard</w:t>
      </w:r>
      <w:r w:rsidRPr="00771838">
        <w:t xml:space="preserve"> (2000). </w:t>
      </w:r>
      <w:r w:rsidRPr="00771838">
        <w:rPr>
          <w:i/>
        </w:rPr>
        <w:t>Evaluation of video link pilot project at Manchester Crown Court: Final report</w:t>
      </w:r>
      <w:r w:rsidRPr="00771838">
        <w:t xml:space="preserve">. Retrieved on 12 November, 2016, from </w:t>
      </w:r>
      <w:hyperlink r:id="rId42" w:history="1">
        <w:r w:rsidRPr="00771838">
          <w:rPr>
            <w:rStyle w:val="Hyperlink"/>
          </w:rPr>
          <w:t>http://lexiconlimited.co.uk/wp-content/uploads/2013/01/Videolink-Crown.pdf</w:t>
        </w:r>
      </w:hyperlink>
    </w:p>
    <w:p w14:paraId="0259FAB9" w14:textId="68E08D80" w:rsidR="00771838" w:rsidRPr="00771838" w:rsidRDefault="00771838" w:rsidP="00771838">
      <w:pPr>
        <w:pStyle w:val="EndNoteBibliography"/>
        <w:spacing w:after="0"/>
        <w:ind w:left="720" w:hanging="720"/>
      </w:pPr>
      <w:r w:rsidRPr="00771838">
        <w:t>Radburn-Remfry, P</w:t>
      </w:r>
      <w:r w:rsidR="006B3420">
        <w:t>atricia</w:t>
      </w:r>
      <w:r w:rsidRPr="00771838">
        <w:t xml:space="preserve"> (1994). Due process concerns in video production of defendants. </w:t>
      </w:r>
      <w:r w:rsidRPr="00771838">
        <w:rPr>
          <w:i/>
        </w:rPr>
        <w:t>Stetson Law Review, 23</w:t>
      </w:r>
      <w:r w:rsidRPr="00771838">
        <w:t xml:space="preserve">, 805-838. </w:t>
      </w:r>
    </w:p>
    <w:p w14:paraId="340D12E9" w14:textId="72E9EDBE" w:rsidR="00771838" w:rsidRPr="00771838" w:rsidRDefault="00771838" w:rsidP="00771838">
      <w:pPr>
        <w:pStyle w:val="EndNoteBibliography"/>
        <w:spacing w:after="0"/>
        <w:ind w:left="720" w:hanging="720"/>
      </w:pPr>
      <w:r w:rsidRPr="00771838">
        <w:t>Rombouts, D</w:t>
      </w:r>
      <w:r w:rsidR="006B3420">
        <w:t>irk</w:t>
      </w:r>
      <w:r w:rsidRPr="00771838">
        <w:t xml:space="preserve"> (2011). The police interview using videoconferencing with a legal interpreter: A critical view from the perspective of interview technique. In S. Braun &amp; J. Taylor (Eds.), </w:t>
      </w:r>
      <w:r w:rsidRPr="00771838">
        <w:rPr>
          <w:i/>
        </w:rPr>
        <w:t>Videoconference and Remote Interpreting in Criminal Proceedings</w:t>
      </w:r>
      <w:r w:rsidRPr="00771838">
        <w:t xml:space="preserve"> (pp. 159-166). Guildford: University of Surrey.</w:t>
      </w:r>
    </w:p>
    <w:p w14:paraId="1583DDB0" w14:textId="59A42B9D" w:rsidR="00771838" w:rsidRPr="00771838" w:rsidRDefault="00771838" w:rsidP="00771838">
      <w:pPr>
        <w:pStyle w:val="EndNoteBibliography"/>
        <w:spacing w:after="0"/>
        <w:ind w:left="720" w:hanging="720"/>
      </w:pPr>
      <w:r w:rsidRPr="00771838">
        <w:t>Rosenberg, B</w:t>
      </w:r>
      <w:r w:rsidR="006B3420">
        <w:t xml:space="preserve">rett </w:t>
      </w:r>
      <w:r w:rsidRPr="00771838">
        <w:t>A</w:t>
      </w:r>
      <w:r w:rsidR="006B3420">
        <w:t>llen</w:t>
      </w:r>
      <w:r w:rsidRPr="00771838">
        <w:t xml:space="preserve"> (2007). A data-driven analysis of telephone interpreting. In C. Wadensjö, B. E. Dimitrova, &amp; N. Anna-Lena (Eds.), </w:t>
      </w:r>
      <w:r w:rsidRPr="00771838">
        <w:rPr>
          <w:i/>
        </w:rPr>
        <w:t>The Critical Link 4: Professionalisation of interpreting in the community</w:t>
      </w:r>
      <w:r w:rsidRPr="00771838">
        <w:t xml:space="preserve"> (pp. 65-76). Amsterdam/Philadelphia: John Benjamins.</w:t>
      </w:r>
    </w:p>
    <w:p w14:paraId="720BBB93" w14:textId="14DBC21D" w:rsidR="00771838" w:rsidRPr="00771838" w:rsidRDefault="00771838" w:rsidP="00771838">
      <w:pPr>
        <w:pStyle w:val="EndNoteBibliography"/>
        <w:spacing w:after="0"/>
        <w:ind w:left="720" w:hanging="720"/>
      </w:pPr>
      <w:r w:rsidRPr="00771838">
        <w:t>Roth, M</w:t>
      </w:r>
      <w:r w:rsidR="006B3420">
        <w:t>ichael</w:t>
      </w:r>
      <w:r w:rsidRPr="00771838">
        <w:t xml:space="preserve"> (2000). Laissez Faire videoconferencing: Remote witness testimony and adversarial truth. </w:t>
      </w:r>
      <w:r w:rsidRPr="00771838">
        <w:rPr>
          <w:i/>
        </w:rPr>
        <w:t>UCLA Law Review, 48</w:t>
      </w:r>
      <w:r w:rsidRPr="00771838">
        <w:t xml:space="preserve">(1), 185-220. </w:t>
      </w:r>
    </w:p>
    <w:p w14:paraId="62CD8E65" w14:textId="09E6CC98" w:rsidR="00771838" w:rsidRPr="00771838" w:rsidRDefault="00771838" w:rsidP="00771838">
      <w:pPr>
        <w:pStyle w:val="EndNoteBibliography"/>
        <w:spacing w:after="0"/>
        <w:ind w:left="720" w:hanging="720"/>
      </w:pPr>
      <w:r w:rsidRPr="00771838">
        <w:t>Seidman, I</w:t>
      </w:r>
      <w:r w:rsidR="006B3420">
        <w:t>rving</w:t>
      </w:r>
      <w:r w:rsidRPr="00771838">
        <w:t xml:space="preserve"> (2006). </w:t>
      </w:r>
      <w:r w:rsidRPr="00771838">
        <w:rPr>
          <w:i/>
        </w:rPr>
        <w:t>Interviewing as qualitative research: A guide for researchers in education and the social sciences</w:t>
      </w:r>
      <w:r w:rsidRPr="00771838">
        <w:t xml:space="preserve"> (3rd ed.). New York: Teachers College Press.</w:t>
      </w:r>
    </w:p>
    <w:p w14:paraId="20E9DD79" w14:textId="36DE9B40" w:rsidR="00771838" w:rsidRPr="00771838" w:rsidRDefault="00771838" w:rsidP="00771838">
      <w:pPr>
        <w:pStyle w:val="EndNoteBibliography"/>
        <w:spacing w:after="0"/>
        <w:ind w:left="720" w:hanging="720"/>
      </w:pPr>
      <w:r w:rsidRPr="00771838">
        <w:t>Thaxton, R</w:t>
      </w:r>
      <w:r w:rsidR="006B3420">
        <w:t>onnie</w:t>
      </w:r>
      <w:r w:rsidRPr="00771838">
        <w:t xml:space="preserve"> (1993). Injustice telecast: The illegal use of closed-circuit television arraignments and bail bond hearings in federal court. </w:t>
      </w:r>
      <w:r w:rsidRPr="00771838">
        <w:rPr>
          <w:i/>
        </w:rPr>
        <w:t>Iowa Law review, 79</w:t>
      </w:r>
      <w:r w:rsidRPr="00771838">
        <w:t xml:space="preserve">(1), 175-202. </w:t>
      </w:r>
    </w:p>
    <w:p w14:paraId="2D666F67" w14:textId="75964D85" w:rsidR="00771838" w:rsidRPr="00771838" w:rsidRDefault="00771838" w:rsidP="00771838">
      <w:pPr>
        <w:pStyle w:val="EndNoteBibliography"/>
        <w:spacing w:after="0"/>
        <w:ind w:left="720" w:hanging="720"/>
      </w:pPr>
      <w:r w:rsidRPr="00771838">
        <w:lastRenderedPageBreak/>
        <w:t>van Rotterdam, P</w:t>
      </w:r>
      <w:r w:rsidR="006B3420">
        <w:t>eter</w:t>
      </w:r>
      <w:r w:rsidRPr="00771838">
        <w:t>, &amp; van den Hoogen, R</w:t>
      </w:r>
      <w:r w:rsidR="006B3420">
        <w:t>onald</w:t>
      </w:r>
      <w:r w:rsidRPr="00771838">
        <w:t xml:space="preserve"> (2011). True-to-life requirements for using videoconferencing in legal proceedings. In S. Braun &amp; J. Taylor (Eds.), </w:t>
      </w:r>
      <w:r w:rsidRPr="00771838">
        <w:rPr>
          <w:i/>
        </w:rPr>
        <w:t xml:space="preserve">Videoconference and Remote Interpreting in Criminal Proceedings </w:t>
      </w:r>
      <w:r w:rsidRPr="00771838">
        <w:t xml:space="preserve">(pp. 187-198). Guildford: University of Surrey </w:t>
      </w:r>
    </w:p>
    <w:p w14:paraId="40DFED70" w14:textId="0A234821" w:rsidR="00771838" w:rsidRPr="00771838" w:rsidRDefault="00771838" w:rsidP="00771838">
      <w:pPr>
        <w:pStyle w:val="EndNoteBibliography"/>
        <w:ind w:left="720" w:hanging="720"/>
      </w:pPr>
      <w:r w:rsidRPr="00771838">
        <w:t>Verdier, M</w:t>
      </w:r>
      <w:r w:rsidR="006B3420">
        <w:t>aud</w:t>
      </w:r>
      <w:r w:rsidRPr="00771838">
        <w:t>, &amp; Licoppe, C</w:t>
      </w:r>
      <w:r w:rsidR="006B3420">
        <w:t>hristian</w:t>
      </w:r>
      <w:r w:rsidRPr="00771838">
        <w:t xml:space="preserve"> (2011). Videoconference in French courtrooms: Its consequences on judicial settings. </w:t>
      </w:r>
      <w:r w:rsidRPr="00771838">
        <w:rPr>
          <w:i/>
        </w:rPr>
        <w:t>International Journal of Law, Language &amp; Discourse, 1.3</w:t>
      </w:r>
      <w:r w:rsidRPr="00771838">
        <w:t xml:space="preserve">, 8-36. </w:t>
      </w:r>
    </w:p>
    <w:p w14:paraId="1838B2CF" w14:textId="5CEBB18C" w:rsidR="009A220B" w:rsidRDefault="006650B7" w:rsidP="000A0D36">
      <w:pPr>
        <w:tabs>
          <w:tab w:val="center" w:pos="4513"/>
        </w:tabs>
      </w:pPr>
      <w:r>
        <w:fldChar w:fldCharType="end"/>
      </w:r>
      <w:r w:rsidR="000A0D36" w:rsidRPr="00753C12">
        <w:t>Wadensjö, C</w:t>
      </w:r>
      <w:r w:rsidR="000A0D36">
        <w:t>ecilia</w:t>
      </w:r>
      <w:r w:rsidR="000A0D36" w:rsidRPr="00753C12">
        <w:t xml:space="preserve">. (1998). </w:t>
      </w:r>
      <w:r w:rsidR="000A0D36" w:rsidRPr="00753C12">
        <w:rPr>
          <w:i/>
        </w:rPr>
        <w:t>Interpreting as interaction</w:t>
      </w:r>
      <w:r w:rsidR="000A0D36" w:rsidRPr="00753C12">
        <w:t>. London: Longman</w:t>
      </w:r>
      <w:r w:rsidR="00687F58">
        <w:t>.</w:t>
      </w:r>
    </w:p>
    <w:sectPr w:rsidR="009A220B">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A89D4" w14:textId="77777777" w:rsidR="000067B2" w:rsidRDefault="000067B2" w:rsidP="004E31B0">
      <w:pPr>
        <w:spacing w:after="0" w:line="240" w:lineRule="auto"/>
      </w:pPr>
      <w:r>
        <w:separator/>
      </w:r>
    </w:p>
  </w:endnote>
  <w:endnote w:type="continuationSeparator" w:id="0">
    <w:p w14:paraId="0117EB29" w14:textId="77777777" w:rsidR="000067B2" w:rsidRDefault="000067B2" w:rsidP="004E3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4E243" w14:textId="430042FD" w:rsidR="000C26DF" w:rsidRDefault="000C26DF">
    <w:pPr>
      <w:pStyle w:val="Footer"/>
      <w:jc w:val="right"/>
    </w:pPr>
  </w:p>
  <w:p w14:paraId="1F81BB90" w14:textId="77777777" w:rsidR="000C26DF" w:rsidRDefault="000C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FD0E0" w14:textId="77777777" w:rsidR="000067B2" w:rsidRDefault="000067B2" w:rsidP="004E31B0">
      <w:pPr>
        <w:spacing w:after="0" w:line="240" w:lineRule="auto"/>
      </w:pPr>
      <w:r>
        <w:separator/>
      </w:r>
    </w:p>
  </w:footnote>
  <w:footnote w:type="continuationSeparator" w:id="0">
    <w:p w14:paraId="08114A09" w14:textId="77777777" w:rsidR="000067B2" w:rsidRDefault="000067B2" w:rsidP="004E31B0">
      <w:pPr>
        <w:spacing w:after="0" w:line="240" w:lineRule="auto"/>
      </w:pPr>
      <w:r>
        <w:continuationSeparator/>
      </w:r>
    </w:p>
  </w:footnote>
  <w:footnote w:id="1">
    <w:p w14:paraId="76DFAA5C" w14:textId="7797174A" w:rsidR="000C26DF" w:rsidRDefault="000C26DF">
      <w:pPr>
        <w:pStyle w:val="FootnoteText"/>
      </w:pPr>
      <w:r>
        <w:rPr>
          <w:rStyle w:val="FootnoteReference"/>
        </w:rPr>
        <w:footnoteRef/>
      </w:r>
      <w:r>
        <w:t xml:space="preserve"> Avidicus stands for Assessment of Videoconference Interpreting in the Criminal Justice Service. </w:t>
      </w:r>
    </w:p>
  </w:footnote>
  <w:footnote w:id="2">
    <w:p w14:paraId="33F416FC" w14:textId="4AA8E090" w:rsidR="000C26DF" w:rsidRDefault="000C26DF">
      <w:pPr>
        <w:pStyle w:val="FootnoteText"/>
      </w:pPr>
      <w:r>
        <w:rPr>
          <w:rStyle w:val="FootnoteReference"/>
        </w:rPr>
        <w:footnoteRef/>
      </w:r>
      <w:r>
        <w:t xml:space="preserve"> </w:t>
      </w:r>
      <w:r w:rsidRPr="004C7859">
        <w:t xml:space="preserve">For purely stylistic reasons, the term ‘interpreter’ will sometimes be replaced by the feminine personal or possessive pronouns </w:t>
      </w:r>
      <w:r>
        <w:t>‘</w:t>
      </w:r>
      <w:r w:rsidRPr="004C7859">
        <w:t>she</w:t>
      </w:r>
      <w:r>
        <w:t>’</w:t>
      </w:r>
      <w:r w:rsidRPr="004C7859">
        <w:t xml:space="preserve"> or </w:t>
      </w:r>
      <w:r>
        <w:t>‘</w:t>
      </w:r>
      <w:r w:rsidRPr="004C7859">
        <w:t>her</w:t>
      </w:r>
      <w:r>
        <w:t>’</w:t>
      </w:r>
      <w:r w:rsidRPr="004C7859">
        <w:t>, whereas he/his/ him will refer to either the defendant or the witness.</w:t>
      </w:r>
    </w:p>
  </w:footnote>
  <w:footnote w:id="3">
    <w:p w14:paraId="68AEE9B9" w14:textId="4AAAEFAC" w:rsidR="000C26DF" w:rsidRDefault="000C26DF">
      <w:pPr>
        <w:pStyle w:val="FootnoteText"/>
      </w:pPr>
      <w:r>
        <w:rPr>
          <w:rStyle w:val="FootnoteReference"/>
        </w:rPr>
        <w:footnoteRef/>
      </w:r>
      <w:r>
        <w:t xml:space="preserve"> For more information on ANT, </w:t>
      </w:r>
      <w:r>
        <w:fldChar w:fldCharType="begin"/>
      </w:r>
      <w:r>
        <w:instrText xml:space="preserve"> ADDIN EN.CITE &lt;EndNote&gt;&lt;Cite AuthorYear="1"&gt;&lt;Author&gt;Latour&lt;/Author&gt;&lt;Year&gt;2005&lt;/Year&gt;&lt;RecNum&gt;22&lt;/RecNum&gt;&lt;DisplayText&gt;Latour (2005)&lt;/DisplayText&gt;&lt;record&gt;&lt;rec-number&gt;22&lt;/rec-number&gt;&lt;foreign-keys&gt;&lt;key app="EN" db-id="apr5x9eeorxwd5e9swd59drcs2extvz99p2v" timestamp="1456425915"&gt;22&lt;/key&gt;&lt;/foreign-keys&gt;&lt;ref-type name="Book"&gt;6&lt;/ref-type&gt;&lt;contributors&gt;&lt;authors&gt;&lt;author&gt;Latour, Bruno&lt;/author&gt;&lt;/authors&gt;&lt;/contributors&gt;&lt;titles&gt;&lt;title&gt;Reassembling the social: An introduction to Actor-Network Theory&lt;/title&gt;&lt;/titles&gt;&lt;keywords&gt;&lt;keyword&gt;Social groups.&lt;/keyword&gt;&lt;keyword&gt;Social participation.&lt;/keyword&gt;&lt;keyword&gt;Social structure.&lt;/keyword&gt;&lt;keyword&gt;Organizational behavior.&lt;/keyword&gt;&lt;/keywords&gt;&lt;dates&gt;&lt;year&gt;2005&lt;/year&gt;&lt;/dates&gt;&lt;pub-location&gt;Oxford&lt;/pub-location&gt;&lt;publisher&gt;Oxford University Press&lt;/publisher&gt;&lt;isbn&gt;9780199256044 : ¹25.00&amp;#xD;0199256047 : ¹25.00&lt;/isbn&gt;&lt;call-num&gt;302.3 22&amp;#xD;British Library HMNTS YC.2010.a.6401&amp;#xD;British Library DSC m05/.31175&lt;/call-num&gt;&lt;urls&gt;&lt;/urls&gt;&lt;/record&gt;&lt;/Cite&gt;&lt;/EndNote&gt;</w:instrText>
      </w:r>
      <w:r>
        <w:fldChar w:fldCharType="separate"/>
      </w:r>
      <w:r>
        <w:rPr>
          <w:noProof/>
        </w:rPr>
        <w:t>Latour (2005)</w:t>
      </w:r>
      <w:r>
        <w:fldChar w:fldCharType="end"/>
      </w:r>
      <w:r>
        <w:t xml:space="preserve"> offers a good introduction on the interaction and networks created between humans and non-human entities.</w:t>
      </w:r>
    </w:p>
  </w:footnote>
  <w:footnote w:id="4">
    <w:p w14:paraId="648533D7" w14:textId="4EDEBA43" w:rsidR="000C26DF" w:rsidRDefault="000C26DF">
      <w:pPr>
        <w:pStyle w:val="FootnoteText"/>
      </w:pPr>
      <w:r>
        <w:rPr>
          <w:rStyle w:val="FootnoteReference"/>
        </w:rPr>
        <w:footnoteRef/>
      </w:r>
      <w:r>
        <w:t xml:space="preserve"> For more information on the extent to which ANT and role-space are compatible, see Devaux (2017b)</w:t>
      </w:r>
      <w:r w:rsidRPr="007D6006">
        <w:t>.</w:t>
      </w:r>
      <w:r>
        <w:t xml:space="preserve"> </w:t>
      </w:r>
    </w:p>
  </w:footnote>
  <w:footnote w:id="5">
    <w:p w14:paraId="7854E9BC" w14:textId="67FD1042" w:rsidR="000C26DF" w:rsidRDefault="000C26DF">
      <w:pPr>
        <w:pStyle w:val="FootnoteText"/>
      </w:pPr>
      <w:r>
        <w:rPr>
          <w:rStyle w:val="FootnoteReference"/>
        </w:rPr>
        <w:footnoteRef/>
      </w:r>
      <w:r>
        <w:t xml:space="preserve"> For a more in-depth discussion on conducting interviews in face-to-face or via Skype, </w:t>
      </w:r>
      <w:r w:rsidRPr="006C4854">
        <w:t>see Devaux (2017b).</w:t>
      </w:r>
    </w:p>
  </w:footnote>
  <w:footnote w:id="6">
    <w:p w14:paraId="26097D8E" w14:textId="3B3EBD98" w:rsidR="000C26DF" w:rsidRDefault="000C26DF" w:rsidP="00C54792">
      <w:pPr>
        <w:pStyle w:val="FootnoteText"/>
      </w:pPr>
      <w:r>
        <w:rPr>
          <w:rStyle w:val="FootnoteReference"/>
        </w:rPr>
        <w:footnoteRef/>
      </w:r>
      <w:r>
        <w:t xml:space="preserve"> The sign “&gt;” designates the side towards which the interpreter aligned. </w:t>
      </w:r>
    </w:p>
  </w:footnote>
  <w:footnote w:id="7">
    <w:p w14:paraId="21803ABA" w14:textId="112CA509" w:rsidR="000C26DF" w:rsidRPr="00BE4DFF" w:rsidRDefault="000C26DF">
      <w:pPr>
        <w:pStyle w:val="FootnoteText"/>
        <w:rPr>
          <w:color w:val="FF0000"/>
        </w:rPr>
      </w:pPr>
      <w:r>
        <w:rPr>
          <w:rStyle w:val="FootnoteReference"/>
        </w:rPr>
        <w:footnoteRef/>
      </w:r>
      <w:r>
        <w:t xml:space="preserve"> A detailed role-space analysis for each participant and their role-space model </w:t>
      </w:r>
      <w:r w:rsidRPr="00964C07">
        <w:t>is available in Devaux (2017b).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FC4"/>
    <w:multiLevelType w:val="hybridMultilevel"/>
    <w:tmpl w:val="F92CA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609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F40140"/>
    <w:multiLevelType w:val="hybridMultilevel"/>
    <w:tmpl w:val="018CB5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C143DC"/>
    <w:multiLevelType w:val="hybridMultilevel"/>
    <w:tmpl w:val="0AE2E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483FA5"/>
    <w:multiLevelType w:val="hybridMultilevel"/>
    <w:tmpl w:val="97F2B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F20AB1"/>
    <w:multiLevelType w:val="hybridMultilevel"/>
    <w:tmpl w:val="CC264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A0269"/>
    <w:multiLevelType w:val="hybridMultilevel"/>
    <w:tmpl w:val="649E8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7576D0"/>
    <w:multiLevelType w:val="hybridMultilevel"/>
    <w:tmpl w:val="A1BE7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Copy 1&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pr5x9eeorxwd5e9swd59drcs2extvz99p2v&quot;&gt;PhD&amp;apos;s bibliography&lt;record-ids&gt;&lt;item&gt;22&lt;/item&gt;&lt;item&gt;31&lt;/item&gt;&lt;item&gt;33&lt;/item&gt;&lt;item&gt;56&lt;/item&gt;&lt;item&gt;72&lt;/item&gt;&lt;item&gt;95&lt;/item&gt;&lt;item&gt;102&lt;/item&gt;&lt;item&gt;108&lt;/item&gt;&lt;item&gt;110&lt;/item&gt;&lt;item&gt;120&lt;/item&gt;&lt;item&gt;121&lt;/item&gt;&lt;item&gt;122&lt;/item&gt;&lt;item&gt;125&lt;/item&gt;&lt;item&gt;126&lt;/item&gt;&lt;item&gt;127&lt;/item&gt;&lt;item&gt;129&lt;/item&gt;&lt;item&gt;130&lt;/item&gt;&lt;item&gt;134&lt;/item&gt;&lt;item&gt;135&lt;/item&gt;&lt;item&gt;137&lt;/item&gt;&lt;item&gt;138&lt;/item&gt;&lt;item&gt;139&lt;/item&gt;&lt;item&gt;143&lt;/item&gt;&lt;item&gt;144&lt;/item&gt;&lt;item&gt;151&lt;/item&gt;&lt;item&gt;152&lt;/item&gt;&lt;item&gt;153&lt;/item&gt;&lt;item&gt;155&lt;/item&gt;&lt;item&gt;169&lt;/item&gt;&lt;item&gt;170&lt;/item&gt;&lt;item&gt;178&lt;/item&gt;&lt;item&gt;180&lt;/item&gt;&lt;item&gt;181&lt;/item&gt;&lt;item&gt;184&lt;/item&gt;&lt;item&gt;187&lt;/item&gt;&lt;item&gt;188&lt;/item&gt;&lt;item&gt;189&lt;/item&gt;&lt;item&gt;192&lt;/item&gt;&lt;item&gt;193&lt;/item&gt;&lt;item&gt;194&lt;/item&gt;&lt;item&gt;208&lt;/item&gt;&lt;item&gt;210&lt;/item&gt;&lt;item&gt;212&lt;/item&gt;&lt;item&gt;214&lt;/item&gt;&lt;item&gt;215&lt;/item&gt;&lt;item&gt;216&lt;/item&gt;&lt;item&gt;217&lt;/item&gt;&lt;item&gt;232&lt;/item&gt;&lt;item&gt;259&lt;/item&gt;&lt;item&gt;261&lt;/item&gt;&lt;item&gt;262&lt;/item&gt;&lt;item&gt;264&lt;/item&gt;&lt;item&gt;267&lt;/item&gt;&lt;item&gt;268&lt;/item&gt;&lt;item&gt;312&lt;/item&gt;&lt;item&gt;351&lt;/item&gt;&lt;/record-ids&gt;&lt;/item&gt;&lt;/Libraries&gt;"/>
  </w:docVars>
  <w:rsids>
    <w:rsidRoot w:val="003525A5"/>
    <w:rsid w:val="00002733"/>
    <w:rsid w:val="00003483"/>
    <w:rsid w:val="000059B0"/>
    <w:rsid w:val="000067B2"/>
    <w:rsid w:val="00014BC1"/>
    <w:rsid w:val="0001551F"/>
    <w:rsid w:val="00015772"/>
    <w:rsid w:val="00017145"/>
    <w:rsid w:val="00023943"/>
    <w:rsid w:val="000277E2"/>
    <w:rsid w:val="00040E45"/>
    <w:rsid w:val="00045CE0"/>
    <w:rsid w:val="000512A8"/>
    <w:rsid w:val="000554F7"/>
    <w:rsid w:val="00056617"/>
    <w:rsid w:val="00062CF8"/>
    <w:rsid w:val="00064600"/>
    <w:rsid w:val="00064959"/>
    <w:rsid w:val="000728AF"/>
    <w:rsid w:val="0007315D"/>
    <w:rsid w:val="00075F30"/>
    <w:rsid w:val="00077484"/>
    <w:rsid w:val="00077C65"/>
    <w:rsid w:val="000839DC"/>
    <w:rsid w:val="000871D3"/>
    <w:rsid w:val="00091DC1"/>
    <w:rsid w:val="00093E0C"/>
    <w:rsid w:val="00096FE4"/>
    <w:rsid w:val="000A0D36"/>
    <w:rsid w:val="000A6075"/>
    <w:rsid w:val="000B0955"/>
    <w:rsid w:val="000B40C2"/>
    <w:rsid w:val="000B5610"/>
    <w:rsid w:val="000C26DF"/>
    <w:rsid w:val="000C285F"/>
    <w:rsid w:val="000C634E"/>
    <w:rsid w:val="000D450B"/>
    <w:rsid w:val="000D5B4D"/>
    <w:rsid w:val="000D7A14"/>
    <w:rsid w:val="000E218A"/>
    <w:rsid w:val="000E5B0A"/>
    <w:rsid w:val="000F6C50"/>
    <w:rsid w:val="001000A4"/>
    <w:rsid w:val="0010292A"/>
    <w:rsid w:val="00104832"/>
    <w:rsid w:val="001061EC"/>
    <w:rsid w:val="00110A35"/>
    <w:rsid w:val="00122153"/>
    <w:rsid w:val="0012347D"/>
    <w:rsid w:val="001264C3"/>
    <w:rsid w:val="00131D3E"/>
    <w:rsid w:val="00132321"/>
    <w:rsid w:val="00145915"/>
    <w:rsid w:val="00146437"/>
    <w:rsid w:val="00155889"/>
    <w:rsid w:val="00156140"/>
    <w:rsid w:val="00156324"/>
    <w:rsid w:val="00156C6B"/>
    <w:rsid w:val="00162AE5"/>
    <w:rsid w:val="00164ADA"/>
    <w:rsid w:val="001656A3"/>
    <w:rsid w:val="00171FF7"/>
    <w:rsid w:val="001856FF"/>
    <w:rsid w:val="00186931"/>
    <w:rsid w:val="001A1D4A"/>
    <w:rsid w:val="001A2D1C"/>
    <w:rsid w:val="001A4ACA"/>
    <w:rsid w:val="001A6EB9"/>
    <w:rsid w:val="001B0AF6"/>
    <w:rsid w:val="001B6B26"/>
    <w:rsid w:val="001C1D90"/>
    <w:rsid w:val="001D1E9D"/>
    <w:rsid w:val="001D211F"/>
    <w:rsid w:val="001D46F5"/>
    <w:rsid w:val="001D599C"/>
    <w:rsid w:val="001D5CE2"/>
    <w:rsid w:val="001D6B62"/>
    <w:rsid w:val="001E4532"/>
    <w:rsid w:val="001E58F6"/>
    <w:rsid w:val="001E7B5D"/>
    <w:rsid w:val="001F2008"/>
    <w:rsid w:val="001F2A35"/>
    <w:rsid w:val="001F38AD"/>
    <w:rsid w:val="001F3ED4"/>
    <w:rsid w:val="001F747C"/>
    <w:rsid w:val="00202D7D"/>
    <w:rsid w:val="002036BD"/>
    <w:rsid w:val="002049E7"/>
    <w:rsid w:val="00211CF7"/>
    <w:rsid w:val="00212050"/>
    <w:rsid w:val="002212D1"/>
    <w:rsid w:val="0022188E"/>
    <w:rsid w:val="0022595A"/>
    <w:rsid w:val="00230062"/>
    <w:rsid w:val="0023199C"/>
    <w:rsid w:val="00231F89"/>
    <w:rsid w:val="002330ED"/>
    <w:rsid w:val="002358C3"/>
    <w:rsid w:val="0023681B"/>
    <w:rsid w:val="00236F51"/>
    <w:rsid w:val="0024257B"/>
    <w:rsid w:val="00242784"/>
    <w:rsid w:val="00245917"/>
    <w:rsid w:val="002459BD"/>
    <w:rsid w:val="00247E55"/>
    <w:rsid w:val="00273D76"/>
    <w:rsid w:val="00273DE4"/>
    <w:rsid w:val="00275975"/>
    <w:rsid w:val="00276A87"/>
    <w:rsid w:val="00280412"/>
    <w:rsid w:val="00286FA5"/>
    <w:rsid w:val="00290F1C"/>
    <w:rsid w:val="00294B46"/>
    <w:rsid w:val="00295A3D"/>
    <w:rsid w:val="002A2E8C"/>
    <w:rsid w:val="002A4879"/>
    <w:rsid w:val="002B05FD"/>
    <w:rsid w:val="002B1713"/>
    <w:rsid w:val="002C03BC"/>
    <w:rsid w:val="002C2FEE"/>
    <w:rsid w:val="002D2B3E"/>
    <w:rsid w:val="002D6E56"/>
    <w:rsid w:val="002F49F8"/>
    <w:rsid w:val="002F5ADD"/>
    <w:rsid w:val="003033B9"/>
    <w:rsid w:val="0030764D"/>
    <w:rsid w:val="0032040E"/>
    <w:rsid w:val="00320645"/>
    <w:rsid w:val="00321C45"/>
    <w:rsid w:val="0032282A"/>
    <w:rsid w:val="00323BC0"/>
    <w:rsid w:val="00323E81"/>
    <w:rsid w:val="00327798"/>
    <w:rsid w:val="00334A8A"/>
    <w:rsid w:val="003378FE"/>
    <w:rsid w:val="00342863"/>
    <w:rsid w:val="00350033"/>
    <w:rsid w:val="003525A5"/>
    <w:rsid w:val="003655E3"/>
    <w:rsid w:val="00370284"/>
    <w:rsid w:val="003713E8"/>
    <w:rsid w:val="003769CA"/>
    <w:rsid w:val="00376F7B"/>
    <w:rsid w:val="00384212"/>
    <w:rsid w:val="0038488A"/>
    <w:rsid w:val="003A47D7"/>
    <w:rsid w:val="003B4DC6"/>
    <w:rsid w:val="003C0CBC"/>
    <w:rsid w:val="003C11C0"/>
    <w:rsid w:val="003C32DB"/>
    <w:rsid w:val="003C7876"/>
    <w:rsid w:val="003E3A99"/>
    <w:rsid w:val="003E428B"/>
    <w:rsid w:val="003E4AED"/>
    <w:rsid w:val="003E54B5"/>
    <w:rsid w:val="003F525B"/>
    <w:rsid w:val="00417348"/>
    <w:rsid w:val="00426ECF"/>
    <w:rsid w:val="00427D1D"/>
    <w:rsid w:val="00427EDA"/>
    <w:rsid w:val="00430F39"/>
    <w:rsid w:val="00437237"/>
    <w:rsid w:val="004377F3"/>
    <w:rsid w:val="0044087B"/>
    <w:rsid w:val="004516DD"/>
    <w:rsid w:val="00453300"/>
    <w:rsid w:val="00456D9A"/>
    <w:rsid w:val="0046060D"/>
    <w:rsid w:val="00460A6A"/>
    <w:rsid w:val="00460B09"/>
    <w:rsid w:val="00462C72"/>
    <w:rsid w:val="00463A87"/>
    <w:rsid w:val="004642D0"/>
    <w:rsid w:val="004648D4"/>
    <w:rsid w:val="00467127"/>
    <w:rsid w:val="004715BE"/>
    <w:rsid w:val="004747A5"/>
    <w:rsid w:val="004750CA"/>
    <w:rsid w:val="00475459"/>
    <w:rsid w:val="00482BA1"/>
    <w:rsid w:val="00486DA2"/>
    <w:rsid w:val="004871DA"/>
    <w:rsid w:val="0048723A"/>
    <w:rsid w:val="00490E95"/>
    <w:rsid w:val="004965E7"/>
    <w:rsid w:val="00497234"/>
    <w:rsid w:val="004A18D3"/>
    <w:rsid w:val="004A4BCF"/>
    <w:rsid w:val="004A6F51"/>
    <w:rsid w:val="004B01C7"/>
    <w:rsid w:val="004B0649"/>
    <w:rsid w:val="004B072B"/>
    <w:rsid w:val="004B3531"/>
    <w:rsid w:val="004B672A"/>
    <w:rsid w:val="004C171B"/>
    <w:rsid w:val="004C1D04"/>
    <w:rsid w:val="004C3610"/>
    <w:rsid w:val="004C45E5"/>
    <w:rsid w:val="004D0399"/>
    <w:rsid w:val="004D0433"/>
    <w:rsid w:val="004D17C2"/>
    <w:rsid w:val="004D58AF"/>
    <w:rsid w:val="004E31B0"/>
    <w:rsid w:val="004E5053"/>
    <w:rsid w:val="004F3C0D"/>
    <w:rsid w:val="004F42BB"/>
    <w:rsid w:val="004F57F7"/>
    <w:rsid w:val="004F7BD5"/>
    <w:rsid w:val="005011E0"/>
    <w:rsid w:val="00503BDB"/>
    <w:rsid w:val="005051BA"/>
    <w:rsid w:val="00511C6D"/>
    <w:rsid w:val="00512B5D"/>
    <w:rsid w:val="00515ACE"/>
    <w:rsid w:val="00517833"/>
    <w:rsid w:val="00526090"/>
    <w:rsid w:val="00530C48"/>
    <w:rsid w:val="00532651"/>
    <w:rsid w:val="00536646"/>
    <w:rsid w:val="005373C2"/>
    <w:rsid w:val="005374ED"/>
    <w:rsid w:val="0054065F"/>
    <w:rsid w:val="00544015"/>
    <w:rsid w:val="00544C16"/>
    <w:rsid w:val="00544E10"/>
    <w:rsid w:val="0055275F"/>
    <w:rsid w:val="005556DA"/>
    <w:rsid w:val="00561076"/>
    <w:rsid w:val="00565E97"/>
    <w:rsid w:val="00571F83"/>
    <w:rsid w:val="00576D4F"/>
    <w:rsid w:val="00577DB8"/>
    <w:rsid w:val="00580875"/>
    <w:rsid w:val="00580BA8"/>
    <w:rsid w:val="005858D1"/>
    <w:rsid w:val="00586968"/>
    <w:rsid w:val="00586AD5"/>
    <w:rsid w:val="00590111"/>
    <w:rsid w:val="00594E9A"/>
    <w:rsid w:val="00595697"/>
    <w:rsid w:val="005A2DB2"/>
    <w:rsid w:val="005A3C7B"/>
    <w:rsid w:val="005A3D1F"/>
    <w:rsid w:val="005A4729"/>
    <w:rsid w:val="005A6307"/>
    <w:rsid w:val="005A65B3"/>
    <w:rsid w:val="005A7BC9"/>
    <w:rsid w:val="005B3B2D"/>
    <w:rsid w:val="005B416A"/>
    <w:rsid w:val="005C2921"/>
    <w:rsid w:val="005C4357"/>
    <w:rsid w:val="005C5830"/>
    <w:rsid w:val="005C79A2"/>
    <w:rsid w:val="005D5906"/>
    <w:rsid w:val="005E0594"/>
    <w:rsid w:val="005E2DE5"/>
    <w:rsid w:val="005E345F"/>
    <w:rsid w:val="005E3F22"/>
    <w:rsid w:val="005E6EF9"/>
    <w:rsid w:val="005F1B19"/>
    <w:rsid w:val="005F37CF"/>
    <w:rsid w:val="005F542F"/>
    <w:rsid w:val="005F62AD"/>
    <w:rsid w:val="005F7315"/>
    <w:rsid w:val="00602F22"/>
    <w:rsid w:val="006055B3"/>
    <w:rsid w:val="00610461"/>
    <w:rsid w:val="006146EF"/>
    <w:rsid w:val="00616BD9"/>
    <w:rsid w:val="006215A4"/>
    <w:rsid w:val="0063078B"/>
    <w:rsid w:val="00631F39"/>
    <w:rsid w:val="006359B8"/>
    <w:rsid w:val="0065020F"/>
    <w:rsid w:val="00657516"/>
    <w:rsid w:val="00657E03"/>
    <w:rsid w:val="00662D68"/>
    <w:rsid w:val="006650B7"/>
    <w:rsid w:val="00680FF5"/>
    <w:rsid w:val="006822F9"/>
    <w:rsid w:val="00682532"/>
    <w:rsid w:val="006830E2"/>
    <w:rsid w:val="0068373F"/>
    <w:rsid w:val="0068684D"/>
    <w:rsid w:val="00687F58"/>
    <w:rsid w:val="006A4CF1"/>
    <w:rsid w:val="006A5320"/>
    <w:rsid w:val="006A789B"/>
    <w:rsid w:val="006B0068"/>
    <w:rsid w:val="006B3420"/>
    <w:rsid w:val="006B7A82"/>
    <w:rsid w:val="006C4854"/>
    <w:rsid w:val="006D3505"/>
    <w:rsid w:val="006D6556"/>
    <w:rsid w:val="006E4CBD"/>
    <w:rsid w:val="006E686E"/>
    <w:rsid w:val="006E7522"/>
    <w:rsid w:val="006F176E"/>
    <w:rsid w:val="006F49D6"/>
    <w:rsid w:val="007016E9"/>
    <w:rsid w:val="007045AA"/>
    <w:rsid w:val="00712217"/>
    <w:rsid w:val="00716528"/>
    <w:rsid w:val="00716811"/>
    <w:rsid w:val="007206E6"/>
    <w:rsid w:val="00725FD3"/>
    <w:rsid w:val="00727B1A"/>
    <w:rsid w:val="00730DC0"/>
    <w:rsid w:val="007353CF"/>
    <w:rsid w:val="00737428"/>
    <w:rsid w:val="00740D31"/>
    <w:rsid w:val="00741699"/>
    <w:rsid w:val="007422DA"/>
    <w:rsid w:val="0074325A"/>
    <w:rsid w:val="007444AD"/>
    <w:rsid w:val="007507CA"/>
    <w:rsid w:val="007553DA"/>
    <w:rsid w:val="00763593"/>
    <w:rsid w:val="00763D91"/>
    <w:rsid w:val="007651EC"/>
    <w:rsid w:val="0076735B"/>
    <w:rsid w:val="00770B6C"/>
    <w:rsid w:val="00771838"/>
    <w:rsid w:val="00776708"/>
    <w:rsid w:val="00780C99"/>
    <w:rsid w:val="0078183B"/>
    <w:rsid w:val="0078482D"/>
    <w:rsid w:val="00785EE9"/>
    <w:rsid w:val="00791339"/>
    <w:rsid w:val="007923B8"/>
    <w:rsid w:val="00794277"/>
    <w:rsid w:val="007942CA"/>
    <w:rsid w:val="007948CA"/>
    <w:rsid w:val="00794B40"/>
    <w:rsid w:val="00794B51"/>
    <w:rsid w:val="007A0252"/>
    <w:rsid w:val="007A13DE"/>
    <w:rsid w:val="007B19C1"/>
    <w:rsid w:val="007B2AC7"/>
    <w:rsid w:val="007C1786"/>
    <w:rsid w:val="007C2A00"/>
    <w:rsid w:val="007C3027"/>
    <w:rsid w:val="007C36FB"/>
    <w:rsid w:val="007C6B77"/>
    <w:rsid w:val="007D06EC"/>
    <w:rsid w:val="007D535B"/>
    <w:rsid w:val="007D5476"/>
    <w:rsid w:val="007D6006"/>
    <w:rsid w:val="007D72DA"/>
    <w:rsid w:val="007D7708"/>
    <w:rsid w:val="007E11D3"/>
    <w:rsid w:val="007E374E"/>
    <w:rsid w:val="007E7A33"/>
    <w:rsid w:val="007E7F3B"/>
    <w:rsid w:val="007F04C6"/>
    <w:rsid w:val="007F2F2B"/>
    <w:rsid w:val="007F561C"/>
    <w:rsid w:val="007F7876"/>
    <w:rsid w:val="007F7DD1"/>
    <w:rsid w:val="00800F93"/>
    <w:rsid w:val="008024ED"/>
    <w:rsid w:val="00803FB0"/>
    <w:rsid w:val="00805366"/>
    <w:rsid w:val="008064F4"/>
    <w:rsid w:val="008106CB"/>
    <w:rsid w:val="008136B6"/>
    <w:rsid w:val="0081686B"/>
    <w:rsid w:val="008169D4"/>
    <w:rsid w:val="00816EA4"/>
    <w:rsid w:val="00820E08"/>
    <w:rsid w:val="008231A3"/>
    <w:rsid w:val="00832BAA"/>
    <w:rsid w:val="00833B1D"/>
    <w:rsid w:val="008425D9"/>
    <w:rsid w:val="00843DD7"/>
    <w:rsid w:val="00847E50"/>
    <w:rsid w:val="00850AFF"/>
    <w:rsid w:val="008522E3"/>
    <w:rsid w:val="0085378D"/>
    <w:rsid w:val="008578C1"/>
    <w:rsid w:val="0086184A"/>
    <w:rsid w:val="00872501"/>
    <w:rsid w:val="00880D1D"/>
    <w:rsid w:val="0089230F"/>
    <w:rsid w:val="008929F2"/>
    <w:rsid w:val="00892F2D"/>
    <w:rsid w:val="008A1DC3"/>
    <w:rsid w:val="008A5174"/>
    <w:rsid w:val="008A67CE"/>
    <w:rsid w:val="008A6AB3"/>
    <w:rsid w:val="008A79DB"/>
    <w:rsid w:val="008B5057"/>
    <w:rsid w:val="008B771C"/>
    <w:rsid w:val="008C0048"/>
    <w:rsid w:val="008C305E"/>
    <w:rsid w:val="008D3226"/>
    <w:rsid w:val="008D740C"/>
    <w:rsid w:val="008E2386"/>
    <w:rsid w:val="008E6AE3"/>
    <w:rsid w:val="008F0DCD"/>
    <w:rsid w:val="008F10C2"/>
    <w:rsid w:val="00903DD2"/>
    <w:rsid w:val="00904B0B"/>
    <w:rsid w:val="009068FE"/>
    <w:rsid w:val="00916BD1"/>
    <w:rsid w:val="00934389"/>
    <w:rsid w:val="00934841"/>
    <w:rsid w:val="00941F56"/>
    <w:rsid w:val="0094221C"/>
    <w:rsid w:val="0095243C"/>
    <w:rsid w:val="00953995"/>
    <w:rsid w:val="009554A1"/>
    <w:rsid w:val="0095731D"/>
    <w:rsid w:val="00964C07"/>
    <w:rsid w:val="00964C33"/>
    <w:rsid w:val="00964D72"/>
    <w:rsid w:val="00967488"/>
    <w:rsid w:val="00974C2F"/>
    <w:rsid w:val="009759E5"/>
    <w:rsid w:val="00981239"/>
    <w:rsid w:val="009818D2"/>
    <w:rsid w:val="0098748A"/>
    <w:rsid w:val="00987931"/>
    <w:rsid w:val="00992958"/>
    <w:rsid w:val="0099760A"/>
    <w:rsid w:val="009A220B"/>
    <w:rsid w:val="009A7B79"/>
    <w:rsid w:val="009B1F0A"/>
    <w:rsid w:val="009B5A1C"/>
    <w:rsid w:val="009B6172"/>
    <w:rsid w:val="009D0846"/>
    <w:rsid w:val="009D0AFC"/>
    <w:rsid w:val="009D16B6"/>
    <w:rsid w:val="009E4123"/>
    <w:rsid w:val="009E4B29"/>
    <w:rsid w:val="009E4B86"/>
    <w:rsid w:val="009E6FF2"/>
    <w:rsid w:val="009F3D69"/>
    <w:rsid w:val="009F53FA"/>
    <w:rsid w:val="009F75EB"/>
    <w:rsid w:val="00A06832"/>
    <w:rsid w:val="00A13365"/>
    <w:rsid w:val="00A1542F"/>
    <w:rsid w:val="00A24C70"/>
    <w:rsid w:val="00A25C0D"/>
    <w:rsid w:val="00A270EE"/>
    <w:rsid w:val="00A27232"/>
    <w:rsid w:val="00A30BA6"/>
    <w:rsid w:val="00A30CD7"/>
    <w:rsid w:val="00A31666"/>
    <w:rsid w:val="00A32F31"/>
    <w:rsid w:val="00A33684"/>
    <w:rsid w:val="00A3443D"/>
    <w:rsid w:val="00A41E96"/>
    <w:rsid w:val="00A4792C"/>
    <w:rsid w:val="00A47F2E"/>
    <w:rsid w:val="00A5762C"/>
    <w:rsid w:val="00A578CB"/>
    <w:rsid w:val="00A60782"/>
    <w:rsid w:val="00A607E3"/>
    <w:rsid w:val="00A61F2C"/>
    <w:rsid w:val="00A63B93"/>
    <w:rsid w:val="00A646D1"/>
    <w:rsid w:val="00A67451"/>
    <w:rsid w:val="00A67A45"/>
    <w:rsid w:val="00A70F0A"/>
    <w:rsid w:val="00A73F1C"/>
    <w:rsid w:val="00A76334"/>
    <w:rsid w:val="00A77A36"/>
    <w:rsid w:val="00A920B8"/>
    <w:rsid w:val="00A9340C"/>
    <w:rsid w:val="00AA47AF"/>
    <w:rsid w:val="00AA7E14"/>
    <w:rsid w:val="00AB1529"/>
    <w:rsid w:val="00AB2486"/>
    <w:rsid w:val="00AB36E6"/>
    <w:rsid w:val="00AC26D9"/>
    <w:rsid w:val="00AC5C09"/>
    <w:rsid w:val="00AD0C20"/>
    <w:rsid w:val="00AD33B4"/>
    <w:rsid w:val="00AD3F27"/>
    <w:rsid w:val="00AD76B8"/>
    <w:rsid w:val="00AE1E12"/>
    <w:rsid w:val="00AE3538"/>
    <w:rsid w:val="00AE74D3"/>
    <w:rsid w:val="00AF1E35"/>
    <w:rsid w:val="00B03D0C"/>
    <w:rsid w:val="00B03E23"/>
    <w:rsid w:val="00B0508A"/>
    <w:rsid w:val="00B06B01"/>
    <w:rsid w:val="00B11038"/>
    <w:rsid w:val="00B12BDE"/>
    <w:rsid w:val="00B14A89"/>
    <w:rsid w:val="00B16991"/>
    <w:rsid w:val="00B20E28"/>
    <w:rsid w:val="00B22DF9"/>
    <w:rsid w:val="00B23586"/>
    <w:rsid w:val="00B24D68"/>
    <w:rsid w:val="00B259A3"/>
    <w:rsid w:val="00B26F27"/>
    <w:rsid w:val="00B27604"/>
    <w:rsid w:val="00B40DD7"/>
    <w:rsid w:val="00B41199"/>
    <w:rsid w:val="00B4228E"/>
    <w:rsid w:val="00B43555"/>
    <w:rsid w:val="00B4361A"/>
    <w:rsid w:val="00B47587"/>
    <w:rsid w:val="00B500E6"/>
    <w:rsid w:val="00B548AD"/>
    <w:rsid w:val="00B60FFB"/>
    <w:rsid w:val="00B62593"/>
    <w:rsid w:val="00B62FFC"/>
    <w:rsid w:val="00B671BB"/>
    <w:rsid w:val="00B70DAC"/>
    <w:rsid w:val="00B7488E"/>
    <w:rsid w:val="00BA1978"/>
    <w:rsid w:val="00BA46EC"/>
    <w:rsid w:val="00BA47D5"/>
    <w:rsid w:val="00BB2A85"/>
    <w:rsid w:val="00BB5E5A"/>
    <w:rsid w:val="00BB6B19"/>
    <w:rsid w:val="00BB6DF5"/>
    <w:rsid w:val="00BC01E6"/>
    <w:rsid w:val="00BC1AA6"/>
    <w:rsid w:val="00BC1ED4"/>
    <w:rsid w:val="00BC7AAF"/>
    <w:rsid w:val="00BD1AD9"/>
    <w:rsid w:val="00BE1A1A"/>
    <w:rsid w:val="00BE233D"/>
    <w:rsid w:val="00BE37C1"/>
    <w:rsid w:val="00BE4198"/>
    <w:rsid w:val="00BE4DFF"/>
    <w:rsid w:val="00BE66A2"/>
    <w:rsid w:val="00BF2C5C"/>
    <w:rsid w:val="00BF37E1"/>
    <w:rsid w:val="00BF3ED1"/>
    <w:rsid w:val="00BF42BD"/>
    <w:rsid w:val="00BF42C1"/>
    <w:rsid w:val="00C041BE"/>
    <w:rsid w:val="00C04B8A"/>
    <w:rsid w:val="00C06BF9"/>
    <w:rsid w:val="00C118C5"/>
    <w:rsid w:val="00C11DE7"/>
    <w:rsid w:val="00C20D74"/>
    <w:rsid w:val="00C30331"/>
    <w:rsid w:val="00C311A0"/>
    <w:rsid w:val="00C316F3"/>
    <w:rsid w:val="00C327F4"/>
    <w:rsid w:val="00C331F3"/>
    <w:rsid w:val="00C363CA"/>
    <w:rsid w:val="00C36949"/>
    <w:rsid w:val="00C44A42"/>
    <w:rsid w:val="00C47B6B"/>
    <w:rsid w:val="00C502F7"/>
    <w:rsid w:val="00C54792"/>
    <w:rsid w:val="00C567CC"/>
    <w:rsid w:val="00C570FF"/>
    <w:rsid w:val="00C61FCF"/>
    <w:rsid w:val="00C6365F"/>
    <w:rsid w:val="00C64953"/>
    <w:rsid w:val="00C65A3C"/>
    <w:rsid w:val="00C72F04"/>
    <w:rsid w:val="00C7550B"/>
    <w:rsid w:val="00C75C7B"/>
    <w:rsid w:val="00C83E1C"/>
    <w:rsid w:val="00C9486C"/>
    <w:rsid w:val="00C97325"/>
    <w:rsid w:val="00CA1C84"/>
    <w:rsid w:val="00CA5B00"/>
    <w:rsid w:val="00CB04E6"/>
    <w:rsid w:val="00CB0508"/>
    <w:rsid w:val="00CB4FEB"/>
    <w:rsid w:val="00CC0175"/>
    <w:rsid w:val="00CC3831"/>
    <w:rsid w:val="00CC3BA3"/>
    <w:rsid w:val="00CC731E"/>
    <w:rsid w:val="00CD3448"/>
    <w:rsid w:val="00CD719D"/>
    <w:rsid w:val="00CE0E6D"/>
    <w:rsid w:val="00CF0541"/>
    <w:rsid w:val="00CF0F21"/>
    <w:rsid w:val="00D0393E"/>
    <w:rsid w:val="00D053FF"/>
    <w:rsid w:val="00D11858"/>
    <w:rsid w:val="00D129D8"/>
    <w:rsid w:val="00D14471"/>
    <w:rsid w:val="00D17609"/>
    <w:rsid w:val="00D22FB1"/>
    <w:rsid w:val="00D242BE"/>
    <w:rsid w:val="00D27910"/>
    <w:rsid w:val="00D3570D"/>
    <w:rsid w:val="00D401A7"/>
    <w:rsid w:val="00D40991"/>
    <w:rsid w:val="00D4124B"/>
    <w:rsid w:val="00D41735"/>
    <w:rsid w:val="00D42E67"/>
    <w:rsid w:val="00D43271"/>
    <w:rsid w:val="00D44EBF"/>
    <w:rsid w:val="00D46E0D"/>
    <w:rsid w:val="00D5297E"/>
    <w:rsid w:val="00D549E8"/>
    <w:rsid w:val="00D54E65"/>
    <w:rsid w:val="00D56412"/>
    <w:rsid w:val="00D56883"/>
    <w:rsid w:val="00D5772C"/>
    <w:rsid w:val="00D614C2"/>
    <w:rsid w:val="00D63724"/>
    <w:rsid w:val="00D6523F"/>
    <w:rsid w:val="00D6776A"/>
    <w:rsid w:val="00D71D07"/>
    <w:rsid w:val="00D73C8F"/>
    <w:rsid w:val="00D7530E"/>
    <w:rsid w:val="00D7795B"/>
    <w:rsid w:val="00D805D8"/>
    <w:rsid w:val="00D83048"/>
    <w:rsid w:val="00D86572"/>
    <w:rsid w:val="00D878F4"/>
    <w:rsid w:val="00D907A7"/>
    <w:rsid w:val="00D90B70"/>
    <w:rsid w:val="00D9257D"/>
    <w:rsid w:val="00DB1862"/>
    <w:rsid w:val="00DB434F"/>
    <w:rsid w:val="00DB52CD"/>
    <w:rsid w:val="00DB6C26"/>
    <w:rsid w:val="00DC1CE3"/>
    <w:rsid w:val="00DC29FB"/>
    <w:rsid w:val="00DC35A0"/>
    <w:rsid w:val="00DC6C87"/>
    <w:rsid w:val="00DD5FB6"/>
    <w:rsid w:val="00DD6932"/>
    <w:rsid w:val="00DE64DE"/>
    <w:rsid w:val="00DE680C"/>
    <w:rsid w:val="00DE7680"/>
    <w:rsid w:val="00DF0234"/>
    <w:rsid w:val="00DF1219"/>
    <w:rsid w:val="00DF2562"/>
    <w:rsid w:val="00DF5D7B"/>
    <w:rsid w:val="00E00988"/>
    <w:rsid w:val="00E00AB9"/>
    <w:rsid w:val="00E035A1"/>
    <w:rsid w:val="00E16FE4"/>
    <w:rsid w:val="00E22928"/>
    <w:rsid w:val="00E23255"/>
    <w:rsid w:val="00E23D45"/>
    <w:rsid w:val="00E2412B"/>
    <w:rsid w:val="00E31C22"/>
    <w:rsid w:val="00E3246A"/>
    <w:rsid w:val="00E4367F"/>
    <w:rsid w:val="00E45AF9"/>
    <w:rsid w:val="00E46057"/>
    <w:rsid w:val="00E523B8"/>
    <w:rsid w:val="00E535A9"/>
    <w:rsid w:val="00E61950"/>
    <w:rsid w:val="00E642B2"/>
    <w:rsid w:val="00E70319"/>
    <w:rsid w:val="00E77717"/>
    <w:rsid w:val="00E8087A"/>
    <w:rsid w:val="00E81695"/>
    <w:rsid w:val="00E85846"/>
    <w:rsid w:val="00E91D23"/>
    <w:rsid w:val="00E93012"/>
    <w:rsid w:val="00EA0929"/>
    <w:rsid w:val="00EA0AA3"/>
    <w:rsid w:val="00EA2ED7"/>
    <w:rsid w:val="00EA4A54"/>
    <w:rsid w:val="00EB079B"/>
    <w:rsid w:val="00EB105B"/>
    <w:rsid w:val="00EB1999"/>
    <w:rsid w:val="00EB2E92"/>
    <w:rsid w:val="00EB7C6D"/>
    <w:rsid w:val="00EC1F52"/>
    <w:rsid w:val="00EC2BB6"/>
    <w:rsid w:val="00EC55B9"/>
    <w:rsid w:val="00EC7E8D"/>
    <w:rsid w:val="00ED0BCF"/>
    <w:rsid w:val="00EE4696"/>
    <w:rsid w:val="00EE4A67"/>
    <w:rsid w:val="00EE52B8"/>
    <w:rsid w:val="00EE659D"/>
    <w:rsid w:val="00EE75A6"/>
    <w:rsid w:val="00EE772F"/>
    <w:rsid w:val="00EF642D"/>
    <w:rsid w:val="00EF767D"/>
    <w:rsid w:val="00F027A1"/>
    <w:rsid w:val="00F04449"/>
    <w:rsid w:val="00F0448C"/>
    <w:rsid w:val="00F106B1"/>
    <w:rsid w:val="00F16604"/>
    <w:rsid w:val="00F36221"/>
    <w:rsid w:val="00F36A2D"/>
    <w:rsid w:val="00F45F27"/>
    <w:rsid w:val="00F609A2"/>
    <w:rsid w:val="00F71772"/>
    <w:rsid w:val="00F74FE0"/>
    <w:rsid w:val="00F76784"/>
    <w:rsid w:val="00F81077"/>
    <w:rsid w:val="00F83C79"/>
    <w:rsid w:val="00F84F10"/>
    <w:rsid w:val="00F87651"/>
    <w:rsid w:val="00F8788E"/>
    <w:rsid w:val="00F93BB8"/>
    <w:rsid w:val="00F93F4C"/>
    <w:rsid w:val="00F94C46"/>
    <w:rsid w:val="00F951CD"/>
    <w:rsid w:val="00FA4771"/>
    <w:rsid w:val="00FA6044"/>
    <w:rsid w:val="00FB06CB"/>
    <w:rsid w:val="00FB1C83"/>
    <w:rsid w:val="00FB1EBA"/>
    <w:rsid w:val="00FB4AFC"/>
    <w:rsid w:val="00FC0464"/>
    <w:rsid w:val="00FC585A"/>
    <w:rsid w:val="00FD4EA4"/>
    <w:rsid w:val="00FD64DA"/>
    <w:rsid w:val="00FE2FA9"/>
    <w:rsid w:val="00FE3417"/>
    <w:rsid w:val="00FE4115"/>
    <w:rsid w:val="00FE4D68"/>
    <w:rsid w:val="00FE63F6"/>
    <w:rsid w:val="00FE6CB5"/>
    <w:rsid w:val="00FF18D7"/>
    <w:rsid w:val="00FF4B6A"/>
    <w:rsid w:val="00FF6709"/>
    <w:rsid w:val="00FF7A9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26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C8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087A"/>
    <w:rPr>
      <w:sz w:val="16"/>
      <w:szCs w:val="16"/>
    </w:rPr>
  </w:style>
  <w:style w:type="paragraph" w:styleId="CommentText">
    <w:name w:val="annotation text"/>
    <w:basedOn w:val="Normal"/>
    <w:link w:val="CommentTextChar"/>
    <w:uiPriority w:val="99"/>
    <w:semiHidden/>
    <w:unhideWhenUsed/>
    <w:rsid w:val="00E8087A"/>
    <w:pPr>
      <w:spacing w:line="240" w:lineRule="auto"/>
    </w:pPr>
    <w:rPr>
      <w:sz w:val="20"/>
      <w:szCs w:val="20"/>
    </w:rPr>
  </w:style>
  <w:style w:type="character" w:customStyle="1" w:styleId="CommentTextChar">
    <w:name w:val="Comment Text Char"/>
    <w:basedOn w:val="DefaultParagraphFont"/>
    <w:link w:val="CommentText"/>
    <w:uiPriority w:val="99"/>
    <w:semiHidden/>
    <w:rsid w:val="00E8087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8087A"/>
    <w:rPr>
      <w:b/>
      <w:bCs/>
    </w:rPr>
  </w:style>
  <w:style w:type="character" w:customStyle="1" w:styleId="CommentSubjectChar">
    <w:name w:val="Comment Subject Char"/>
    <w:basedOn w:val="CommentTextChar"/>
    <w:link w:val="CommentSubject"/>
    <w:uiPriority w:val="99"/>
    <w:semiHidden/>
    <w:rsid w:val="00E8087A"/>
    <w:rPr>
      <w:rFonts w:ascii="Arial" w:hAnsi="Arial"/>
      <w:b/>
      <w:bCs/>
      <w:sz w:val="20"/>
      <w:szCs w:val="20"/>
    </w:rPr>
  </w:style>
  <w:style w:type="paragraph" w:styleId="BalloonText">
    <w:name w:val="Balloon Text"/>
    <w:basedOn w:val="Normal"/>
    <w:link w:val="BalloonTextChar"/>
    <w:uiPriority w:val="99"/>
    <w:semiHidden/>
    <w:unhideWhenUsed/>
    <w:rsid w:val="00E80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87A"/>
    <w:rPr>
      <w:rFonts w:ascii="Segoe UI" w:hAnsi="Segoe UI" w:cs="Segoe UI"/>
      <w:sz w:val="18"/>
      <w:szCs w:val="18"/>
    </w:rPr>
  </w:style>
  <w:style w:type="paragraph" w:styleId="ListParagraph">
    <w:name w:val="List Paragraph"/>
    <w:basedOn w:val="Normal"/>
    <w:uiPriority w:val="34"/>
    <w:qFormat/>
    <w:rsid w:val="00FE63F6"/>
    <w:pPr>
      <w:ind w:left="720"/>
      <w:contextualSpacing/>
    </w:pPr>
  </w:style>
  <w:style w:type="paragraph" w:styleId="FootnoteText">
    <w:name w:val="footnote text"/>
    <w:basedOn w:val="Normal"/>
    <w:link w:val="FootnoteTextChar"/>
    <w:uiPriority w:val="99"/>
    <w:unhideWhenUsed/>
    <w:rsid w:val="004E31B0"/>
    <w:pPr>
      <w:spacing w:after="0" w:line="240" w:lineRule="auto"/>
    </w:pPr>
    <w:rPr>
      <w:sz w:val="20"/>
      <w:szCs w:val="20"/>
    </w:rPr>
  </w:style>
  <w:style w:type="character" w:customStyle="1" w:styleId="FootnoteTextChar">
    <w:name w:val="Footnote Text Char"/>
    <w:basedOn w:val="DefaultParagraphFont"/>
    <w:link w:val="FootnoteText"/>
    <w:uiPriority w:val="99"/>
    <w:rsid w:val="004E31B0"/>
    <w:rPr>
      <w:rFonts w:ascii="Arial" w:hAnsi="Arial"/>
      <w:sz w:val="20"/>
      <w:szCs w:val="20"/>
    </w:rPr>
  </w:style>
  <w:style w:type="character" w:styleId="FootnoteReference">
    <w:name w:val="footnote reference"/>
    <w:basedOn w:val="DefaultParagraphFont"/>
    <w:uiPriority w:val="99"/>
    <w:semiHidden/>
    <w:unhideWhenUsed/>
    <w:rsid w:val="004E31B0"/>
    <w:rPr>
      <w:vertAlign w:val="superscript"/>
    </w:rPr>
  </w:style>
  <w:style w:type="paragraph" w:styleId="Header">
    <w:name w:val="header"/>
    <w:basedOn w:val="Normal"/>
    <w:link w:val="HeaderChar"/>
    <w:uiPriority w:val="99"/>
    <w:unhideWhenUsed/>
    <w:rsid w:val="009F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3FA"/>
    <w:rPr>
      <w:rFonts w:ascii="Arial" w:hAnsi="Arial"/>
      <w:sz w:val="24"/>
    </w:rPr>
  </w:style>
  <w:style w:type="paragraph" w:styleId="Footer">
    <w:name w:val="footer"/>
    <w:basedOn w:val="Normal"/>
    <w:link w:val="FooterChar"/>
    <w:uiPriority w:val="99"/>
    <w:unhideWhenUsed/>
    <w:rsid w:val="009F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3FA"/>
    <w:rPr>
      <w:rFonts w:ascii="Arial" w:hAnsi="Arial"/>
      <w:sz w:val="24"/>
    </w:rPr>
  </w:style>
  <w:style w:type="table" w:styleId="TableGrid">
    <w:name w:val="Table Grid"/>
    <w:basedOn w:val="TableNormal"/>
    <w:uiPriority w:val="39"/>
    <w:rsid w:val="007B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A7B7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60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B0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F1C"/>
    <w:rPr>
      <w:color w:val="0563C1" w:themeColor="hyperlink"/>
      <w:u w:val="single"/>
    </w:rPr>
  </w:style>
  <w:style w:type="paragraph" w:customStyle="1" w:styleId="EndNoteBibliographyTitle">
    <w:name w:val="EndNote Bibliography Title"/>
    <w:basedOn w:val="Normal"/>
    <w:link w:val="EndNoteBibliographyTitleChar"/>
    <w:rsid w:val="006650B7"/>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6650B7"/>
    <w:rPr>
      <w:rFonts w:ascii="Arial" w:hAnsi="Arial" w:cs="Arial"/>
      <w:noProof/>
      <w:sz w:val="24"/>
      <w:lang w:val="en-US"/>
    </w:rPr>
  </w:style>
  <w:style w:type="paragraph" w:customStyle="1" w:styleId="EndNoteBibliography">
    <w:name w:val="EndNote Bibliography"/>
    <w:basedOn w:val="Normal"/>
    <w:link w:val="EndNoteBibliographyChar"/>
    <w:rsid w:val="006650B7"/>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6650B7"/>
    <w:rPr>
      <w:rFonts w:ascii="Arial" w:hAnsi="Arial" w:cs="Arial"/>
      <w:noProof/>
      <w:sz w:val="24"/>
      <w:lang w:val="en-US"/>
    </w:rPr>
  </w:style>
  <w:style w:type="character" w:customStyle="1" w:styleId="UnresolvedMention1">
    <w:name w:val="Unresolved Mention1"/>
    <w:basedOn w:val="DefaultParagraphFont"/>
    <w:uiPriority w:val="99"/>
    <w:semiHidden/>
    <w:unhideWhenUsed/>
    <w:rsid w:val="006650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3304">
      <w:bodyDiv w:val="1"/>
      <w:marLeft w:val="0"/>
      <w:marRight w:val="0"/>
      <w:marTop w:val="0"/>
      <w:marBottom w:val="0"/>
      <w:divBdr>
        <w:top w:val="none" w:sz="0" w:space="0" w:color="auto"/>
        <w:left w:val="none" w:sz="0" w:space="0" w:color="auto"/>
        <w:bottom w:val="none" w:sz="0" w:space="0" w:color="auto"/>
        <w:right w:val="none" w:sz="0" w:space="0" w:color="auto"/>
      </w:divBdr>
      <w:divsChild>
        <w:div w:id="1422334196">
          <w:marLeft w:val="0"/>
          <w:marRight w:val="0"/>
          <w:marTop w:val="0"/>
          <w:marBottom w:val="0"/>
          <w:divBdr>
            <w:top w:val="none" w:sz="0" w:space="0" w:color="auto"/>
            <w:left w:val="none" w:sz="0" w:space="0" w:color="auto"/>
            <w:bottom w:val="none" w:sz="0" w:space="0" w:color="auto"/>
            <w:right w:val="none" w:sz="0" w:space="0" w:color="auto"/>
          </w:divBdr>
        </w:div>
        <w:div w:id="1706054778">
          <w:marLeft w:val="0"/>
          <w:marRight w:val="0"/>
          <w:marTop w:val="0"/>
          <w:marBottom w:val="0"/>
          <w:divBdr>
            <w:top w:val="none" w:sz="0" w:space="0" w:color="auto"/>
            <w:left w:val="none" w:sz="0" w:space="0" w:color="auto"/>
            <w:bottom w:val="none" w:sz="0" w:space="0" w:color="auto"/>
            <w:right w:val="none" w:sz="0" w:space="0" w:color="auto"/>
          </w:divBdr>
        </w:div>
        <w:div w:id="1771316563">
          <w:marLeft w:val="0"/>
          <w:marRight w:val="0"/>
          <w:marTop w:val="0"/>
          <w:marBottom w:val="0"/>
          <w:divBdr>
            <w:top w:val="none" w:sz="0" w:space="0" w:color="auto"/>
            <w:left w:val="none" w:sz="0" w:space="0" w:color="auto"/>
            <w:bottom w:val="none" w:sz="0" w:space="0" w:color="auto"/>
            <w:right w:val="none" w:sz="0" w:space="0" w:color="auto"/>
          </w:divBdr>
        </w:div>
        <w:div w:id="2037533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cios.org/EJCPUBLIC/023/1/023125.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internetjournalofcriminology.com/Fullwood,%20Judd%20&amp;%20Finn%20-%20Video%20Mediation.pdf" TargetMode="External"/><Relationship Id="rId42" Type="http://schemas.openxmlformats.org/officeDocument/2006/relationships/hyperlink" Target="http://lexiconlimited.co.uk/wp-content/uploads/2013/01/Videolink-Crown.pdf" TargetMode="External"/><Relationship Id="rId7" Type="http://schemas.openxmlformats.org/officeDocument/2006/relationships/endnotes" Target="endnotes.xml"/><Relationship Id="rId12" Type="http://schemas.openxmlformats.org/officeDocument/2006/relationships/image" Target="media/image5.png"/><Relationship Id="rId25" Type="http://schemas.openxmlformats.org/officeDocument/2006/relationships/image" Target="media/image15.PNG"/><Relationship Id="rId33" Type="http://schemas.openxmlformats.org/officeDocument/2006/relationships/hyperlink" Target="http://eprints.aston.ac.uk/19442/1/Studentthesis-2013.pdf" TargetMode="External"/><Relationship Id="rId38" Type="http://schemas.openxmlformats.org/officeDocument/2006/relationships/hyperlink" Target="http://www.ciol.org.uk/sites/default/files/DPSI%20Handbook%20Oct-15.pdf" TargetMode="External"/><Relationship Id="rId2" Type="http://schemas.openxmlformats.org/officeDocument/2006/relationships/numbering" Target="numbering.xml"/><Relationship Id="rId20" Type="http://schemas.openxmlformats.org/officeDocument/2006/relationships/image" Target="media/image10.png"/><Relationship Id="rId29" Type="http://schemas.openxmlformats.org/officeDocument/2006/relationships/hyperlink" Target="http://www.refugeecouncil.org.uk/assets/0001/7078/RC_and_BID_report_on_Bail_hearings_and_video_links_Mar_08" TargetMode="External"/><Relationship Id="rId41" Type="http://schemas.openxmlformats.org/officeDocument/2006/relationships/hyperlink" Target="http://lexiconlimited.co.uk/wp-content/uploads/2013/01/Videolink-magistrat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www.irb-cisr.gc.ca/Eng/transp/ReviewEval/Pages/Video.aspx" TargetMode="External"/><Relationship Id="rId37" Type="http://schemas.openxmlformats.org/officeDocument/2006/relationships/hyperlink" Target="https://www.itu.int/rec/T-REC-H.323-200912-I/en" TargetMode="External"/><Relationship Id="rId40" Type="http://schemas.openxmlformats.org/officeDocument/2006/relationships/hyperlink" Target="http://clok.uclan.ac.uk/5031/1/Lee%20and%20L-J%202011.pdf" TargetMode="External"/><Relationship Id="rId45"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ecba.org/content/index.php?option=com_content&amp;view=article&amp;id=533:upcoming-edinburgh-scotland-spring-conference-sp-1153635615&amp;catid=88&amp;Itemid=127"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www.videoconference-interpreting.net/wp-content/uploads/2016/11/AVIDICUS3_Research_Report.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academia.edu/19593187/2013_AVIDICUS_2_final_research_report?auto=download" TargetMode="External"/><Relationship Id="rId35" Type="http://schemas.openxmlformats.org/officeDocument/2006/relationships/hyperlink" Target="https://www.gov.uk/government/uploads/system/uploads/attachment_data/file/536080/hm-courts-and-tribunals-service-annual-report-and-accounts-2015-16.pdf"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A3611-513E-4392-BEB1-E2C5C30F0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18206</Words>
  <Characters>103777</Characters>
  <Application>Microsoft Office Word</Application>
  <DocSecurity>0</DocSecurity>
  <Lines>864</Lines>
  <Paragraphs>243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2018-06-14T13:05:00Z</dcterms:created>
  <dcterms:modified xsi:type="dcterms:W3CDTF">2018-06-18T16:11:00Z</dcterms:modified>
</cp:coreProperties>
</file>